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5F996" w14:textId="1C450B91" w:rsidR="004112F6" w:rsidRDefault="004112F6" w:rsidP="00641741">
      <w:pPr>
        <w:jc w:val="center"/>
        <w:rPr>
          <w:rFonts w:asciiTheme="majorHAnsi" w:eastAsiaTheme="majorEastAsia" w:hAnsiTheme="majorHAnsi" w:cstheme="majorBidi"/>
          <w:b/>
          <w:bCs/>
          <w:color w:val="365F91" w:themeColor="accent1" w:themeShade="BF"/>
          <w:sz w:val="28"/>
          <w:szCs w:val="28"/>
          <w:lang w:eastAsia="ja-JP"/>
        </w:rPr>
      </w:pPr>
    </w:p>
    <w:sdt>
      <w:sdtPr>
        <w:rPr>
          <w:rFonts w:asciiTheme="minorHAnsi" w:eastAsiaTheme="minorHAnsi" w:hAnsiTheme="minorHAnsi" w:cstheme="minorBidi"/>
          <w:b w:val="0"/>
          <w:bCs w:val="0"/>
          <w:color w:val="auto"/>
          <w:sz w:val="22"/>
          <w:szCs w:val="22"/>
          <w:lang w:eastAsia="en-US"/>
        </w:rPr>
        <w:id w:val="-651286080"/>
        <w:docPartObj>
          <w:docPartGallery w:val="Table of Contents"/>
          <w:docPartUnique/>
        </w:docPartObj>
      </w:sdtPr>
      <w:sdtEndPr>
        <w:rPr>
          <w:noProof/>
        </w:rPr>
      </w:sdtEndPr>
      <w:sdtContent>
        <w:p w14:paraId="4E14A67D" w14:textId="77777777" w:rsidR="00BD7C23" w:rsidRPr="00345CCA" w:rsidRDefault="00BD7C23">
          <w:pPr>
            <w:pStyle w:val="TOCHeading"/>
            <w:rPr>
              <w:sz w:val="24"/>
              <w:szCs w:val="24"/>
            </w:rPr>
          </w:pPr>
          <w:r w:rsidRPr="00345CCA">
            <w:rPr>
              <w:sz w:val="24"/>
              <w:szCs w:val="24"/>
            </w:rPr>
            <w:t>Contents</w:t>
          </w:r>
        </w:p>
        <w:p w14:paraId="20423EB9" w14:textId="00154440" w:rsidR="00782C3E" w:rsidRDefault="00BD7C23">
          <w:pPr>
            <w:pStyle w:val="TOC1"/>
            <w:rPr>
              <w:rFonts w:eastAsiaTheme="minorEastAsia"/>
              <w:noProof/>
            </w:rPr>
          </w:pPr>
          <w:r w:rsidRPr="510AE29F">
            <w:fldChar w:fldCharType="begin"/>
          </w:r>
          <w:r>
            <w:instrText xml:space="preserve"> TOC \o "1-3" \h \z \u </w:instrText>
          </w:r>
          <w:r w:rsidRPr="510AE29F">
            <w:fldChar w:fldCharType="separate"/>
          </w:r>
          <w:hyperlink w:anchor="_Toc60665161" w:history="1">
            <w:r w:rsidR="00782C3E" w:rsidRPr="004C0B85">
              <w:rPr>
                <w:rStyle w:val="Hyperlink"/>
                <w:noProof/>
              </w:rPr>
              <w:t>Introduction</w:t>
            </w:r>
            <w:r w:rsidR="00782C3E">
              <w:rPr>
                <w:noProof/>
                <w:webHidden/>
              </w:rPr>
              <w:tab/>
            </w:r>
            <w:r w:rsidR="00782C3E">
              <w:rPr>
                <w:noProof/>
                <w:webHidden/>
              </w:rPr>
              <w:fldChar w:fldCharType="begin"/>
            </w:r>
            <w:r w:rsidR="00782C3E">
              <w:rPr>
                <w:noProof/>
                <w:webHidden/>
              </w:rPr>
              <w:instrText xml:space="preserve"> PAGEREF _Toc60665161 \h </w:instrText>
            </w:r>
            <w:r w:rsidR="00782C3E">
              <w:rPr>
                <w:noProof/>
                <w:webHidden/>
              </w:rPr>
            </w:r>
            <w:r w:rsidR="00782C3E">
              <w:rPr>
                <w:noProof/>
                <w:webHidden/>
              </w:rPr>
              <w:fldChar w:fldCharType="separate"/>
            </w:r>
            <w:r w:rsidR="00782C3E">
              <w:rPr>
                <w:noProof/>
                <w:webHidden/>
              </w:rPr>
              <w:t>3</w:t>
            </w:r>
            <w:r w:rsidR="00782C3E">
              <w:rPr>
                <w:noProof/>
                <w:webHidden/>
              </w:rPr>
              <w:fldChar w:fldCharType="end"/>
            </w:r>
          </w:hyperlink>
        </w:p>
        <w:p w14:paraId="286CFA54" w14:textId="4FFA0CA8" w:rsidR="00782C3E" w:rsidRDefault="00782C3E">
          <w:pPr>
            <w:pStyle w:val="TOC1"/>
            <w:rPr>
              <w:rFonts w:eastAsiaTheme="minorEastAsia"/>
              <w:noProof/>
            </w:rPr>
          </w:pPr>
          <w:hyperlink w:anchor="_Toc60665162" w:history="1">
            <w:r w:rsidRPr="004C0B85">
              <w:rPr>
                <w:rStyle w:val="Hyperlink"/>
                <w:noProof/>
              </w:rPr>
              <w:t>Habitat Data Exchange Specifications</w:t>
            </w:r>
            <w:r>
              <w:rPr>
                <w:noProof/>
                <w:webHidden/>
              </w:rPr>
              <w:tab/>
            </w:r>
            <w:r>
              <w:rPr>
                <w:noProof/>
                <w:webHidden/>
              </w:rPr>
              <w:fldChar w:fldCharType="begin"/>
            </w:r>
            <w:r>
              <w:rPr>
                <w:noProof/>
                <w:webHidden/>
              </w:rPr>
              <w:instrText xml:space="preserve"> PAGEREF _Toc60665162 \h </w:instrText>
            </w:r>
            <w:r>
              <w:rPr>
                <w:noProof/>
                <w:webHidden/>
              </w:rPr>
            </w:r>
            <w:r>
              <w:rPr>
                <w:noProof/>
                <w:webHidden/>
              </w:rPr>
              <w:fldChar w:fldCharType="separate"/>
            </w:r>
            <w:r>
              <w:rPr>
                <w:noProof/>
                <w:webHidden/>
              </w:rPr>
              <w:t>3</w:t>
            </w:r>
            <w:r>
              <w:rPr>
                <w:noProof/>
                <w:webHidden/>
              </w:rPr>
              <w:fldChar w:fldCharType="end"/>
            </w:r>
          </w:hyperlink>
        </w:p>
        <w:p w14:paraId="77CC280D" w14:textId="3D0EA573" w:rsidR="00782C3E" w:rsidRDefault="00782C3E">
          <w:pPr>
            <w:pStyle w:val="TOC1"/>
            <w:rPr>
              <w:rFonts w:eastAsiaTheme="minorEastAsia"/>
              <w:noProof/>
            </w:rPr>
          </w:pPr>
          <w:hyperlink w:anchor="_Toc60665163" w:history="1">
            <w:r w:rsidRPr="004C0B85">
              <w:rPr>
                <w:rStyle w:val="Hyperlink"/>
                <w:noProof/>
              </w:rPr>
              <w:t>Practical Example</w:t>
            </w:r>
            <w:r>
              <w:rPr>
                <w:noProof/>
                <w:webHidden/>
              </w:rPr>
              <w:tab/>
            </w:r>
            <w:r>
              <w:rPr>
                <w:noProof/>
                <w:webHidden/>
              </w:rPr>
              <w:fldChar w:fldCharType="begin"/>
            </w:r>
            <w:r>
              <w:rPr>
                <w:noProof/>
                <w:webHidden/>
              </w:rPr>
              <w:instrText xml:space="preserve"> PAGEREF _Toc60665163 \h </w:instrText>
            </w:r>
            <w:r>
              <w:rPr>
                <w:noProof/>
                <w:webHidden/>
              </w:rPr>
            </w:r>
            <w:r>
              <w:rPr>
                <w:noProof/>
                <w:webHidden/>
              </w:rPr>
              <w:fldChar w:fldCharType="separate"/>
            </w:r>
            <w:r>
              <w:rPr>
                <w:noProof/>
                <w:webHidden/>
              </w:rPr>
              <w:t>13</w:t>
            </w:r>
            <w:r>
              <w:rPr>
                <w:noProof/>
                <w:webHidden/>
              </w:rPr>
              <w:fldChar w:fldCharType="end"/>
            </w:r>
          </w:hyperlink>
        </w:p>
        <w:p w14:paraId="6E297C1F" w14:textId="364B2AFB" w:rsidR="00782C3E" w:rsidRDefault="00782C3E">
          <w:pPr>
            <w:pStyle w:val="TOC1"/>
            <w:rPr>
              <w:rFonts w:eastAsiaTheme="minorEastAsia"/>
              <w:noProof/>
            </w:rPr>
          </w:pPr>
          <w:hyperlink w:anchor="_Toc60665164" w:history="1">
            <w:r w:rsidRPr="004C0B85">
              <w:rPr>
                <w:rStyle w:val="Hyperlink"/>
                <w:noProof/>
              </w:rPr>
              <w:t>Providing Data to Users</w:t>
            </w:r>
            <w:r>
              <w:rPr>
                <w:noProof/>
                <w:webHidden/>
              </w:rPr>
              <w:tab/>
            </w:r>
            <w:r>
              <w:rPr>
                <w:noProof/>
                <w:webHidden/>
              </w:rPr>
              <w:fldChar w:fldCharType="begin"/>
            </w:r>
            <w:r>
              <w:rPr>
                <w:noProof/>
                <w:webHidden/>
              </w:rPr>
              <w:instrText xml:space="preserve"> PAGEREF _Toc60665164 \h </w:instrText>
            </w:r>
            <w:r>
              <w:rPr>
                <w:noProof/>
                <w:webHidden/>
              </w:rPr>
            </w:r>
            <w:r>
              <w:rPr>
                <w:noProof/>
                <w:webHidden/>
              </w:rPr>
              <w:fldChar w:fldCharType="separate"/>
            </w:r>
            <w:r>
              <w:rPr>
                <w:noProof/>
                <w:webHidden/>
              </w:rPr>
              <w:t>14</w:t>
            </w:r>
            <w:r>
              <w:rPr>
                <w:noProof/>
                <w:webHidden/>
              </w:rPr>
              <w:fldChar w:fldCharType="end"/>
            </w:r>
          </w:hyperlink>
        </w:p>
        <w:p w14:paraId="488BA5C6" w14:textId="2C264D2F" w:rsidR="00782C3E" w:rsidRDefault="00782C3E">
          <w:pPr>
            <w:pStyle w:val="TOC1"/>
            <w:rPr>
              <w:rFonts w:eastAsiaTheme="minorEastAsia"/>
              <w:noProof/>
            </w:rPr>
          </w:pPr>
          <w:hyperlink w:anchor="_Toc60665165" w:history="1">
            <w:r w:rsidRPr="004C0B85">
              <w:rPr>
                <w:rStyle w:val="Hyperlink"/>
                <w:noProof/>
              </w:rPr>
              <w:t>Conclusion</w:t>
            </w:r>
            <w:r>
              <w:rPr>
                <w:noProof/>
                <w:webHidden/>
              </w:rPr>
              <w:tab/>
            </w:r>
            <w:r>
              <w:rPr>
                <w:noProof/>
                <w:webHidden/>
              </w:rPr>
              <w:fldChar w:fldCharType="begin"/>
            </w:r>
            <w:r>
              <w:rPr>
                <w:noProof/>
                <w:webHidden/>
              </w:rPr>
              <w:instrText xml:space="preserve"> PAGEREF _Toc60665165 \h </w:instrText>
            </w:r>
            <w:r>
              <w:rPr>
                <w:noProof/>
                <w:webHidden/>
              </w:rPr>
            </w:r>
            <w:r>
              <w:rPr>
                <w:noProof/>
                <w:webHidden/>
              </w:rPr>
              <w:fldChar w:fldCharType="separate"/>
            </w:r>
            <w:r>
              <w:rPr>
                <w:noProof/>
                <w:webHidden/>
              </w:rPr>
              <w:t>14</w:t>
            </w:r>
            <w:r>
              <w:rPr>
                <w:noProof/>
                <w:webHidden/>
              </w:rPr>
              <w:fldChar w:fldCharType="end"/>
            </w:r>
          </w:hyperlink>
        </w:p>
        <w:p w14:paraId="30638827" w14:textId="58B14DFE" w:rsidR="00782C3E" w:rsidRDefault="00782C3E">
          <w:pPr>
            <w:pStyle w:val="TOC1"/>
            <w:rPr>
              <w:rFonts w:eastAsiaTheme="minorEastAsia"/>
              <w:noProof/>
            </w:rPr>
          </w:pPr>
          <w:hyperlink w:anchor="_Toc60665166" w:history="1">
            <w:r w:rsidRPr="004C0B85">
              <w:rPr>
                <w:rStyle w:val="Hyperlink"/>
                <w:noProof/>
              </w:rPr>
              <w:t>References</w:t>
            </w:r>
            <w:r>
              <w:rPr>
                <w:noProof/>
                <w:webHidden/>
              </w:rPr>
              <w:tab/>
            </w:r>
            <w:r>
              <w:rPr>
                <w:noProof/>
                <w:webHidden/>
              </w:rPr>
              <w:fldChar w:fldCharType="begin"/>
            </w:r>
            <w:r>
              <w:rPr>
                <w:noProof/>
                <w:webHidden/>
              </w:rPr>
              <w:instrText xml:space="preserve"> PAGEREF _Toc60665166 \h </w:instrText>
            </w:r>
            <w:r>
              <w:rPr>
                <w:noProof/>
                <w:webHidden/>
              </w:rPr>
            </w:r>
            <w:r>
              <w:rPr>
                <w:noProof/>
                <w:webHidden/>
              </w:rPr>
              <w:fldChar w:fldCharType="separate"/>
            </w:r>
            <w:r>
              <w:rPr>
                <w:noProof/>
                <w:webHidden/>
              </w:rPr>
              <w:t>14</w:t>
            </w:r>
            <w:r>
              <w:rPr>
                <w:noProof/>
                <w:webHidden/>
              </w:rPr>
              <w:fldChar w:fldCharType="end"/>
            </w:r>
          </w:hyperlink>
        </w:p>
        <w:p w14:paraId="756B173B" w14:textId="5A464D2E" w:rsidR="00782C3E" w:rsidRDefault="00782C3E">
          <w:pPr>
            <w:pStyle w:val="TOC1"/>
            <w:rPr>
              <w:rFonts w:eastAsiaTheme="minorEastAsia"/>
              <w:noProof/>
            </w:rPr>
          </w:pPr>
          <w:hyperlink w:anchor="_Toc60665167" w:history="1">
            <w:r w:rsidRPr="004C0B85">
              <w:rPr>
                <w:rStyle w:val="Hyperlink"/>
                <w:noProof/>
              </w:rPr>
              <w:t>Appendix A</w:t>
            </w:r>
            <w:r>
              <w:rPr>
                <w:noProof/>
                <w:webHidden/>
              </w:rPr>
              <w:tab/>
            </w:r>
            <w:r>
              <w:rPr>
                <w:noProof/>
                <w:webHidden/>
              </w:rPr>
              <w:fldChar w:fldCharType="begin"/>
            </w:r>
            <w:r>
              <w:rPr>
                <w:noProof/>
                <w:webHidden/>
              </w:rPr>
              <w:instrText xml:space="preserve"> PAGEREF _Toc60665167 \h </w:instrText>
            </w:r>
            <w:r>
              <w:rPr>
                <w:noProof/>
                <w:webHidden/>
              </w:rPr>
            </w:r>
            <w:r>
              <w:rPr>
                <w:noProof/>
                <w:webHidden/>
              </w:rPr>
              <w:fldChar w:fldCharType="separate"/>
            </w:r>
            <w:r>
              <w:rPr>
                <w:noProof/>
                <w:webHidden/>
              </w:rPr>
              <w:t>16</w:t>
            </w:r>
            <w:r>
              <w:rPr>
                <w:noProof/>
                <w:webHidden/>
              </w:rPr>
              <w:fldChar w:fldCharType="end"/>
            </w:r>
          </w:hyperlink>
        </w:p>
        <w:p w14:paraId="3AD0B406" w14:textId="2867352F" w:rsidR="00345CCA" w:rsidRDefault="00BD7C23" w:rsidP="005E06B6">
          <w:pPr>
            <w:rPr>
              <w:noProof/>
            </w:rPr>
          </w:pPr>
          <w:r w:rsidRPr="510AE29F">
            <w:rPr>
              <w:b/>
              <w:bCs/>
              <w:noProof/>
            </w:rPr>
            <w:fldChar w:fldCharType="end"/>
          </w:r>
        </w:p>
      </w:sdtContent>
    </w:sdt>
    <w:p w14:paraId="5A2656D1" w14:textId="77777777" w:rsidR="00782C3E" w:rsidRDefault="00782C3E" w:rsidP="7F476D7C">
      <w:pPr>
        <w:pStyle w:val="Heading1"/>
      </w:pPr>
    </w:p>
    <w:p w14:paraId="4AF555EE" w14:textId="77777777" w:rsidR="00782C3E" w:rsidRDefault="00782C3E">
      <w:pPr>
        <w:rPr>
          <w:rFonts w:asciiTheme="majorHAnsi" w:eastAsiaTheme="majorEastAsia" w:hAnsiTheme="majorHAnsi" w:cstheme="majorBidi"/>
          <w:b/>
          <w:bCs/>
          <w:color w:val="365F91" w:themeColor="accent1" w:themeShade="BF"/>
          <w:sz w:val="28"/>
          <w:szCs w:val="28"/>
        </w:rPr>
      </w:pPr>
      <w:r>
        <w:br w:type="page"/>
      </w:r>
    </w:p>
    <w:p w14:paraId="0FB1019A" w14:textId="45554FDB" w:rsidR="009759BE" w:rsidRDefault="16D950A0" w:rsidP="7F476D7C">
      <w:pPr>
        <w:pStyle w:val="Heading1"/>
      </w:pPr>
      <w:bookmarkStart w:id="0" w:name="_Toc60665161"/>
      <w:r>
        <w:lastRenderedPageBreak/>
        <w:t>Introduction</w:t>
      </w:r>
      <w:bookmarkEnd w:id="0"/>
      <w:r>
        <w:t xml:space="preserve"> </w:t>
      </w:r>
    </w:p>
    <w:p w14:paraId="1CB7E0D7" w14:textId="76C3E670" w:rsidR="00DB5615" w:rsidRDefault="00DB5615" w:rsidP="005E4F4D">
      <w:r>
        <w:rPr>
          <w:rStyle w:val="normaltextrun"/>
          <w:rFonts w:ascii="Calibri" w:hAnsi="Calibri"/>
          <w:color w:val="000000"/>
          <w:shd w:val="clear" w:color="auto" w:fill="FFFFFF"/>
          <w:lang w:val="en"/>
        </w:rPr>
        <w:t>Streams are critical to fish, aquatic community structure, and overall watershed health. State, Federal and Tribal entities collect in-stream habitat data to assess the resources' status and trends unique to their management questions.  Climate change, urbanization, and multi-use land management have made it necessary to determine the resources' quality and trends across jurisdictional boundaries using information from multiple collection efforts (Katz et al. 2012). It is not straightforward to combine data from various monitoring programs due to differences in response and survey (spatial and temporal) designs and data management practices. Additionally, data produced by these programs are not always findable, accessible, interoperable, and reusable (FAIR) (Wilkinson et al. 2016).  There is no centralized repository or data dictionary for this type of information.  A standard theory in data science states researchers spend 80% of their time organizing, fixing mistakes, and cleaning data, leaving only 20% of their time to analyze data (Mons 2020).   Well-established rules for integrating and sharing stream habitat data from multiple sources will decrease the time spent finding and organizing data providing accurate and timely information for building indicators, completing analysis, and making decisions.  Over the last few months, PNAMP has facilitated a working group to review the response design, specifically the metrics and metadata from four federal stream habitat monitoring programs, to create a process for combining metric level stream habitat data.</w:t>
      </w:r>
      <w:bookmarkStart w:id="1" w:name="_Hlk54854170"/>
      <w:bookmarkStart w:id="2" w:name="_Hlk49954963"/>
      <w:r>
        <w:rPr>
          <w:rStyle w:val="normaltextrun"/>
          <w:rFonts w:ascii="Calibri" w:hAnsi="Calibri"/>
          <w:color w:val="000000"/>
          <w:shd w:val="clear" w:color="auto" w:fill="FFFFFF"/>
          <w:lang w:val="en"/>
        </w:rPr>
        <w:t xml:space="preserve"> </w:t>
      </w:r>
    </w:p>
    <w:p w14:paraId="44B35300" w14:textId="005C7069" w:rsidR="00DB5615" w:rsidRPr="00DB5615" w:rsidRDefault="00DB5615" w:rsidP="005E4F4D">
      <w:pPr>
        <w:rPr>
          <w:rFonts w:ascii="Calibri" w:hAnsi="Calibri"/>
          <w:color w:val="000000"/>
          <w:shd w:val="clear" w:color="auto" w:fill="FFFFFF"/>
        </w:rPr>
      </w:pPr>
      <w:r>
        <w:rPr>
          <w:rStyle w:val="normaltextrun"/>
          <w:rFonts w:ascii="Calibri" w:hAnsi="Calibri"/>
          <w:color w:val="000000"/>
          <w:shd w:val="clear" w:color="auto" w:fill="FFFFFF"/>
        </w:rPr>
        <w:t>To make stream habitat data available, data exchange specifications are needed,  guidelines, and rules for using and combining information. Rigorous data exchange specifications support reuse, promote interoperability, and reduce data integration costs (Morris and Frechette 2008, Hamm 2019). We modeled this data exchange specification for stream habitat data on the Darwin Core principles for exchanging biological data. Darwin Core provides terms and schema for integrating and exchanging biodiversity information (</w:t>
      </w:r>
      <w:proofErr w:type="spellStart"/>
      <w:r>
        <w:rPr>
          <w:rStyle w:val="spellingerror"/>
          <w:rFonts w:ascii="Calibri" w:hAnsi="Calibri"/>
          <w:color w:val="000000"/>
          <w:shd w:val="clear" w:color="auto" w:fill="FFFFFF"/>
        </w:rPr>
        <w:t>Wieczorek</w:t>
      </w:r>
      <w:proofErr w:type="spellEnd"/>
      <w:r>
        <w:rPr>
          <w:rStyle w:val="normaltextrun"/>
          <w:rFonts w:ascii="Calibri" w:hAnsi="Calibri"/>
          <w:color w:val="000000"/>
          <w:shd w:val="clear" w:color="auto" w:fill="FFFFFF"/>
        </w:rPr>
        <w:t> 2012), and it is highly flexible and adapted for many types of information.  </w:t>
      </w:r>
    </w:p>
    <w:p w14:paraId="39FBC7A8" w14:textId="2C03CD7C" w:rsidR="00A740D4" w:rsidRDefault="004112F6" w:rsidP="00741E4D">
      <w:pPr>
        <w:pStyle w:val="Heading1"/>
        <w:spacing w:before="0"/>
      </w:pPr>
      <w:bookmarkStart w:id="3" w:name="_Toc60665162"/>
      <w:bookmarkEnd w:id="1"/>
      <w:bookmarkEnd w:id="2"/>
      <w:r>
        <w:t xml:space="preserve">Habitat Data </w:t>
      </w:r>
      <w:r w:rsidR="00A740D4">
        <w:t>Exchange</w:t>
      </w:r>
      <w:r w:rsidR="00D02EA3">
        <w:t xml:space="preserve"> </w:t>
      </w:r>
      <w:r w:rsidR="36FB0FF9">
        <w:t>Specifications</w:t>
      </w:r>
      <w:bookmarkEnd w:id="3"/>
      <w:r w:rsidR="00D02EA3">
        <w:t xml:space="preserve"> </w:t>
      </w:r>
    </w:p>
    <w:p w14:paraId="0B2759AB" w14:textId="68B823FF" w:rsidR="00A740D4" w:rsidRPr="00A93F27" w:rsidRDefault="00DB5615" w:rsidP="00A577B3">
      <w:pPr>
        <w:spacing w:after="0" w:line="240" w:lineRule="auto"/>
      </w:pPr>
      <w:r>
        <w:t>The s</w:t>
      </w:r>
      <w:r w:rsidR="00F0524B">
        <w:t xml:space="preserve">tream habitat </w:t>
      </w:r>
      <w:r w:rsidR="56AAF76C">
        <w:t>data exchange specifications</w:t>
      </w:r>
      <w:r>
        <w:t xml:space="preserve"> are structured based</w:t>
      </w:r>
      <w:r w:rsidR="56AAF76C">
        <w:t xml:space="preserve"> </w:t>
      </w:r>
      <w:r w:rsidR="00F0524B">
        <w:t>on the simple Darwin Core standard. Using data</w:t>
      </w:r>
      <w:r>
        <w:t xml:space="preserve"> from four federal stream habitat monitoring programs as a model</w:t>
      </w:r>
      <w:r w:rsidR="00F0524B">
        <w:t xml:space="preserve">, we outline the elements needed to </w:t>
      </w:r>
      <w:r>
        <w:t xml:space="preserve">share or integrate metrics from stream habitat </w:t>
      </w:r>
      <w:r w:rsidR="00F0524B">
        <w:t>data</w:t>
      </w:r>
      <w:r>
        <w:t xml:space="preserve"> s</w:t>
      </w:r>
      <w:r w:rsidR="00F0524B">
        <w:t>et</w:t>
      </w:r>
      <w:r>
        <w:t>s. We included</w:t>
      </w:r>
      <w:r w:rsidR="00F0524B">
        <w:t xml:space="preserve"> core dataset information, location</w:t>
      </w:r>
      <w:r w:rsidR="00345DE8">
        <w:t xml:space="preserve"> information</w:t>
      </w:r>
      <w:r w:rsidR="00F0524B">
        <w:t xml:space="preserve">, data collection event information, and individual metrics data. </w:t>
      </w:r>
      <w:r>
        <w:t xml:space="preserve">We follow the recommend Darwin Core star database schema due to how one location relates to multiple events, and programs produce numerous metrics </w:t>
      </w:r>
      <w:r w:rsidR="00F0524B">
        <w:t>at a single event</w:t>
      </w:r>
      <w:r>
        <w:t xml:space="preserve"> (</w:t>
      </w:r>
      <w:r w:rsidR="00F0524B">
        <w:fldChar w:fldCharType="begin"/>
      </w:r>
      <w:r w:rsidR="00F0524B">
        <w:instrText xml:space="preserve"> REF _Ref36634179 \h </w:instrText>
      </w:r>
      <w:r w:rsidR="00F0524B">
        <w:fldChar w:fldCharType="separate"/>
      </w:r>
      <w:r w:rsidR="00F0524B">
        <w:t xml:space="preserve">Figure </w:t>
      </w:r>
      <w:r w:rsidR="00F0524B" w:rsidRPr="562146E0">
        <w:rPr>
          <w:noProof/>
        </w:rPr>
        <w:t>1</w:t>
      </w:r>
      <w:r w:rsidR="00F0524B">
        <w:fldChar w:fldCharType="end"/>
      </w:r>
      <w:r w:rsidR="00F0524B">
        <w:t xml:space="preserve">). The approach is flexible enough to </w:t>
      </w:r>
      <w:r w:rsidR="0C907E9B">
        <w:t xml:space="preserve">be adapted later </w:t>
      </w:r>
      <w:r>
        <w:t>t</w:t>
      </w:r>
      <w:r w:rsidR="0C907E9B">
        <w:t xml:space="preserve">o support the </w:t>
      </w:r>
      <w:r w:rsidR="00A561E4">
        <w:t>transfer</w:t>
      </w:r>
      <w:r w:rsidR="00F0524B">
        <w:t xml:space="preserve"> </w:t>
      </w:r>
      <w:r w:rsidR="3A56F64C">
        <w:t>of other data types</w:t>
      </w:r>
      <w:r w:rsidR="00F0524B">
        <w:t xml:space="preserve"> such as macroinvertebrate counts or riparian vegetation.</w:t>
      </w:r>
    </w:p>
    <w:p w14:paraId="2D461C9E" w14:textId="6202EDF4" w:rsidR="00A740D4" w:rsidRPr="00A93F27" w:rsidRDefault="00A740D4" w:rsidP="005E06B6">
      <w:pPr>
        <w:pStyle w:val="ListParagraph"/>
        <w:spacing w:after="0" w:line="240" w:lineRule="auto"/>
        <w:ind w:left="2160"/>
      </w:pPr>
    </w:p>
    <w:p w14:paraId="75C49749" w14:textId="3D5D1D80" w:rsidR="00F255A5" w:rsidRDefault="00F255A5" w:rsidP="00A577B3"/>
    <w:p w14:paraId="38418906" w14:textId="6945C473" w:rsidR="00F0524B" w:rsidRDefault="00F0524B" w:rsidP="00A577B3">
      <w:commentRangeStart w:id="4"/>
      <w:commentRangeStart w:id="5"/>
      <w:commentRangeEnd w:id="4"/>
      <w:r>
        <w:rPr>
          <w:rStyle w:val="CommentReference"/>
        </w:rPr>
        <w:lastRenderedPageBreak/>
        <w:commentReference w:id="4"/>
      </w:r>
      <w:commentRangeEnd w:id="5"/>
      <w:r w:rsidR="00DB5615" w:rsidRPr="00DB5615">
        <w:rPr>
          <w:noProof/>
        </w:rPr>
        <w:t xml:space="preserve"> </w:t>
      </w:r>
      <w:r w:rsidR="00DB5615" w:rsidRPr="00DB5615">
        <w:rPr>
          <w:noProof/>
        </w:rPr>
        <w:drawing>
          <wp:inline distT="0" distB="0" distL="0" distR="0" wp14:anchorId="51044A28" wp14:editId="1A79810E">
            <wp:extent cx="6858000" cy="4037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7" t="2530" r="-417"/>
                    <a:stretch/>
                  </pic:blipFill>
                  <pic:spPr bwMode="auto">
                    <a:xfrm>
                      <a:off x="0" y="0"/>
                      <a:ext cx="6858000" cy="4037330"/>
                    </a:xfrm>
                    <a:prstGeom prst="rect">
                      <a:avLst/>
                    </a:prstGeom>
                    <a:ln>
                      <a:noFill/>
                    </a:ln>
                    <a:extLst>
                      <a:ext uri="{53640926-AAD7-44D8-BBD7-CCE9431645EC}">
                        <a14:shadowObscured xmlns:a14="http://schemas.microsoft.com/office/drawing/2010/main"/>
                      </a:ext>
                    </a:extLst>
                  </pic:spPr>
                </pic:pic>
              </a:graphicData>
            </a:graphic>
          </wp:inline>
        </w:drawing>
      </w:r>
      <w:r w:rsidR="00DB5615" w:rsidRPr="00DB5615">
        <w:rPr>
          <w:rStyle w:val="CommentReference"/>
          <w:sz w:val="22"/>
          <w:szCs w:val="22"/>
        </w:rPr>
        <w:t xml:space="preserve"> </w:t>
      </w:r>
      <w:r>
        <w:rPr>
          <w:rStyle w:val="CommentReference"/>
        </w:rPr>
        <w:commentReference w:id="5"/>
      </w:r>
    </w:p>
    <w:p w14:paraId="448407A0" w14:textId="6B39F0FA" w:rsidR="005E4F4D" w:rsidRPr="005E4F4D" w:rsidRDefault="007776E5" w:rsidP="005E06B6">
      <w:pPr>
        <w:pStyle w:val="Caption"/>
      </w:pPr>
      <w:bookmarkStart w:id="6" w:name="_Ref36634179"/>
      <w:bookmarkStart w:id="7" w:name="_Ref36634153"/>
      <w:r>
        <w:t xml:space="preserve">Figure </w:t>
      </w:r>
      <w:r>
        <w:fldChar w:fldCharType="begin"/>
      </w:r>
      <w:r>
        <w:instrText>SEQ Figure \* ARABIC</w:instrText>
      </w:r>
      <w:r>
        <w:fldChar w:fldCharType="separate"/>
      </w:r>
      <w:r w:rsidR="00DB5615">
        <w:rPr>
          <w:noProof/>
        </w:rPr>
        <w:t>1</w:t>
      </w:r>
      <w:r>
        <w:fldChar w:fldCharType="end"/>
      </w:r>
      <w:bookmarkEnd w:id="6"/>
      <w:r>
        <w:t xml:space="preserve"> </w:t>
      </w:r>
      <w:r w:rsidR="00F0524B">
        <w:rPr>
          <w:color w:val="auto"/>
        </w:rPr>
        <w:t>The one to ma</w:t>
      </w:r>
      <w:r w:rsidR="00DB5615">
        <w:rPr>
          <w:color w:val="auto"/>
        </w:rPr>
        <w:t>ny</w:t>
      </w:r>
      <w:r w:rsidR="00F0524B">
        <w:rPr>
          <w:color w:val="auto"/>
        </w:rPr>
        <w:t xml:space="preserve"> relationship</w:t>
      </w:r>
      <w:r w:rsidR="00DB5615">
        <w:rPr>
          <w:color w:val="auto"/>
        </w:rPr>
        <w:t>s</w:t>
      </w:r>
      <w:r w:rsidR="00F0524B">
        <w:rPr>
          <w:color w:val="auto"/>
        </w:rPr>
        <w:t xml:space="preserve"> between datasets, l</w:t>
      </w:r>
      <w:r w:rsidR="005E4F4D" w:rsidRPr="005E4F4D">
        <w:rPr>
          <w:color w:val="auto"/>
        </w:rPr>
        <w:t>ocation</w:t>
      </w:r>
      <w:r w:rsidR="00F0524B">
        <w:rPr>
          <w:color w:val="auto"/>
        </w:rPr>
        <w:t>s</w:t>
      </w:r>
      <w:r w:rsidR="005E4F4D" w:rsidRPr="005E4F4D">
        <w:rPr>
          <w:color w:val="auto"/>
        </w:rPr>
        <w:t>, event</w:t>
      </w:r>
      <w:r w:rsidR="00F0524B">
        <w:rPr>
          <w:color w:val="auto"/>
        </w:rPr>
        <w:t>s</w:t>
      </w:r>
      <w:r w:rsidR="005E4F4D" w:rsidRPr="005E4F4D">
        <w:rPr>
          <w:color w:val="auto"/>
        </w:rPr>
        <w:t xml:space="preserve">, and </w:t>
      </w:r>
      <w:r w:rsidR="00F0524B">
        <w:rPr>
          <w:color w:val="auto"/>
        </w:rPr>
        <w:t xml:space="preserve">metrics based on the </w:t>
      </w:r>
      <w:r w:rsidR="00A561E4">
        <w:rPr>
          <w:color w:val="auto"/>
        </w:rPr>
        <w:t>D</w:t>
      </w:r>
      <w:r w:rsidR="00F0524B">
        <w:rPr>
          <w:color w:val="auto"/>
        </w:rPr>
        <w:t xml:space="preserve">arwin core principles </w:t>
      </w:r>
      <w:r w:rsidR="005E4F4D" w:rsidRPr="005E4F4D">
        <w:rPr>
          <w:color w:val="auto"/>
        </w:rPr>
        <w:t xml:space="preserve">modified to work with stream habitat data. </w:t>
      </w:r>
      <w:bookmarkEnd w:id="7"/>
    </w:p>
    <w:p w14:paraId="33CF2039" w14:textId="6C9F7F63" w:rsidR="00DB5615" w:rsidRDefault="00DB5615"/>
    <w:p w14:paraId="3DE6E5B0" w14:textId="7B8BB36A" w:rsidR="00DB5615" w:rsidRDefault="00DB5615">
      <w:r>
        <w:t xml:space="preserve">We utilize the Darwin Core classes Record-level, Location, Occurrence, and Measurement or Fact. Class in Darwin Core is the title for a group of terms. Record-level class documents information about each dataset and is linked to Location using the </w:t>
      </w:r>
      <w:proofErr w:type="spellStart"/>
      <w:r>
        <w:t>DatasetID</w:t>
      </w:r>
      <w:proofErr w:type="spellEnd"/>
      <w:r>
        <w:t xml:space="preserve">. Location class document the location and metadata about that location; it is associated with a sampling event using the </w:t>
      </w:r>
      <w:proofErr w:type="spellStart"/>
      <w:r>
        <w:t>LocationID</w:t>
      </w:r>
      <w:proofErr w:type="spellEnd"/>
      <w:r>
        <w:t xml:space="preserve">. Multiple events can be related to one location—the Event class documents the data collection event and metadata about the sampling event. The event is linked to the specific metric using the </w:t>
      </w:r>
      <w:proofErr w:type="spellStart"/>
      <w:r>
        <w:t>EventID</w:t>
      </w:r>
      <w:proofErr w:type="spellEnd"/>
      <w:r>
        <w:t xml:space="preserve">. The Measurement Or Fact class documents the metrics and metadata about each metric. At each event, programs collet multiple measurements, producing numerous metrics. To promote transparent and consistent metadata, we facilitated a process to describe a standard vocabulary defining the metrics that can be shared using these data exchange specifications. </w:t>
      </w:r>
    </w:p>
    <w:p w14:paraId="6CFF85B6" w14:textId="0E9D671D" w:rsidR="00DB5615" w:rsidRDefault="00DB5615" w:rsidP="00DB5615">
      <w:pPr>
        <w:jc w:val="center"/>
      </w:pPr>
      <w:r w:rsidRPr="00DB5615">
        <w:rPr>
          <w:noProof/>
        </w:rPr>
        <w:lastRenderedPageBreak/>
        <w:drawing>
          <wp:inline distT="0" distB="0" distL="0" distR="0" wp14:anchorId="47896B06" wp14:editId="4091F187">
            <wp:extent cx="6677025" cy="49002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38"/>
                    <a:stretch/>
                  </pic:blipFill>
                  <pic:spPr bwMode="auto">
                    <a:xfrm>
                      <a:off x="0" y="0"/>
                      <a:ext cx="6677025" cy="4900295"/>
                    </a:xfrm>
                    <a:prstGeom prst="rect">
                      <a:avLst/>
                    </a:prstGeom>
                    <a:ln>
                      <a:noFill/>
                    </a:ln>
                    <a:extLst>
                      <a:ext uri="{53640926-AAD7-44D8-BBD7-CCE9431645EC}">
                        <a14:shadowObscured xmlns:a14="http://schemas.microsoft.com/office/drawing/2010/main"/>
                      </a:ext>
                    </a:extLst>
                  </pic:spPr>
                </pic:pic>
              </a:graphicData>
            </a:graphic>
          </wp:inline>
        </w:drawing>
      </w:r>
    </w:p>
    <w:p w14:paraId="1A9EC81D" w14:textId="598A8354" w:rsidR="00F0524B" w:rsidRPr="00DB5615" w:rsidRDefault="00DB5615" w:rsidP="00DB5615">
      <w:pPr>
        <w:pStyle w:val="Caption"/>
        <w:rPr>
          <w:rFonts w:eastAsiaTheme="majorEastAsia" w:cstheme="majorBidi"/>
          <w:b/>
          <w:bCs/>
          <w:i w:val="0"/>
          <w:iCs w:val="0"/>
          <w:color w:val="4F81BD" w:themeColor="accent1"/>
        </w:rPr>
      </w:pPr>
      <w:r w:rsidRPr="00DB5615">
        <w:t xml:space="preserve">Figure </w:t>
      </w:r>
      <w:r w:rsidR="00AB55BA">
        <w:fldChar w:fldCharType="begin"/>
      </w:r>
      <w:r w:rsidR="00AB55BA">
        <w:instrText xml:space="preserve"> SEQ Figure \* ARABIC </w:instrText>
      </w:r>
      <w:r w:rsidR="00AB55BA">
        <w:fldChar w:fldCharType="separate"/>
      </w:r>
      <w:r w:rsidRPr="00DB5615">
        <w:rPr>
          <w:noProof/>
        </w:rPr>
        <w:t>2</w:t>
      </w:r>
      <w:r w:rsidR="00AB55BA">
        <w:rPr>
          <w:noProof/>
        </w:rPr>
        <w:fldChar w:fldCharType="end"/>
      </w:r>
      <w:r w:rsidRPr="00DB5615">
        <w:rPr>
          <w:color w:val="212529"/>
          <w:shd w:val="clear" w:color="auto" w:fill="FFFFFF"/>
        </w:rPr>
        <w:t xml:space="preserve"> Overview of the stream habitat data exchange specifications format. </w:t>
      </w:r>
      <w:r>
        <w:rPr>
          <w:color w:val="212529"/>
          <w:shd w:val="clear" w:color="auto" w:fill="FFFFFF"/>
        </w:rPr>
        <w:t xml:space="preserve">Record-level elements help us document dataset information and are linked to multiple locations based on the </w:t>
      </w:r>
      <w:proofErr w:type="spellStart"/>
      <w:r>
        <w:rPr>
          <w:color w:val="212529"/>
          <w:shd w:val="clear" w:color="auto" w:fill="FFFFFF"/>
        </w:rPr>
        <w:t>locationID</w:t>
      </w:r>
      <w:proofErr w:type="spellEnd"/>
      <w:r>
        <w:rPr>
          <w:color w:val="212529"/>
          <w:shd w:val="clear" w:color="auto" w:fill="FFFFFF"/>
        </w:rPr>
        <w:t xml:space="preserve"> (thin gray line). Locations class stores location information, locations are associated with one or many Events or sample occurrences using the </w:t>
      </w:r>
      <w:proofErr w:type="spellStart"/>
      <w:r>
        <w:rPr>
          <w:color w:val="212529"/>
          <w:shd w:val="clear" w:color="auto" w:fill="FFFFFF"/>
        </w:rPr>
        <w:t>LocaitonID</w:t>
      </w:r>
      <w:proofErr w:type="spellEnd"/>
      <w:r>
        <w:rPr>
          <w:color w:val="212529"/>
          <w:shd w:val="clear" w:color="auto" w:fill="FFFFFF"/>
        </w:rPr>
        <w:t xml:space="preserve"> (bold black lines).  </w:t>
      </w:r>
      <w:r w:rsidRPr="00DB5615">
        <w:rPr>
          <w:color w:val="212529"/>
          <w:shd w:val="clear" w:color="auto" w:fill="FFFFFF"/>
        </w:rPr>
        <w:t xml:space="preserve">Metrics are related to events using the </w:t>
      </w:r>
      <w:proofErr w:type="spellStart"/>
      <w:r w:rsidRPr="00DB5615">
        <w:rPr>
          <w:color w:val="212529"/>
          <w:shd w:val="clear" w:color="auto" w:fill="FFFFFF"/>
        </w:rPr>
        <w:t>EventID</w:t>
      </w:r>
      <w:proofErr w:type="spellEnd"/>
      <w:r w:rsidRPr="00DB5615">
        <w:rPr>
          <w:color w:val="212529"/>
          <w:shd w:val="clear" w:color="auto" w:fill="FFFFFF"/>
        </w:rPr>
        <w:t xml:space="preserve"> field of the </w:t>
      </w:r>
      <w:proofErr w:type="spellStart"/>
      <w:r w:rsidRPr="00DB5615">
        <w:rPr>
          <w:color w:val="212529"/>
          <w:shd w:val="clear" w:color="auto" w:fill="FFFFFF"/>
        </w:rPr>
        <w:t>MeasurementOrFact</w:t>
      </w:r>
      <w:proofErr w:type="spellEnd"/>
      <w:r w:rsidRPr="00DB5615">
        <w:rPr>
          <w:color w:val="212529"/>
          <w:shd w:val="clear" w:color="auto" w:fill="FFFFFF"/>
        </w:rPr>
        <w:t xml:space="preserve"> Extension (dashed lines)</w:t>
      </w:r>
      <w:r>
        <w:t xml:space="preserve">. </w:t>
      </w:r>
    </w:p>
    <w:p w14:paraId="64414E3D" w14:textId="10066DE6" w:rsidR="00D80668" w:rsidRDefault="00DB5615" w:rsidP="00D80668">
      <w:pPr>
        <w:pStyle w:val="Heading4"/>
      </w:pPr>
      <w:r>
        <w:t xml:space="preserve">Record Level </w:t>
      </w:r>
    </w:p>
    <w:p w14:paraId="38636BAD" w14:textId="396ED721" w:rsidR="00462E1D" w:rsidRDefault="00F0524B" w:rsidP="7F476D7C">
      <w:pPr>
        <w:spacing w:line="257" w:lineRule="auto"/>
        <w:rPr>
          <w:rFonts w:ascii="Calibri" w:eastAsia="Calibri" w:hAnsi="Calibri" w:cs="Calibri"/>
          <w:u w:val="single"/>
        </w:rPr>
      </w:pPr>
      <w:r>
        <w:t xml:space="preserve">The </w:t>
      </w:r>
      <w:r w:rsidR="00DB5615">
        <w:t>Record Level class</w:t>
      </w:r>
      <w:r>
        <w:t xml:space="preserve"> documentation of the </w:t>
      </w:r>
      <w:r w:rsidR="00462E1D">
        <w:t>core elements of</w:t>
      </w:r>
      <w:r>
        <w:t xml:space="preserve"> a</w:t>
      </w:r>
      <w:r w:rsidR="00462E1D">
        <w:t xml:space="preserve"> data</w:t>
      </w:r>
      <w:r w:rsidR="00DB5615">
        <w:t xml:space="preserve"> </w:t>
      </w:r>
      <w:r w:rsidR="00462E1D">
        <w:t>set</w:t>
      </w:r>
      <w:r>
        <w:t xml:space="preserve">, including </w:t>
      </w:r>
      <w:r w:rsidR="00462E1D">
        <w:t>information about the origin of the dataset, who collected the data</w:t>
      </w:r>
      <w:r>
        <w:t>,</w:t>
      </w:r>
      <w:r w:rsidR="00462E1D">
        <w:t xml:space="preserve"> and how to cite the dataset</w:t>
      </w:r>
      <w:r w:rsidR="007776E5">
        <w:t xml:space="preserve"> (</w:t>
      </w:r>
      <w:r>
        <w:fldChar w:fldCharType="begin"/>
      </w:r>
      <w:r>
        <w:instrText xml:space="preserve"> REF _Ref36645823 \h </w:instrText>
      </w:r>
      <w:r>
        <w:fldChar w:fldCharType="separate"/>
      </w:r>
      <w:r>
        <w:t xml:space="preserve">Table </w:t>
      </w:r>
      <w:r w:rsidRPr="7F476D7C">
        <w:rPr>
          <w:noProof/>
        </w:rPr>
        <w:t>1</w:t>
      </w:r>
      <w:r>
        <w:fldChar w:fldCharType="end"/>
      </w:r>
      <w:r w:rsidR="007776E5">
        <w:t>)</w:t>
      </w:r>
      <w:r w:rsidR="00462E1D">
        <w:t xml:space="preserve">. </w:t>
      </w:r>
      <w:r w:rsidR="00A561E4">
        <w:t xml:space="preserve"> </w:t>
      </w:r>
      <w:r w:rsidR="7B269B34" w:rsidRPr="7F476D7C">
        <w:t>A data</w:t>
      </w:r>
      <w:r w:rsidR="00DB5615">
        <w:t xml:space="preserve"> </w:t>
      </w:r>
      <w:r w:rsidR="7B269B34" w:rsidRPr="7F476D7C">
        <w:t>set is a collection of data collection events; for example, a program releases release a data</w:t>
      </w:r>
      <w:r w:rsidR="00DB5615">
        <w:t xml:space="preserve"> </w:t>
      </w:r>
      <w:r w:rsidR="7B269B34" w:rsidRPr="7F476D7C">
        <w:t xml:space="preserve">set every five years containing all the data collection events </w:t>
      </w:r>
      <w:r w:rsidR="00DB5615">
        <w:t>occurring i</w:t>
      </w:r>
      <w:r w:rsidR="7B269B34" w:rsidRPr="7F476D7C">
        <w:t xml:space="preserve">n the </w:t>
      </w:r>
      <w:r w:rsidR="243729E1" w:rsidRPr="7F476D7C">
        <w:t xml:space="preserve">previous </w:t>
      </w:r>
      <w:r w:rsidR="7B269B34" w:rsidRPr="7F476D7C">
        <w:t xml:space="preserve">five years. </w:t>
      </w:r>
      <w:r w:rsidR="00DB5615">
        <w:t>To make sure we have sufficient information about data sets’ origins, store metadata in a trusted online data repository.</w:t>
      </w:r>
      <w:r>
        <w:t xml:space="preserve"> If a program </w:t>
      </w:r>
      <w:r w:rsidR="00A561E4">
        <w:t xml:space="preserve">does not have the resources to build a </w:t>
      </w:r>
      <w:r>
        <w:t xml:space="preserve">repository, we recommend using USGS </w:t>
      </w:r>
      <w:proofErr w:type="spellStart"/>
      <w:r>
        <w:t>ScienceBase</w:t>
      </w:r>
      <w:proofErr w:type="spellEnd"/>
      <w:r w:rsidR="4DD4142C">
        <w:t xml:space="preserve">, </w:t>
      </w:r>
      <w:commentRangeStart w:id="8"/>
      <w:r w:rsidR="4DD4142C">
        <w:t>which is available to all</w:t>
      </w:r>
      <w:commentRangeEnd w:id="8"/>
      <w:r>
        <w:rPr>
          <w:rStyle w:val="CommentReference"/>
        </w:rPr>
        <w:commentReference w:id="8"/>
      </w:r>
      <w:r>
        <w:t xml:space="preserve">. </w:t>
      </w:r>
      <w:r w:rsidR="00A561E4">
        <w:t xml:space="preserve">To </w:t>
      </w:r>
      <w:r>
        <w:t xml:space="preserve">can find more information about </w:t>
      </w:r>
      <w:proofErr w:type="spellStart"/>
      <w:r>
        <w:t>ScienceBase</w:t>
      </w:r>
      <w:proofErr w:type="spellEnd"/>
      <w:r w:rsidR="00A561E4">
        <w:t xml:space="preserve">, go to </w:t>
      </w:r>
      <w:hyperlink r:id="rId16">
        <w:r w:rsidR="00A561E4" w:rsidRPr="7F476D7C">
          <w:rPr>
            <w:rStyle w:val="Hyperlink"/>
          </w:rPr>
          <w:t>https://www.sciencebase.gov/about/</w:t>
        </w:r>
      </w:hyperlink>
      <w:r w:rsidR="00A561E4">
        <w:t xml:space="preserve">.  </w:t>
      </w:r>
    </w:p>
    <w:p w14:paraId="5926ACCE" w14:textId="14BF6857" w:rsidR="007776E5" w:rsidRPr="005E06B6" w:rsidRDefault="007776E5" w:rsidP="005E06B6">
      <w:pPr>
        <w:pStyle w:val="Caption"/>
        <w:rPr>
          <w:i w:val="0"/>
          <w:iCs w:val="0"/>
          <w:color w:val="auto"/>
        </w:rPr>
      </w:pPr>
      <w:bookmarkStart w:id="9" w:name="_Ref36645823"/>
      <w:r>
        <w:t xml:space="preserve">Table </w:t>
      </w:r>
      <w:r>
        <w:fldChar w:fldCharType="begin"/>
      </w:r>
      <w:r>
        <w:instrText>SEQ Table \* ARABIC</w:instrText>
      </w:r>
      <w:r>
        <w:fldChar w:fldCharType="separate"/>
      </w:r>
      <w:r w:rsidR="00F0524B">
        <w:rPr>
          <w:noProof/>
        </w:rPr>
        <w:t>1</w:t>
      </w:r>
      <w:r>
        <w:fldChar w:fldCharType="end"/>
      </w:r>
      <w:bookmarkEnd w:id="9"/>
      <w:r>
        <w:t xml:space="preserve"> Describe information about the dataset. </w:t>
      </w:r>
    </w:p>
    <w:tbl>
      <w:tblPr>
        <w:tblW w:w="0" w:type="auto"/>
        <w:jc w:val="center"/>
        <w:tblLook w:val="04A0" w:firstRow="1" w:lastRow="0" w:firstColumn="1" w:lastColumn="0" w:noHBand="0" w:noVBand="1"/>
      </w:tblPr>
      <w:tblGrid>
        <w:gridCol w:w="2285"/>
        <w:gridCol w:w="1790"/>
        <w:gridCol w:w="4258"/>
        <w:gridCol w:w="2447"/>
      </w:tblGrid>
      <w:tr w:rsidR="00D80668" w:rsidRPr="007A19CC" w14:paraId="57F0DFAC" w14:textId="77777777" w:rsidTr="7F476D7C">
        <w:trPr>
          <w:trHeight w:val="372"/>
          <w:jc w:val="center"/>
        </w:trPr>
        <w:tc>
          <w:tcPr>
            <w:tcW w:w="0" w:type="auto"/>
            <w:gridSpan w:val="4"/>
            <w:tcBorders>
              <w:top w:val="single" w:sz="8" w:space="0" w:color="auto"/>
              <w:left w:val="single" w:sz="8" w:space="0" w:color="auto"/>
              <w:right w:val="single" w:sz="8" w:space="0" w:color="000000" w:themeColor="text1"/>
            </w:tcBorders>
            <w:shd w:val="clear" w:color="auto" w:fill="D8E4BC"/>
            <w:vAlign w:val="center"/>
            <w:hideMark/>
          </w:tcPr>
          <w:p w14:paraId="3BC03653" w14:textId="355832F1" w:rsidR="00D80668" w:rsidRPr="005E06B6" w:rsidRDefault="00AB55BA" w:rsidP="00D80668">
            <w:pPr>
              <w:spacing w:after="0" w:line="240" w:lineRule="auto"/>
              <w:jc w:val="center"/>
              <w:rPr>
                <w:rFonts w:ascii="Calibri" w:eastAsia="Times New Roman" w:hAnsi="Calibri" w:cs="Calibri"/>
                <w:color w:val="494529"/>
                <w:sz w:val="18"/>
                <w:szCs w:val="18"/>
              </w:rPr>
            </w:pPr>
            <w:r>
              <w:rPr>
                <w:rFonts w:ascii="Calibri" w:eastAsia="Times New Roman" w:hAnsi="Calibri" w:cs="Calibri"/>
                <w:color w:val="494529"/>
                <w:sz w:val="18"/>
                <w:szCs w:val="18"/>
              </w:rPr>
              <w:t xml:space="preserve">Record Level </w:t>
            </w:r>
          </w:p>
        </w:tc>
      </w:tr>
      <w:tr w:rsidR="00462E1D" w:rsidRPr="007A19CC" w14:paraId="793B4F70" w14:textId="77777777" w:rsidTr="7F476D7C">
        <w:trPr>
          <w:trHeight w:val="306"/>
          <w:jc w:val="center"/>
        </w:trPr>
        <w:tc>
          <w:tcPr>
            <w:tcW w:w="10780" w:type="dxa"/>
            <w:gridSpan w:val="4"/>
            <w:tcBorders>
              <w:top w:val="nil"/>
              <w:left w:val="single" w:sz="4" w:space="0" w:color="auto"/>
              <w:bottom w:val="single" w:sz="4" w:space="0" w:color="auto"/>
              <w:right w:val="single" w:sz="4" w:space="0" w:color="auto"/>
            </w:tcBorders>
            <w:shd w:val="clear" w:color="auto" w:fill="auto"/>
            <w:noWrap/>
            <w:vAlign w:val="center"/>
            <w:hideMark/>
          </w:tcPr>
          <w:p w14:paraId="4EC1BB4D" w14:textId="77777777" w:rsidR="00462E1D" w:rsidRPr="005E06B6" w:rsidRDefault="00462E1D">
            <w:pPr>
              <w:spacing w:after="0" w:line="240" w:lineRule="auto"/>
              <w:rPr>
                <w:rFonts w:ascii="Times New Roman" w:eastAsia="Times New Roman" w:hAnsi="Times New Roman" w:cs="Times New Roman"/>
                <w:sz w:val="18"/>
                <w:szCs w:val="18"/>
              </w:rPr>
            </w:pPr>
            <w:r w:rsidRPr="005E06B6">
              <w:rPr>
                <w:rFonts w:ascii="Calibri" w:eastAsia="Times New Roman" w:hAnsi="Calibri" w:cs="Calibri"/>
                <w:color w:val="000000"/>
                <w:sz w:val="18"/>
                <w:szCs w:val="18"/>
              </w:rPr>
              <w:t>Enter information about the dataset, the data provider and the data collector</w:t>
            </w:r>
          </w:p>
        </w:tc>
      </w:tr>
      <w:tr w:rsidR="00AB55BA" w:rsidRPr="00AB55BA" w14:paraId="19777F2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E5E5E5"/>
            <w:vAlign w:val="center"/>
            <w:hideMark/>
          </w:tcPr>
          <w:p w14:paraId="6E22CF9B"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TERM</w:t>
            </w:r>
          </w:p>
        </w:tc>
        <w:tc>
          <w:tcPr>
            <w:tcW w:w="1790" w:type="dxa"/>
            <w:tcBorders>
              <w:top w:val="single" w:sz="4" w:space="0" w:color="auto"/>
              <w:left w:val="single" w:sz="8" w:space="0" w:color="auto"/>
              <w:bottom w:val="single" w:sz="8" w:space="0" w:color="auto"/>
              <w:right w:val="single" w:sz="8" w:space="0" w:color="auto"/>
            </w:tcBorders>
            <w:shd w:val="clear" w:color="auto" w:fill="E5E5E5"/>
            <w:vAlign w:val="center"/>
            <w:hideMark/>
          </w:tcPr>
          <w:p w14:paraId="488360EC"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DESCRIPTION</w:t>
            </w:r>
          </w:p>
        </w:tc>
        <w:tc>
          <w:tcPr>
            <w:tcW w:w="4258" w:type="dxa"/>
            <w:tcBorders>
              <w:top w:val="single" w:sz="4" w:space="0" w:color="auto"/>
              <w:left w:val="nil"/>
              <w:bottom w:val="single" w:sz="8" w:space="0" w:color="auto"/>
              <w:right w:val="single" w:sz="8" w:space="0" w:color="auto"/>
            </w:tcBorders>
            <w:shd w:val="clear" w:color="auto" w:fill="E5E5E5"/>
            <w:vAlign w:val="center"/>
            <w:hideMark/>
          </w:tcPr>
          <w:p w14:paraId="732A2210"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EXAMPLES</w:t>
            </w:r>
          </w:p>
        </w:tc>
        <w:tc>
          <w:tcPr>
            <w:tcW w:w="0" w:type="auto"/>
            <w:tcBorders>
              <w:top w:val="single" w:sz="4" w:space="0" w:color="auto"/>
              <w:left w:val="nil"/>
              <w:bottom w:val="single" w:sz="8" w:space="0" w:color="auto"/>
              <w:right w:val="single" w:sz="8" w:space="0" w:color="auto"/>
            </w:tcBorders>
            <w:shd w:val="clear" w:color="auto" w:fill="E5E5E5"/>
            <w:vAlign w:val="center"/>
            <w:hideMark/>
          </w:tcPr>
          <w:p w14:paraId="3269A1F8" w14:textId="77777777" w:rsidR="00AB55BA" w:rsidRPr="00AB55BA" w:rsidRDefault="00AB55BA" w:rsidP="00AB55BA">
            <w:pPr>
              <w:spacing w:after="0" w:line="240" w:lineRule="auto"/>
              <w:jc w:val="center"/>
              <w:rPr>
                <w:rFonts w:ascii="Calibri" w:eastAsia="Times New Roman" w:hAnsi="Calibri" w:cs="Calibri"/>
                <w:b/>
                <w:bCs/>
                <w:color w:val="000000"/>
                <w:sz w:val="18"/>
                <w:szCs w:val="18"/>
              </w:rPr>
            </w:pPr>
            <w:r w:rsidRPr="00AB55BA">
              <w:rPr>
                <w:rFonts w:ascii="Calibri" w:eastAsia="Times New Roman" w:hAnsi="Calibri" w:cs="Calibri"/>
                <w:b/>
                <w:bCs/>
                <w:color w:val="000000"/>
                <w:sz w:val="18"/>
                <w:szCs w:val="18"/>
              </w:rPr>
              <w:t>DATA TYPE</w:t>
            </w:r>
          </w:p>
        </w:tc>
      </w:tr>
      <w:tr w:rsidR="00AB55BA" w:rsidRPr="00AB55BA" w14:paraId="3B89908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855259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904E2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An identifier for the set of data. May be a global unique identifier or an identifier specific to </w:t>
            </w:r>
            <w:r w:rsidRPr="00AB55BA">
              <w:rPr>
                <w:rFonts w:ascii="Calibri" w:eastAsia="Times New Roman" w:hAnsi="Calibri" w:cs="Calibri"/>
                <w:color w:val="000000"/>
                <w:sz w:val="18"/>
                <w:szCs w:val="18"/>
              </w:rPr>
              <w:lastRenderedPageBreak/>
              <w:t>a collection or institution.</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5C12F36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lastRenderedPageBreak/>
              <w:t xml:space="preserve">The </w:t>
            </w:r>
            <w:proofErr w:type="spellStart"/>
            <w:r w:rsidRPr="00AB55BA">
              <w:rPr>
                <w:rFonts w:ascii="Calibri" w:eastAsia="Times New Roman" w:hAnsi="Calibri" w:cs="Calibri"/>
                <w:color w:val="000000"/>
                <w:sz w:val="18"/>
                <w:szCs w:val="18"/>
              </w:rPr>
              <w:t>ScienceBase</w:t>
            </w:r>
            <w:proofErr w:type="spellEnd"/>
            <w:r w:rsidRPr="00AB55BA">
              <w:rPr>
                <w:rFonts w:ascii="Calibri" w:eastAsia="Times New Roman" w:hAnsi="Calibri" w:cs="Calibri"/>
                <w:color w:val="000000"/>
                <w:sz w:val="18"/>
                <w:szCs w:val="18"/>
              </w:rPr>
              <w:t xml:space="preserve"> ID number of the dataset. This is the key to link the dataset to the location  table.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5E1089F6"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Integer (need to check this)</w:t>
            </w:r>
          </w:p>
        </w:tc>
      </w:tr>
      <w:tr w:rsidR="00AB55BA" w:rsidRPr="00AB55BA" w14:paraId="7821B1B7"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779CBE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type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68F4BD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nature or genre of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5DF796"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EventMeasurments</w:t>
            </w:r>
            <w:proofErr w:type="spellEnd"/>
            <w:r w:rsidRPr="00AB55BA">
              <w:rPr>
                <w:rFonts w:ascii="Calibri" w:eastAsia="Times New Roman" w:hAnsi="Calibri" w:cs="Calibri"/>
                <w:color w:val="000000"/>
                <w:sz w:val="18"/>
                <w:szCs w:val="18"/>
              </w:rPr>
              <w:t xml:space="preserve"> for all entries. </w:t>
            </w:r>
            <w:r w:rsidRPr="00AB55BA">
              <w:rPr>
                <w:rFonts w:ascii="Calibri" w:eastAsia="Times New Roman" w:hAnsi="Calibri" w:cs="Calibri"/>
                <w:color w:val="000000"/>
                <w:sz w:val="18"/>
                <w:szCs w:val="18"/>
              </w:rPr>
              <w:br/>
            </w:r>
            <w:r w:rsidRPr="00AB55BA">
              <w:rPr>
                <w:rFonts w:ascii="Calibri" w:eastAsia="Times New Roman" w:hAnsi="Calibri" w:cs="Calibri"/>
                <w:color w:val="000000"/>
                <w:sz w:val="18"/>
                <w:szCs w:val="18"/>
              </w:rPr>
              <w:br/>
              <w:t xml:space="preserve">Must be populated with a value from the DCMI type vocabulary (http://dublincore.org/documents/2010/10/11/dcmi-type-vocabulary/).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F005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6AC0C43D"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3FABA3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modified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6A3C6EA"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most recent date-time on which the combined dataset was changed.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12DCF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a date that conforms to ISO 8601:2004(E).</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2B3E76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Date </w:t>
            </w:r>
          </w:p>
        </w:tc>
      </w:tr>
      <w:tr w:rsidR="00AB55BA" w:rsidRPr="00AB55BA" w14:paraId="106C4433"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0353AFF"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rightsHolder</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524EC28"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person or organization owning or managing rights over the resource.</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48471C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BLM AIM, EPA NARS, USFS ARMEP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80CDC4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5B41611"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24812448"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bibilographicCititation</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959AA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 bibliographic reference for the resource as a statement indicating how this record should be cited (attributed) when used.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FE0BB3C" w14:textId="77777777" w:rsidR="00AB55BA" w:rsidRPr="00AB55BA" w:rsidRDefault="00AB55BA" w:rsidP="00AB55BA">
            <w:pPr>
              <w:spacing w:after="0" w:line="240" w:lineRule="auto"/>
              <w:jc w:val="center"/>
              <w:rPr>
                <w:rFonts w:ascii="Calibri" w:eastAsia="Times New Roman" w:hAnsi="Calibri" w:cs="Calibri"/>
                <w:color w:val="000000"/>
                <w:sz w:val="18"/>
                <w:szCs w:val="18"/>
              </w:rPr>
            </w:pP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B7BC15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3693E59"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8BF7BB0"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F9164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42D7BD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http://biocol.org/urn:lsid:biocol.org:col:34777, http://grbio.org/cool/km06-gtbn</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69920F7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53904AB4"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1789B38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CollectionID</w:t>
            </w:r>
            <w:proofErr w:type="spellEnd"/>
            <w:r w:rsidRPr="00AB55BA">
              <w:rPr>
                <w:rFonts w:ascii="Calibri" w:eastAsia="Times New Roman" w:hAnsi="Calibri" w:cs="Calibri"/>
                <w:color w:val="000000"/>
                <w:sz w:val="18"/>
                <w:szCs w:val="18"/>
              </w:rPr>
              <w:t xml:space="preserve"> </w:t>
            </w:r>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8B9EC2F"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An identifier for the collection or dataset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FA69740"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https://www.epa.gov/national-aquatic-resource-surveys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505335D"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4A5D7385"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18EC603"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datasetName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3D4F4D23"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identifying the data set from which the record was derived.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64F0EB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Example: EPA NARS 2018 dataset </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41F40B2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33CA2EDE"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7E259BAA"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institutionCode</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03D1CD9C"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name (or acronym) in use by the institution having custody of the object(s) or information referred to in the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22C98F19"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Example:  AIM, NARS, AREMP, PIBO</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2983791E"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1DE5756B"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6E74D29D"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basisOfRecord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2C0B451"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The specific nature of the data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05D254D5"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Recommended best practice is to use the standard label of one of the Darwin Core classes.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10D14D7"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r w:rsidR="00AB55BA" w:rsidRPr="00AB55BA" w14:paraId="20ACDA1F" w14:textId="77777777" w:rsidTr="00AB55BA">
        <w:trPr>
          <w:trHeight w:val="300"/>
          <w:jc w:val="center"/>
        </w:trPr>
        <w:tc>
          <w:tcPr>
            <w:tcW w:w="2285" w:type="dxa"/>
            <w:tcBorders>
              <w:top w:val="single" w:sz="4" w:space="0" w:color="auto"/>
              <w:left w:val="single" w:sz="8" w:space="0" w:color="auto"/>
              <w:bottom w:val="single" w:sz="8" w:space="0" w:color="auto"/>
              <w:right w:val="nil"/>
            </w:tcBorders>
            <w:shd w:val="clear" w:color="auto" w:fill="auto"/>
            <w:vAlign w:val="center"/>
            <w:hideMark/>
          </w:tcPr>
          <w:p w14:paraId="06D64059" w14:textId="77777777" w:rsidR="00AB55BA" w:rsidRPr="00AB55BA" w:rsidRDefault="00AB55BA" w:rsidP="00AB55BA">
            <w:pPr>
              <w:spacing w:after="0" w:line="240" w:lineRule="auto"/>
              <w:jc w:val="center"/>
              <w:rPr>
                <w:rFonts w:ascii="Calibri" w:eastAsia="Times New Roman" w:hAnsi="Calibri" w:cs="Calibri"/>
                <w:color w:val="000000"/>
                <w:sz w:val="18"/>
                <w:szCs w:val="18"/>
              </w:rPr>
            </w:pPr>
            <w:proofErr w:type="spellStart"/>
            <w:r w:rsidRPr="00AB55BA">
              <w:rPr>
                <w:rFonts w:ascii="Calibri" w:eastAsia="Times New Roman" w:hAnsi="Calibri" w:cs="Calibri"/>
                <w:color w:val="000000"/>
                <w:sz w:val="18"/>
                <w:szCs w:val="18"/>
              </w:rPr>
              <w:t>informationWithheld</w:t>
            </w:r>
            <w:proofErr w:type="spellEnd"/>
          </w:p>
        </w:tc>
        <w:tc>
          <w:tcPr>
            <w:tcW w:w="179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646F4BD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Additional information that exists, but that has not been shared in the given record.</w:t>
            </w:r>
          </w:p>
        </w:tc>
        <w:tc>
          <w:tcPr>
            <w:tcW w:w="4258" w:type="dxa"/>
            <w:tcBorders>
              <w:top w:val="single" w:sz="4" w:space="0" w:color="auto"/>
              <w:left w:val="nil"/>
              <w:bottom w:val="single" w:sz="8" w:space="0" w:color="auto"/>
              <w:right w:val="single" w:sz="8" w:space="0" w:color="auto"/>
            </w:tcBorders>
            <w:shd w:val="clear" w:color="auto" w:fill="auto"/>
            <w:vAlign w:val="center"/>
            <w:hideMark/>
          </w:tcPr>
          <w:p w14:paraId="1CBCF862"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location information not given for endangered species, collector identities withheld | ask about tissue samples</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18917E74" w14:textId="77777777" w:rsidR="00AB55BA" w:rsidRPr="00AB55BA" w:rsidRDefault="00AB55BA" w:rsidP="00AB55BA">
            <w:pPr>
              <w:spacing w:after="0" w:line="240" w:lineRule="auto"/>
              <w:jc w:val="center"/>
              <w:rPr>
                <w:rFonts w:ascii="Calibri" w:eastAsia="Times New Roman" w:hAnsi="Calibri" w:cs="Calibri"/>
                <w:color w:val="000000"/>
                <w:sz w:val="18"/>
                <w:szCs w:val="18"/>
              </w:rPr>
            </w:pPr>
            <w:r w:rsidRPr="00AB55BA">
              <w:rPr>
                <w:rFonts w:ascii="Calibri" w:eastAsia="Times New Roman" w:hAnsi="Calibri" w:cs="Calibri"/>
                <w:color w:val="000000"/>
                <w:sz w:val="18"/>
                <w:szCs w:val="18"/>
              </w:rPr>
              <w:t xml:space="preserve">String </w:t>
            </w:r>
          </w:p>
        </w:tc>
      </w:tr>
    </w:tbl>
    <w:p w14:paraId="049DDFF9" w14:textId="77777777" w:rsidR="00DD787B" w:rsidRDefault="00DD787B" w:rsidP="00462E1D">
      <w:pPr>
        <w:pStyle w:val="Heading4"/>
      </w:pPr>
      <w:r>
        <w:br w:type="page"/>
      </w:r>
      <w:r w:rsidR="00462E1D">
        <w:lastRenderedPageBreak/>
        <w:t xml:space="preserve">Location </w:t>
      </w:r>
    </w:p>
    <w:p w14:paraId="37A5FA6C" w14:textId="3EE05C54" w:rsidR="007776E5" w:rsidRPr="007776E5" w:rsidRDefault="00F0524B" w:rsidP="005E06B6">
      <w:r>
        <w:t xml:space="preserve">Understanding where data is collected is critical to interpreting biological monitoring data.  The Location </w:t>
      </w:r>
      <w:r w:rsidR="00DB5615">
        <w:t>class</w:t>
      </w:r>
      <w:r>
        <w:t xml:space="preserve"> d</w:t>
      </w:r>
      <w:r w:rsidR="007776E5">
        <w:t>escribe</w:t>
      </w:r>
      <w:r>
        <w:t>s</w:t>
      </w:r>
      <w:r w:rsidR="007776E5">
        <w:t xml:space="preserve"> where </w:t>
      </w:r>
      <w:r w:rsidR="00DB5615">
        <w:t>information</w:t>
      </w:r>
      <w:r w:rsidR="007776E5">
        <w:t xml:space="preserve"> is collected</w:t>
      </w:r>
      <w:r w:rsidR="00DB5615">
        <w:t xml:space="preserve"> (</w:t>
      </w:r>
      <w:r w:rsidR="00DB5615">
        <w:fldChar w:fldCharType="begin"/>
      </w:r>
      <w:r w:rsidR="00DB5615">
        <w:instrText xml:space="preserve"> REF _Ref36719572 \h </w:instrText>
      </w:r>
      <w:r w:rsidR="00DB5615">
        <w:fldChar w:fldCharType="separate"/>
      </w:r>
      <w:r w:rsidR="00DB5615">
        <w:t xml:space="preserve">Table </w:t>
      </w:r>
      <w:r w:rsidR="00DB5615" w:rsidRPr="7F476D7C">
        <w:rPr>
          <w:noProof/>
        </w:rPr>
        <w:t>2</w:t>
      </w:r>
      <w:r w:rsidR="00DB5615">
        <w:fldChar w:fldCharType="end"/>
      </w:r>
      <w:r w:rsidR="00DB5615">
        <w:t xml:space="preserve">). </w:t>
      </w:r>
      <w:r w:rsidR="5FA5D08E">
        <w:t xml:space="preserve"> There will be multiple locations in each dataset</w:t>
      </w:r>
      <w:r w:rsidR="00DB5615">
        <w:t>.</w:t>
      </w:r>
      <w:r>
        <w:t xml:space="preserve"> </w:t>
      </w:r>
      <w:r w:rsidR="007776E5">
        <w:t xml:space="preserve"> </w:t>
      </w:r>
      <w:r>
        <w:t>T</w:t>
      </w:r>
      <w:r w:rsidR="007776E5">
        <w:t xml:space="preserve">o </w:t>
      </w:r>
      <w:r>
        <w:t>join</w:t>
      </w:r>
      <w:r w:rsidR="007776E5">
        <w:t xml:space="preserve"> data</w:t>
      </w:r>
      <w:r>
        <w:t xml:space="preserve"> from </w:t>
      </w:r>
      <w:r w:rsidR="00345DE8">
        <w:t>various</w:t>
      </w:r>
      <w:r>
        <w:t xml:space="preserve"> sources to one </w:t>
      </w:r>
      <w:r w:rsidR="007776E5">
        <w:t>dataset</w:t>
      </w:r>
      <w:r>
        <w:t>,</w:t>
      </w:r>
      <w:r w:rsidR="007776E5">
        <w:t xml:space="preserve"> </w:t>
      </w:r>
      <w:r>
        <w:t xml:space="preserve">latitudes and longitude </w:t>
      </w:r>
      <w:r w:rsidR="00BD566E">
        <w:t xml:space="preserve">information </w:t>
      </w:r>
      <w:r>
        <w:t xml:space="preserve">must </w:t>
      </w:r>
      <w:r w:rsidR="00BD566E">
        <w:t>be constant</w:t>
      </w:r>
      <w:r>
        <w:t xml:space="preserve"> amongst datasets; therefore,</w:t>
      </w:r>
      <w:r w:rsidR="00BD566E">
        <w:t xml:space="preserve"> </w:t>
      </w:r>
      <w:r>
        <w:t xml:space="preserve">all latitude and longitudes </w:t>
      </w:r>
      <w:r w:rsidR="00DB5615">
        <w:t>are c</w:t>
      </w:r>
      <w:r w:rsidR="00BD566E">
        <w:t>onverted to</w:t>
      </w:r>
      <w:r w:rsidR="007776E5">
        <w:t xml:space="preserve"> </w:t>
      </w:r>
      <w:commentRangeStart w:id="10"/>
      <w:r w:rsidR="007776E5">
        <w:t>WGS1984</w:t>
      </w:r>
      <w:r>
        <w:t>.</w:t>
      </w:r>
      <w:r w:rsidR="007776E5">
        <w:t xml:space="preserve"> </w:t>
      </w:r>
      <w:commentRangeEnd w:id="10"/>
      <w:r>
        <w:rPr>
          <w:rStyle w:val="CommentReference"/>
        </w:rPr>
        <w:commentReference w:id="10"/>
      </w:r>
      <w:r w:rsidR="00DB5615">
        <w:t xml:space="preserve">The </w:t>
      </w:r>
      <w:proofErr w:type="spellStart"/>
      <w:r w:rsidR="00DB5615">
        <w:t>locationID</w:t>
      </w:r>
      <w:proofErr w:type="spellEnd"/>
      <w:r w:rsidR="00DB5615">
        <w:t xml:space="preserve"> is the key to link locations to events. </w:t>
      </w:r>
    </w:p>
    <w:p w14:paraId="7584C617" w14:textId="138C1EA2" w:rsidR="00462E1D" w:rsidRPr="005E06B6" w:rsidRDefault="007776E5" w:rsidP="005E06B6">
      <w:pPr>
        <w:pStyle w:val="Caption"/>
        <w:rPr>
          <w:color w:val="auto"/>
        </w:rPr>
      </w:pPr>
      <w:bookmarkStart w:id="11" w:name="_Ref36719572"/>
      <w:r>
        <w:t xml:space="preserve">Table </w:t>
      </w:r>
      <w:r>
        <w:fldChar w:fldCharType="begin"/>
      </w:r>
      <w:r>
        <w:instrText>SEQ Table \* ARABIC</w:instrText>
      </w:r>
      <w:r>
        <w:fldChar w:fldCharType="separate"/>
      </w:r>
      <w:r w:rsidR="00F0524B">
        <w:rPr>
          <w:noProof/>
        </w:rPr>
        <w:t>2</w:t>
      </w:r>
      <w:r>
        <w:fldChar w:fldCharType="end"/>
      </w:r>
      <w:bookmarkEnd w:id="11"/>
      <w:r>
        <w:t xml:space="preserve"> </w:t>
      </w:r>
      <w:r w:rsidR="00BD566E">
        <w:t xml:space="preserve">This table stores information related to the location of the data collection events. </w:t>
      </w:r>
    </w:p>
    <w:p w14:paraId="056C293D" w14:textId="77777777" w:rsidR="00F076FB" w:rsidRDefault="00290555">
      <w:r>
        <w:t xml:space="preserve"> </w:t>
      </w:r>
    </w:p>
    <w:tbl>
      <w:tblPr>
        <w:tblStyle w:val="TableGridLight"/>
        <w:tblW w:w="0" w:type="auto"/>
        <w:tblLook w:val="04A0" w:firstRow="1" w:lastRow="0" w:firstColumn="1" w:lastColumn="0" w:noHBand="0" w:noVBand="1"/>
      </w:tblPr>
      <w:tblGrid>
        <w:gridCol w:w="2220"/>
        <w:gridCol w:w="3708"/>
        <w:gridCol w:w="2639"/>
        <w:gridCol w:w="2223"/>
      </w:tblGrid>
      <w:tr w:rsidR="00AB55BA" w:rsidRPr="00AB55BA" w14:paraId="486ED228" w14:textId="77777777" w:rsidTr="00AB55BA">
        <w:trPr>
          <w:trHeight w:val="290"/>
        </w:trPr>
        <w:tc>
          <w:tcPr>
            <w:tcW w:w="0" w:type="auto"/>
            <w:gridSpan w:val="4"/>
            <w:shd w:val="clear" w:color="auto" w:fill="C2D69B" w:themeFill="accent3" w:themeFillTint="99"/>
            <w:noWrap/>
          </w:tcPr>
          <w:p w14:paraId="0468ED93" w14:textId="0CF198AD" w:rsidR="00AB55BA" w:rsidRPr="00AB55BA" w:rsidRDefault="00AB55BA" w:rsidP="00AB55BA">
            <w:pPr>
              <w:spacing w:after="200" w:line="276" w:lineRule="auto"/>
              <w:jc w:val="center"/>
              <w:rPr>
                <w:rFonts w:ascii="Calibri" w:hAnsi="Calibri" w:cs="Calibri"/>
                <w:color w:val="494529"/>
                <w:sz w:val="18"/>
                <w:szCs w:val="18"/>
              </w:rPr>
            </w:pPr>
            <w:r w:rsidRPr="00AB55BA">
              <w:rPr>
                <w:rFonts w:ascii="Calibri" w:hAnsi="Calibri" w:cs="Calibri"/>
                <w:color w:val="494529"/>
                <w:sz w:val="18"/>
                <w:szCs w:val="18"/>
              </w:rPr>
              <w:t>Location</w:t>
            </w:r>
          </w:p>
        </w:tc>
      </w:tr>
      <w:tr w:rsidR="00AB55BA" w:rsidRPr="00AB55BA" w14:paraId="6CF4F154" w14:textId="77777777" w:rsidTr="00AB55BA">
        <w:trPr>
          <w:trHeight w:val="290"/>
        </w:trPr>
        <w:tc>
          <w:tcPr>
            <w:tcW w:w="0" w:type="auto"/>
            <w:gridSpan w:val="4"/>
            <w:noWrap/>
          </w:tcPr>
          <w:p w14:paraId="6ACD9C60" w14:textId="1AA0267F" w:rsidR="00AB55BA" w:rsidRPr="00AB55BA" w:rsidRDefault="00AB55BA" w:rsidP="00AB55BA">
            <w:pPr>
              <w:jc w:val="center"/>
            </w:pPr>
            <w:r w:rsidRPr="0016229B">
              <w:rPr>
                <w:rFonts w:ascii="Calibri" w:hAnsi="Calibri" w:cs="Calibri"/>
                <w:color w:val="000000"/>
                <w:sz w:val="18"/>
                <w:szCs w:val="18"/>
              </w:rPr>
              <w:t>A spatial region or named place.</w:t>
            </w:r>
          </w:p>
        </w:tc>
      </w:tr>
      <w:tr w:rsidR="00AB55BA" w:rsidRPr="00AB55BA" w14:paraId="32EEBAB8" w14:textId="77777777" w:rsidTr="00AB55BA">
        <w:trPr>
          <w:trHeight w:val="290"/>
        </w:trPr>
        <w:tc>
          <w:tcPr>
            <w:tcW w:w="0" w:type="auto"/>
            <w:shd w:val="clear" w:color="auto" w:fill="D9D9D9" w:themeFill="background1" w:themeFillShade="D9"/>
            <w:noWrap/>
            <w:hideMark/>
          </w:tcPr>
          <w:p w14:paraId="18CE960B"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TERM</w:t>
            </w:r>
          </w:p>
        </w:tc>
        <w:tc>
          <w:tcPr>
            <w:tcW w:w="0" w:type="auto"/>
            <w:shd w:val="clear" w:color="auto" w:fill="D9D9D9" w:themeFill="background1" w:themeFillShade="D9"/>
            <w:hideMark/>
          </w:tcPr>
          <w:p w14:paraId="485ED227"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DESCRIPTION</w:t>
            </w:r>
          </w:p>
        </w:tc>
        <w:tc>
          <w:tcPr>
            <w:tcW w:w="0" w:type="auto"/>
            <w:shd w:val="clear" w:color="auto" w:fill="D9D9D9" w:themeFill="background1" w:themeFillShade="D9"/>
            <w:hideMark/>
          </w:tcPr>
          <w:p w14:paraId="78B0F7CF"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EXAMPLES</w:t>
            </w:r>
          </w:p>
        </w:tc>
        <w:tc>
          <w:tcPr>
            <w:tcW w:w="0" w:type="auto"/>
            <w:shd w:val="clear" w:color="auto" w:fill="D9D9D9" w:themeFill="background1" w:themeFillShade="D9"/>
            <w:noWrap/>
            <w:hideMark/>
          </w:tcPr>
          <w:p w14:paraId="381FB1A4" w14:textId="77777777" w:rsidR="00AB55BA" w:rsidRPr="00AB55BA" w:rsidRDefault="00AB55BA" w:rsidP="00AB55BA">
            <w:pPr>
              <w:spacing w:after="200" w:line="276" w:lineRule="auto"/>
              <w:jc w:val="center"/>
              <w:rPr>
                <w:rFonts w:ascii="Calibri" w:hAnsi="Calibri" w:cs="Calibri"/>
                <w:b/>
                <w:bCs/>
                <w:color w:val="000000"/>
                <w:sz w:val="18"/>
                <w:szCs w:val="18"/>
              </w:rPr>
            </w:pPr>
            <w:r w:rsidRPr="00AB55BA">
              <w:rPr>
                <w:rFonts w:ascii="Calibri" w:hAnsi="Calibri" w:cs="Calibri"/>
                <w:b/>
                <w:bCs/>
                <w:color w:val="000000"/>
                <w:sz w:val="18"/>
                <w:szCs w:val="18"/>
              </w:rPr>
              <w:t>DATA TYPE</w:t>
            </w:r>
          </w:p>
        </w:tc>
      </w:tr>
      <w:tr w:rsidR="00AB55BA" w:rsidRPr="00AB55BA" w14:paraId="569829B0" w14:textId="77777777" w:rsidTr="00AB55BA">
        <w:trPr>
          <w:trHeight w:val="1160"/>
        </w:trPr>
        <w:tc>
          <w:tcPr>
            <w:tcW w:w="0" w:type="auto"/>
            <w:noWrap/>
            <w:hideMark/>
          </w:tcPr>
          <w:p w14:paraId="0B7DEC07" w14:textId="1A667A71"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datasetID</w:t>
            </w:r>
            <w:proofErr w:type="spellEnd"/>
            <w:r w:rsidR="000A4808">
              <w:rPr>
                <w:rFonts w:ascii="Calibri" w:hAnsi="Calibri" w:cs="Calibri"/>
                <w:color w:val="000000"/>
                <w:sz w:val="18"/>
                <w:szCs w:val="18"/>
              </w:rPr>
              <w:t>*</w:t>
            </w:r>
            <w:r w:rsidRPr="00AB55BA">
              <w:rPr>
                <w:rFonts w:ascii="Calibri" w:hAnsi="Calibri" w:cs="Calibri"/>
                <w:color w:val="000000"/>
                <w:sz w:val="18"/>
                <w:szCs w:val="18"/>
              </w:rPr>
              <w:t xml:space="preserve"> </w:t>
            </w:r>
          </w:p>
        </w:tc>
        <w:tc>
          <w:tcPr>
            <w:tcW w:w="0" w:type="auto"/>
            <w:hideMark/>
          </w:tcPr>
          <w:p w14:paraId="78D4917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An identifier for the set of data. May be a global unique identifier or an identifier specific to a collection or institution.</w:t>
            </w:r>
          </w:p>
        </w:tc>
        <w:tc>
          <w:tcPr>
            <w:tcW w:w="0" w:type="auto"/>
            <w:hideMark/>
          </w:tcPr>
          <w:p w14:paraId="0DDCB88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t>
            </w:r>
            <w:proofErr w:type="spellStart"/>
            <w:r w:rsidRPr="00AB55BA">
              <w:rPr>
                <w:rFonts w:ascii="Calibri" w:hAnsi="Calibri" w:cs="Calibri"/>
                <w:color w:val="000000"/>
                <w:sz w:val="18"/>
                <w:szCs w:val="18"/>
              </w:rPr>
              <w:t>ScienceBase</w:t>
            </w:r>
            <w:proofErr w:type="spellEnd"/>
            <w:r w:rsidRPr="00AB55BA">
              <w:rPr>
                <w:rFonts w:ascii="Calibri" w:hAnsi="Calibri" w:cs="Calibri"/>
                <w:color w:val="000000"/>
                <w:sz w:val="18"/>
                <w:szCs w:val="18"/>
              </w:rPr>
              <w:t xml:space="preserve"> ID number of the dataset. This is the key to link locations to a specific dataset. </w:t>
            </w:r>
          </w:p>
        </w:tc>
        <w:tc>
          <w:tcPr>
            <w:tcW w:w="0" w:type="auto"/>
            <w:noWrap/>
            <w:hideMark/>
          </w:tcPr>
          <w:p w14:paraId="679EEA8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Integer (need to check this)</w:t>
            </w:r>
          </w:p>
        </w:tc>
      </w:tr>
      <w:tr w:rsidR="00AB55BA" w:rsidRPr="00AB55BA" w14:paraId="24D6B5C0" w14:textId="77777777" w:rsidTr="00AB55BA">
        <w:trPr>
          <w:trHeight w:val="2320"/>
        </w:trPr>
        <w:tc>
          <w:tcPr>
            <w:tcW w:w="0" w:type="auto"/>
            <w:noWrap/>
            <w:hideMark/>
          </w:tcPr>
          <w:p w14:paraId="26842D51"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w:t>
            </w:r>
          </w:p>
        </w:tc>
        <w:tc>
          <w:tcPr>
            <w:tcW w:w="0" w:type="auto"/>
            <w:hideMark/>
          </w:tcPr>
          <w:p w14:paraId="37CB30E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An identifier for the set of location information (data associated with </w:t>
            </w:r>
            <w:proofErr w:type="spellStart"/>
            <w:r w:rsidRPr="00AB55BA">
              <w:rPr>
                <w:rFonts w:ascii="Calibri" w:hAnsi="Calibri" w:cs="Calibri"/>
                <w:color w:val="000000"/>
                <w:sz w:val="18"/>
                <w:szCs w:val="18"/>
              </w:rPr>
              <w:t>dcterms:Location</w:t>
            </w:r>
            <w:proofErr w:type="spellEnd"/>
            <w:r w:rsidRPr="00AB55BA">
              <w:rPr>
                <w:rFonts w:ascii="Calibri" w:hAnsi="Calibri" w:cs="Calibri"/>
                <w:color w:val="000000"/>
                <w:sz w:val="18"/>
                <w:szCs w:val="18"/>
              </w:rPr>
              <w:t>). May be a global unique identifier or an identifier specific to the data set.</w:t>
            </w:r>
          </w:p>
        </w:tc>
        <w:tc>
          <w:tcPr>
            <w:tcW w:w="0" w:type="auto"/>
            <w:hideMark/>
          </w:tcPr>
          <w:p w14:paraId="091EE0EA"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 This is the location identification for the integrated data set the value is the concatenation of the </w:t>
            </w:r>
            <w:proofErr w:type="spellStart"/>
            <w:r w:rsidRPr="00AB55BA">
              <w:rPr>
                <w:rFonts w:ascii="Calibri" w:hAnsi="Calibri" w:cs="Calibri"/>
                <w:color w:val="000000"/>
                <w:sz w:val="18"/>
                <w:szCs w:val="18"/>
              </w:rPr>
              <w:t>verbatimlocationID</w:t>
            </w:r>
            <w:proofErr w:type="spellEnd"/>
            <w:r w:rsidRPr="00AB55BA">
              <w:rPr>
                <w:rFonts w:ascii="Calibri" w:hAnsi="Calibri" w:cs="Calibri"/>
                <w:color w:val="000000"/>
                <w:sz w:val="18"/>
                <w:szCs w:val="18"/>
              </w:rPr>
              <w:t xml:space="preserve"> and the </w:t>
            </w:r>
            <w:proofErr w:type="spellStart"/>
            <w:r w:rsidRPr="00AB55BA">
              <w:rPr>
                <w:rFonts w:ascii="Calibri" w:hAnsi="Calibri" w:cs="Calibri"/>
                <w:color w:val="000000"/>
                <w:sz w:val="18"/>
                <w:szCs w:val="18"/>
              </w:rPr>
              <w:t>institutionCode</w:t>
            </w:r>
            <w:proofErr w:type="spellEnd"/>
            <w:r w:rsidRPr="00AB55BA">
              <w:rPr>
                <w:rFonts w:ascii="Calibri" w:hAnsi="Calibri" w:cs="Calibri"/>
                <w:color w:val="000000"/>
                <w:sz w:val="18"/>
                <w:szCs w:val="18"/>
              </w:rPr>
              <w:t xml:space="preserve">. Example) 5483AIM, 88963AREMP, WtR563EPA </w:t>
            </w:r>
          </w:p>
        </w:tc>
        <w:tc>
          <w:tcPr>
            <w:tcW w:w="0" w:type="auto"/>
            <w:noWrap/>
            <w:hideMark/>
          </w:tcPr>
          <w:p w14:paraId="00A714D4"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3AAC438" w14:textId="77777777" w:rsidTr="00AB55BA">
        <w:trPr>
          <w:trHeight w:val="1540"/>
        </w:trPr>
        <w:tc>
          <w:tcPr>
            <w:tcW w:w="0" w:type="auto"/>
            <w:noWrap/>
            <w:hideMark/>
          </w:tcPr>
          <w:p w14:paraId="5C074B16"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verbatimLocationID</w:t>
            </w:r>
            <w:proofErr w:type="spellEnd"/>
          </w:p>
        </w:tc>
        <w:tc>
          <w:tcPr>
            <w:tcW w:w="0" w:type="auto"/>
            <w:hideMark/>
          </w:tcPr>
          <w:p w14:paraId="1ED86326"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Unique number that identifies one sample of a particular site. </w:t>
            </w:r>
          </w:p>
        </w:tc>
        <w:tc>
          <w:tcPr>
            <w:tcW w:w="0" w:type="auto"/>
            <w:hideMark/>
          </w:tcPr>
          <w:p w14:paraId="6E6063FF"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In habitat datasets this is often referred to as the </w:t>
            </w:r>
            <w:proofErr w:type="spellStart"/>
            <w:r w:rsidRPr="00AB55BA">
              <w:rPr>
                <w:rFonts w:ascii="Calibri" w:hAnsi="Calibri" w:cs="Calibri"/>
                <w:color w:val="000000"/>
                <w:sz w:val="18"/>
                <w:szCs w:val="18"/>
              </w:rPr>
              <w:t>SiteID</w:t>
            </w:r>
            <w:proofErr w:type="spellEnd"/>
            <w:r w:rsidRPr="00AB55BA">
              <w:rPr>
                <w:rFonts w:ascii="Calibri" w:hAnsi="Calibri" w:cs="Calibri"/>
                <w:color w:val="000000"/>
                <w:sz w:val="18"/>
                <w:szCs w:val="18"/>
              </w:rPr>
              <w:t xml:space="preserve">. This ID identifying the location, while the </w:t>
            </w:r>
            <w:proofErr w:type="spellStart"/>
            <w:r w:rsidRPr="00AB55BA">
              <w:rPr>
                <w:rFonts w:ascii="Calibri" w:hAnsi="Calibri" w:cs="Calibri"/>
                <w:color w:val="000000"/>
                <w:sz w:val="18"/>
                <w:szCs w:val="18"/>
              </w:rPr>
              <w:t>reachID</w:t>
            </w:r>
            <w:proofErr w:type="spellEnd"/>
            <w:r w:rsidRPr="00AB55BA">
              <w:rPr>
                <w:rFonts w:ascii="Calibri" w:hAnsi="Calibri" w:cs="Calibri"/>
                <w:color w:val="000000"/>
                <w:sz w:val="18"/>
                <w:szCs w:val="18"/>
              </w:rPr>
              <w:t xml:space="preserve"> corresponds to the </w:t>
            </w:r>
            <w:proofErr w:type="spellStart"/>
            <w:r w:rsidRPr="00AB55BA">
              <w:rPr>
                <w:rFonts w:ascii="Calibri" w:hAnsi="Calibri" w:cs="Calibri"/>
                <w:color w:val="000000"/>
                <w:sz w:val="18"/>
                <w:szCs w:val="18"/>
              </w:rPr>
              <w:t>EventID</w:t>
            </w:r>
            <w:proofErr w:type="spellEnd"/>
            <w:r w:rsidRPr="00AB55BA">
              <w:rPr>
                <w:rFonts w:ascii="Calibri" w:hAnsi="Calibri" w:cs="Calibri"/>
                <w:color w:val="000000"/>
                <w:sz w:val="18"/>
                <w:szCs w:val="18"/>
              </w:rPr>
              <w:t xml:space="preserve">. We use </w:t>
            </w:r>
            <w:proofErr w:type="spellStart"/>
            <w:r w:rsidRPr="00AB55BA">
              <w:rPr>
                <w:rFonts w:ascii="Calibri" w:hAnsi="Calibri" w:cs="Calibri"/>
                <w:color w:val="000000"/>
                <w:sz w:val="18"/>
                <w:szCs w:val="18"/>
              </w:rPr>
              <w:t>locationID</w:t>
            </w:r>
            <w:proofErr w:type="spellEnd"/>
            <w:r w:rsidRPr="00AB55BA">
              <w:rPr>
                <w:rFonts w:ascii="Calibri" w:hAnsi="Calibri" w:cs="Calibri"/>
                <w:color w:val="000000"/>
                <w:sz w:val="18"/>
                <w:szCs w:val="18"/>
              </w:rPr>
              <w:t xml:space="preserve"> to corresponds to Darwin Core standard. </w:t>
            </w:r>
          </w:p>
        </w:tc>
        <w:tc>
          <w:tcPr>
            <w:tcW w:w="0" w:type="auto"/>
            <w:noWrap/>
            <w:hideMark/>
          </w:tcPr>
          <w:p w14:paraId="02E91A8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408AFB8C" w14:textId="77777777" w:rsidTr="00AB55BA">
        <w:trPr>
          <w:trHeight w:val="870"/>
        </w:trPr>
        <w:tc>
          <w:tcPr>
            <w:tcW w:w="0" w:type="auto"/>
            <w:noWrap/>
            <w:hideMark/>
          </w:tcPr>
          <w:p w14:paraId="09366DC5"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verbatimLatitude</w:t>
            </w:r>
            <w:proofErr w:type="spellEnd"/>
          </w:p>
        </w:tc>
        <w:tc>
          <w:tcPr>
            <w:tcW w:w="0" w:type="auto"/>
            <w:hideMark/>
          </w:tcPr>
          <w:p w14:paraId="081DC56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latitude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7929F78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5A09AEF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77847182" w14:textId="77777777" w:rsidTr="00AB55BA">
        <w:trPr>
          <w:trHeight w:val="870"/>
        </w:trPr>
        <w:tc>
          <w:tcPr>
            <w:tcW w:w="0" w:type="auto"/>
            <w:noWrap/>
            <w:hideMark/>
          </w:tcPr>
          <w:p w14:paraId="2EE10952"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verbatimLongitude</w:t>
            </w:r>
            <w:proofErr w:type="spellEnd"/>
          </w:p>
        </w:tc>
        <w:tc>
          <w:tcPr>
            <w:tcW w:w="0" w:type="auto"/>
            <w:hideMark/>
          </w:tcPr>
          <w:p w14:paraId="0A2F520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verbatim original longitude of the location. The coordinate ellipsoid,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xml:space="preserve">, or full Spatial Reference System (SRS) for these coordinates should be stored in </w:t>
            </w:r>
            <w:proofErr w:type="spellStart"/>
            <w:r w:rsidRPr="00AB55BA">
              <w:rPr>
                <w:rFonts w:ascii="Calibri" w:hAnsi="Calibri" w:cs="Calibri"/>
                <w:color w:val="000000"/>
                <w:sz w:val="18"/>
                <w:szCs w:val="18"/>
              </w:rPr>
              <w:t>verbatimSRS</w:t>
            </w:r>
            <w:proofErr w:type="spellEnd"/>
            <w:r w:rsidRPr="00AB55BA">
              <w:rPr>
                <w:rFonts w:ascii="Calibri" w:hAnsi="Calibri" w:cs="Calibri"/>
                <w:color w:val="000000"/>
                <w:sz w:val="18"/>
                <w:szCs w:val="18"/>
              </w:rPr>
              <w:t xml:space="preserve"> and the coordinate system should be stored in </w:t>
            </w:r>
            <w:proofErr w:type="spellStart"/>
            <w:r w:rsidRPr="00AB55BA">
              <w:rPr>
                <w:rFonts w:ascii="Calibri" w:hAnsi="Calibri" w:cs="Calibri"/>
                <w:color w:val="000000"/>
                <w:sz w:val="18"/>
                <w:szCs w:val="18"/>
              </w:rPr>
              <w:t>verbatimCoordinateSystem</w:t>
            </w:r>
            <w:proofErr w:type="spellEnd"/>
            <w:r w:rsidRPr="00AB55BA">
              <w:rPr>
                <w:rFonts w:ascii="Calibri" w:hAnsi="Calibri" w:cs="Calibri"/>
                <w:color w:val="000000"/>
                <w:sz w:val="18"/>
                <w:szCs w:val="18"/>
              </w:rPr>
              <w:t>.</w:t>
            </w:r>
          </w:p>
        </w:tc>
        <w:tc>
          <w:tcPr>
            <w:tcW w:w="0" w:type="auto"/>
            <w:hideMark/>
          </w:tcPr>
          <w:p w14:paraId="5469A13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735AA54D"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081351AE" w14:textId="77777777" w:rsidTr="00AB55BA">
        <w:trPr>
          <w:trHeight w:val="580"/>
        </w:trPr>
        <w:tc>
          <w:tcPr>
            <w:tcW w:w="0" w:type="auto"/>
            <w:noWrap/>
            <w:hideMark/>
          </w:tcPr>
          <w:p w14:paraId="2F036FDB"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verbatimWaterbody</w:t>
            </w:r>
            <w:proofErr w:type="spellEnd"/>
          </w:p>
        </w:tc>
        <w:tc>
          <w:tcPr>
            <w:tcW w:w="0" w:type="auto"/>
            <w:hideMark/>
          </w:tcPr>
          <w:p w14:paraId="31E6E02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water body in which the Location occurs.</w:t>
            </w:r>
          </w:p>
        </w:tc>
        <w:tc>
          <w:tcPr>
            <w:tcW w:w="0" w:type="auto"/>
            <w:hideMark/>
          </w:tcPr>
          <w:p w14:paraId="013114FA"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water body name from the original data set. </w:t>
            </w:r>
          </w:p>
        </w:tc>
        <w:tc>
          <w:tcPr>
            <w:tcW w:w="0" w:type="auto"/>
            <w:noWrap/>
            <w:hideMark/>
          </w:tcPr>
          <w:p w14:paraId="52FE7D22"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751AFA59" w14:textId="77777777" w:rsidTr="00AB55BA">
        <w:trPr>
          <w:trHeight w:val="580"/>
        </w:trPr>
        <w:tc>
          <w:tcPr>
            <w:tcW w:w="0" w:type="auto"/>
            <w:noWrap/>
          </w:tcPr>
          <w:p w14:paraId="11623CB4" w14:textId="3C9BFF85" w:rsidR="00AB55BA" w:rsidRPr="00AB55BA" w:rsidRDefault="00AB55BA" w:rsidP="00AB55BA">
            <w:pPr>
              <w:jc w:val="center"/>
              <w:rPr>
                <w:rFonts w:ascii="Calibri" w:hAnsi="Calibri" w:cs="Calibri"/>
                <w:color w:val="000000"/>
                <w:sz w:val="18"/>
                <w:szCs w:val="18"/>
              </w:rPr>
            </w:pPr>
            <w:proofErr w:type="spellStart"/>
            <w:r w:rsidRPr="00AB55BA">
              <w:rPr>
                <w:rFonts w:ascii="Calibri" w:hAnsi="Calibri" w:cs="Calibri"/>
                <w:color w:val="000000"/>
                <w:sz w:val="18"/>
                <w:szCs w:val="18"/>
              </w:rPr>
              <w:t>verbatimCoordinateSystem</w:t>
            </w:r>
            <w:proofErr w:type="spellEnd"/>
          </w:p>
        </w:tc>
        <w:tc>
          <w:tcPr>
            <w:tcW w:w="0" w:type="auto"/>
          </w:tcPr>
          <w:p w14:paraId="00BF8D2D" w14:textId="6E60A824"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 xml:space="preserve">The spatial coordinate system for the </w:t>
            </w:r>
            <w:proofErr w:type="spellStart"/>
            <w:r w:rsidRPr="00AB55BA">
              <w:rPr>
                <w:rFonts w:ascii="Calibri" w:hAnsi="Calibri" w:cs="Calibri"/>
                <w:color w:val="000000"/>
                <w:sz w:val="18"/>
                <w:szCs w:val="18"/>
              </w:rPr>
              <w:t>verbatimLatitude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verbatimLongitude</w:t>
            </w:r>
            <w:proofErr w:type="spellEnd"/>
            <w:r w:rsidRPr="00AB55BA">
              <w:rPr>
                <w:rFonts w:ascii="Calibri" w:hAnsi="Calibri" w:cs="Calibri"/>
                <w:color w:val="000000"/>
                <w:sz w:val="18"/>
                <w:szCs w:val="18"/>
              </w:rPr>
              <w:t xml:space="preserve"> or the </w:t>
            </w:r>
            <w:proofErr w:type="spellStart"/>
            <w:r w:rsidRPr="00AB55BA">
              <w:rPr>
                <w:rFonts w:ascii="Calibri" w:hAnsi="Calibri" w:cs="Calibri"/>
                <w:color w:val="000000"/>
                <w:sz w:val="18"/>
                <w:szCs w:val="18"/>
              </w:rPr>
              <w:t>verbatimCoordinates</w:t>
            </w:r>
            <w:proofErr w:type="spellEnd"/>
            <w:r w:rsidRPr="00AB55BA">
              <w:rPr>
                <w:rFonts w:ascii="Calibri" w:hAnsi="Calibri" w:cs="Calibri"/>
                <w:color w:val="000000"/>
                <w:sz w:val="18"/>
                <w:szCs w:val="18"/>
              </w:rPr>
              <w:t xml:space="preserve"> of the location.</w:t>
            </w:r>
          </w:p>
        </w:tc>
        <w:tc>
          <w:tcPr>
            <w:tcW w:w="0" w:type="auto"/>
          </w:tcPr>
          <w:p w14:paraId="4F97AB46" w14:textId="77777777" w:rsidR="00AB55BA" w:rsidRPr="00AB55BA" w:rsidRDefault="00AB55BA" w:rsidP="00AB55BA">
            <w:pPr>
              <w:jc w:val="center"/>
              <w:rPr>
                <w:rFonts w:ascii="Calibri" w:hAnsi="Calibri" w:cs="Calibri"/>
                <w:color w:val="000000"/>
                <w:sz w:val="18"/>
                <w:szCs w:val="18"/>
              </w:rPr>
            </w:pPr>
          </w:p>
        </w:tc>
        <w:tc>
          <w:tcPr>
            <w:tcW w:w="0" w:type="auto"/>
            <w:noWrap/>
          </w:tcPr>
          <w:p w14:paraId="0892718E" w14:textId="1CDE4DB1" w:rsidR="00AB55BA" w:rsidRPr="00AB55BA" w:rsidRDefault="00AB55BA" w:rsidP="00AB55BA">
            <w:pPr>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2E2FAF15" w14:textId="77777777" w:rsidTr="00AB55BA">
        <w:trPr>
          <w:trHeight w:val="580"/>
        </w:trPr>
        <w:tc>
          <w:tcPr>
            <w:tcW w:w="0" w:type="auto"/>
            <w:noWrap/>
            <w:hideMark/>
          </w:tcPr>
          <w:p w14:paraId="52166919"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lastRenderedPageBreak/>
              <w:t>stateProvince</w:t>
            </w:r>
            <w:proofErr w:type="spellEnd"/>
            <w:r w:rsidRPr="00AB55BA">
              <w:rPr>
                <w:rFonts w:ascii="Calibri" w:hAnsi="Calibri" w:cs="Calibri"/>
                <w:color w:val="000000"/>
                <w:sz w:val="18"/>
                <w:szCs w:val="18"/>
              </w:rPr>
              <w:t xml:space="preserve"> </w:t>
            </w:r>
          </w:p>
        </w:tc>
        <w:tc>
          <w:tcPr>
            <w:tcW w:w="0" w:type="auto"/>
            <w:hideMark/>
          </w:tcPr>
          <w:p w14:paraId="40CAD5D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The name of the next smaller administrative region than country (state, province, canton, department, region, etc.) in which the location occurs.</w:t>
            </w:r>
          </w:p>
        </w:tc>
        <w:tc>
          <w:tcPr>
            <w:tcW w:w="0" w:type="auto"/>
            <w:hideMark/>
          </w:tcPr>
          <w:p w14:paraId="4079CF27"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1C0CDA4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r w:rsidR="00AB55BA" w:rsidRPr="00AB55BA" w14:paraId="332E1D98" w14:textId="77777777" w:rsidTr="00AB55BA">
        <w:trPr>
          <w:trHeight w:val="870"/>
        </w:trPr>
        <w:tc>
          <w:tcPr>
            <w:tcW w:w="0" w:type="auto"/>
            <w:noWrap/>
            <w:hideMark/>
          </w:tcPr>
          <w:p w14:paraId="765C77A4"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decimalLatitude</w:t>
            </w:r>
            <w:proofErr w:type="spellEnd"/>
          </w:p>
        </w:tc>
        <w:tc>
          <w:tcPr>
            <w:tcW w:w="0" w:type="auto"/>
            <w:hideMark/>
          </w:tcPr>
          <w:p w14:paraId="5466C590"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latitude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north of the Equator, negative values are south of it. Legal values lie between -90 and 90, inclusive.</w:t>
            </w:r>
          </w:p>
        </w:tc>
        <w:tc>
          <w:tcPr>
            <w:tcW w:w="0" w:type="auto"/>
            <w:hideMark/>
          </w:tcPr>
          <w:p w14:paraId="05B6103D"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3499AF5B"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Double</w:t>
            </w:r>
          </w:p>
        </w:tc>
      </w:tr>
      <w:tr w:rsidR="00AB55BA" w:rsidRPr="00AB55BA" w14:paraId="7A2A2F1C" w14:textId="77777777" w:rsidTr="00AB55BA">
        <w:trPr>
          <w:trHeight w:val="1160"/>
        </w:trPr>
        <w:tc>
          <w:tcPr>
            <w:tcW w:w="0" w:type="auto"/>
            <w:noWrap/>
            <w:hideMark/>
          </w:tcPr>
          <w:p w14:paraId="0B321EA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decimalLongitude</w:t>
            </w:r>
            <w:proofErr w:type="spellEnd"/>
          </w:p>
        </w:tc>
        <w:tc>
          <w:tcPr>
            <w:tcW w:w="0" w:type="auto"/>
            <w:hideMark/>
          </w:tcPr>
          <w:p w14:paraId="1CCF66C8"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geographic longitude (in decimal degrees, using the spatial reference system given in </w:t>
            </w:r>
            <w:proofErr w:type="spellStart"/>
            <w:r w:rsidRPr="00AB55BA">
              <w:rPr>
                <w:rFonts w:ascii="Calibri" w:hAnsi="Calibri" w:cs="Calibri"/>
                <w:color w:val="000000"/>
                <w:sz w:val="18"/>
                <w:szCs w:val="18"/>
              </w:rPr>
              <w:t>geodeticDatum</w:t>
            </w:r>
            <w:proofErr w:type="spellEnd"/>
            <w:r w:rsidRPr="00AB55BA">
              <w:rPr>
                <w:rFonts w:ascii="Calibri" w:hAnsi="Calibri" w:cs="Calibri"/>
                <w:color w:val="000000"/>
                <w:sz w:val="18"/>
                <w:szCs w:val="18"/>
              </w:rPr>
              <w:t>) of the geographic center of a Location. Positive values are east of the Greenwich Meridian, negative values are west of it. Legal values lie between -180 and 180, inclusive.</w:t>
            </w:r>
          </w:p>
        </w:tc>
        <w:tc>
          <w:tcPr>
            <w:tcW w:w="0" w:type="auto"/>
            <w:hideMark/>
          </w:tcPr>
          <w:p w14:paraId="5BA6C64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28112713"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Double </w:t>
            </w:r>
          </w:p>
        </w:tc>
      </w:tr>
      <w:tr w:rsidR="00AB55BA" w:rsidRPr="00AB55BA" w14:paraId="4FB9A3AA" w14:textId="77777777" w:rsidTr="00AB55BA">
        <w:trPr>
          <w:trHeight w:val="580"/>
        </w:trPr>
        <w:tc>
          <w:tcPr>
            <w:tcW w:w="0" w:type="auto"/>
            <w:noWrap/>
            <w:hideMark/>
          </w:tcPr>
          <w:p w14:paraId="3F5E3C3C" w14:textId="77777777" w:rsidR="00AB55BA" w:rsidRPr="00AB55BA" w:rsidRDefault="00AB55BA" w:rsidP="00AB55BA">
            <w:pPr>
              <w:spacing w:after="200" w:line="276" w:lineRule="auto"/>
              <w:jc w:val="center"/>
              <w:rPr>
                <w:rFonts w:ascii="Calibri" w:hAnsi="Calibri" w:cs="Calibri"/>
                <w:color w:val="000000"/>
                <w:sz w:val="18"/>
                <w:szCs w:val="18"/>
              </w:rPr>
            </w:pPr>
            <w:proofErr w:type="spellStart"/>
            <w:r w:rsidRPr="00AB55BA">
              <w:rPr>
                <w:rFonts w:ascii="Calibri" w:hAnsi="Calibri" w:cs="Calibri"/>
                <w:color w:val="000000"/>
                <w:sz w:val="18"/>
                <w:szCs w:val="18"/>
              </w:rPr>
              <w:t>geodeticDatum</w:t>
            </w:r>
            <w:proofErr w:type="spellEnd"/>
          </w:p>
        </w:tc>
        <w:tc>
          <w:tcPr>
            <w:tcW w:w="0" w:type="auto"/>
            <w:hideMark/>
          </w:tcPr>
          <w:p w14:paraId="1D399567"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 xml:space="preserve">The ellipsoid, geodetic datum, or spatial reference system (SRS) upon which the geographic coordinates given in </w:t>
            </w:r>
            <w:proofErr w:type="spellStart"/>
            <w:r w:rsidRPr="00AB55BA">
              <w:rPr>
                <w:rFonts w:ascii="Calibri" w:hAnsi="Calibri" w:cs="Calibri"/>
                <w:color w:val="000000"/>
                <w:sz w:val="18"/>
                <w:szCs w:val="18"/>
              </w:rPr>
              <w:t>decimalLatitude</w:t>
            </w:r>
            <w:proofErr w:type="spellEnd"/>
            <w:r w:rsidRPr="00AB55BA">
              <w:rPr>
                <w:rFonts w:ascii="Calibri" w:hAnsi="Calibri" w:cs="Calibri"/>
                <w:color w:val="000000"/>
                <w:sz w:val="18"/>
                <w:szCs w:val="18"/>
              </w:rPr>
              <w:t xml:space="preserve"> and </w:t>
            </w:r>
            <w:proofErr w:type="spellStart"/>
            <w:r w:rsidRPr="00AB55BA">
              <w:rPr>
                <w:rFonts w:ascii="Calibri" w:hAnsi="Calibri" w:cs="Calibri"/>
                <w:color w:val="000000"/>
                <w:sz w:val="18"/>
                <w:szCs w:val="18"/>
              </w:rPr>
              <w:t>decimalLongitude</w:t>
            </w:r>
            <w:proofErr w:type="spellEnd"/>
            <w:r w:rsidRPr="00AB55BA">
              <w:rPr>
                <w:rFonts w:ascii="Calibri" w:hAnsi="Calibri" w:cs="Calibri"/>
                <w:color w:val="000000"/>
                <w:sz w:val="18"/>
                <w:szCs w:val="18"/>
              </w:rPr>
              <w:t xml:space="preserve"> as based.</w:t>
            </w:r>
          </w:p>
        </w:tc>
        <w:tc>
          <w:tcPr>
            <w:tcW w:w="0" w:type="auto"/>
            <w:hideMark/>
          </w:tcPr>
          <w:p w14:paraId="45254E75" w14:textId="77777777" w:rsidR="00AB55BA" w:rsidRPr="00AB55BA" w:rsidRDefault="00AB55BA" w:rsidP="00AB55BA">
            <w:pPr>
              <w:spacing w:after="200" w:line="276" w:lineRule="auto"/>
              <w:jc w:val="center"/>
              <w:rPr>
                <w:rFonts w:ascii="Calibri" w:hAnsi="Calibri" w:cs="Calibri"/>
                <w:color w:val="000000"/>
                <w:sz w:val="18"/>
                <w:szCs w:val="18"/>
              </w:rPr>
            </w:pPr>
          </w:p>
        </w:tc>
        <w:tc>
          <w:tcPr>
            <w:tcW w:w="0" w:type="auto"/>
            <w:noWrap/>
            <w:hideMark/>
          </w:tcPr>
          <w:p w14:paraId="433FC7A1" w14:textId="77777777" w:rsidR="00AB55BA" w:rsidRPr="00AB55BA" w:rsidRDefault="00AB55BA" w:rsidP="00AB55BA">
            <w:pPr>
              <w:spacing w:after="200" w:line="276" w:lineRule="auto"/>
              <w:jc w:val="center"/>
              <w:rPr>
                <w:rFonts w:ascii="Calibri" w:hAnsi="Calibri" w:cs="Calibri"/>
                <w:color w:val="000000"/>
                <w:sz w:val="18"/>
                <w:szCs w:val="18"/>
              </w:rPr>
            </w:pPr>
            <w:r w:rsidRPr="00AB55BA">
              <w:rPr>
                <w:rFonts w:ascii="Calibri" w:hAnsi="Calibri" w:cs="Calibri"/>
                <w:color w:val="000000"/>
                <w:sz w:val="18"/>
                <w:szCs w:val="18"/>
              </w:rPr>
              <w:t>String</w:t>
            </w:r>
          </w:p>
        </w:tc>
      </w:tr>
    </w:tbl>
    <w:p w14:paraId="3F459F4F" w14:textId="46A24815" w:rsidR="00290555" w:rsidRDefault="00290555">
      <w:pPr>
        <w:rPr>
          <w:rFonts w:asciiTheme="majorHAnsi" w:eastAsiaTheme="majorEastAsia" w:hAnsiTheme="majorHAnsi" w:cstheme="majorBidi"/>
          <w:b/>
          <w:bCs/>
          <w:i/>
          <w:iCs/>
          <w:color w:val="4F81BD" w:themeColor="accent1"/>
        </w:rPr>
      </w:pPr>
    </w:p>
    <w:p w14:paraId="6CFD7D94" w14:textId="3636E1CF" w:rsidR="00076491" w:rsidRDefault="00290555" w:rsidP="00587D63">
      <w:pPr>
        <w:pStyle w:val="Heading4"/>
      </w:pPr>
      <w:r>
        <w:t>Event</w:t>
      </w:r>
    </w:p>
    <w:p w14:paraId="683D58EA" w14:textId="001D69BD" w:rsidR="00F0524B" w:rsidRDefault="00F0524B" w:rsidP="7F476D7C">
      <w:r>
        <w:t>The E</w:t>
      </w:r>
      <w:r w:rsidR="00462E1D">
        <w:t>vent table describes an action that occurs at a specific time frame</w:t>
      </w:r>
      <w:r>
        <w:t xml:space="preserve"> (</w:t>
      </w:r>
      <w:r>
        <w:fldChar w:fldCharType="begin"/>
      </w:r>
      <w:r>
        <w:instrText xml:space="preserve"> REF _Ref36720156 \h </w:instrText>
      </w:r>
      <w:r>
        <w:fldChar w:fldCharType="separate"/>
      </w:r>
      <w:r>
        <w:t xml:space="preserve">Table </w:t>
      </w:r>
      <w:r w:rsidRPr="562146E0">
        <w:rPr>
          <w:noProof/>
        </w:rPr>
        <w:t>3</w:t>
      </w:r>
      <w:r>
        <w:fldChar w:fldCharType="end"/>
      </w:r>
      <w:r>
        <w:t>)</w:t>
      </w:r>
      <w:r w:rsidR="00462E1D">
        <w:t xml:space="preserve">. </w:t>
      </w:r>
      <w:r w:rsidR="00DB5615">
        <w:t xml:space="preserve">To assess the resource trend as a response to management actions, stream habitat monitoring programs often </w:t>
      </w:r>
      <w:r w:rsidR="2C7F57D8">
        <w:t>implement</w:t>
      </w:r>
      <w:r>
        <w:t xml:space="preserve"> rotating </w:t>
      </w:r>
      <w:r w:rsidR="00DB5615">
        <w:t>pane</w:t>
      </w:r>
      <w:r>
        <w:t xml:space="preserve">l design, meaning that the project returns to a single location multiple times during the </w:t>
      </w:r>
      <w:r w:rsidR="00DB5615">
        <w:t xml:space="preserve">study duration.  </w:t>
      </w:r>
      <w:r w:rsidR="5E1799D9">
        <w:t xml:space="preserve">Therefore a dataset will contain multiple locations, and each location can </w:t>
      </w:r>
      <w:r w:rsidR="00CE2148">
        <w:t>include</w:t>
      </w:r>
      <w:r w:rsidR="5E1799D9">
        <w:t xml:space="preserve"> </w:t>
      </w:r>
      <w:r w:rsidR="00CE2148">
        <w:t>numerous</w:t>
      </w:r>
      <w:r w:rsidR="5E1799D9">
        <w:t xml:space="preserve"> events.</w:t>
      </w:r>
    </w:p>
    <w:p w14:paraId="6760C8EA" w14:textId="67DC7E09" w:rsidR="00F0524B" w:rsidRPr="007776E5" w:rsidRDefault="00F0524B" w:rsidP="005E06B6">
      <w:pPr>
        <w:pStyle w:val="Caption"/>
      </w:pPr>
      <w:bookmarkStart w:id="12" w:name="_Ref36720156"/>
      <w:r>
        <w:t xml:space="preserve">Table </w:t>
      </w:r>
      <w:r>
        <w:fldChar w:fldCharType="begin"/>
      </w:r>
      <w:r>
        <w:instrText>SEQ Table \* ARABIC</w:instrText>
      </w:r>
      <w:r>
        <w:fldChar w:fldCharType="separate"/>
      </w:r>
      <w:r>
        <w:rPr>
          <w:noProof/>
        </w:rPr>
        <w:t>3</w:t>
      </w:r>
      <w:r>
        <w:fldChar w:fldCharType="end"/>
      </w:r>
      <w:bookmarkEnd w:id="12"/>
      <w:r>
        <w:t xml:space="preserve"> Event table describing a single data collection action at a location. </w:t>
      </w:r>
    </w:p>
    <w:tbl>
      <w:tblPr>
        <w:tblStyle w:val="TableGridLight"/>
        <w:tblW w:w="0" w:type="auto"/>
        <w:tblLook w:val="04A0" w:firstRow="1" w:lastRow="0" w:firstColumn="1" w:lastColumn="0" w:noHBand="0" w:noVBand="1"/>
      </w:tblPr>
      <w:tblGrid>
        <w:gridCol w:w="1637"/>
        <w:gridCol w:w="3042"/>
        <w:gridCol w:w="5067"/>
        <w:gridCol w:w="1044"/>
      </w:tblGrid>
      <w:tr w:rsidR="000A4808" w:rsidRPr="000A4808" w14:paraId="398DC7E6" w14:textId="77777777" w:rsidTr="000A4808">
        <w:trPr>
          <w:trHeight w:val="290"/>
        </w:trPr>
        <w:tc>
          <w:tcPr>
            <w:tcW w:w="0" w:type="auto"/>
            <w:gridSpan w:val="4"/>
            <w:shd w:val="clear" w:color="auto" w:fill="C2D69B" w:themeFill="accent3" w:themeFillTint="99"/>
            <w:noWrap/>
          </w:tcPr>
          <w:p w14:paraId="4DAE7A11" w14:textId="35F7EC0E" w:rsidR="000A4808" w:rsidRPr="000A4808" w:rsidRDefault="000A4808" w:rsidP="000A4808">
            <w:pPr>
              <w:spacing w:after="200" w:line="276" w:lineRule="auto"/>
              <w:jc w:val="center"/>
              <w:rPr>
                <w:rFonts w:ascii="Calibri" w:hAnsi="Calibri" w:cs="Calibri"/>
                <w:color w:val="494529"/>
                <w:sz w:val="18"/>
                <w:szCs w:val="18"/>
              </w:rPr>
            </w:pPr>
            <w:r w:rsidRPr="000A4808">
              <w:rPr>
                <w:rFonts w:ascii="Calibri" w:hAnsi="Calibri" w:cs="Calibri"/>
                <w:color w:val="494529"/>
                <w:sz w:val="18"/>
                <w:szCs w:val="18"/>
              </w:rPr>
              <w:t>Event</w:t>
            </w:r>
          </w:p>
        </w:tc>
      </w:tr>
      <w:tr w:rsidR="000A4808" w:rsidRPr="000A4808" w14:paraId="35F5642E" w14:textId="77777777" w:rsidTr="00491F82">
        <w:trPr>
          <w:trHeight w:val="290"/>
        </w:trPr>
        <w:tc>
          <w:tcPr>
            <w:tcW w:w="0" w:type="auto"/>
            <w:gridSpan w:val="4"/>
            <w:noWrap/>
          </w:tcPr>
          <w:p w14:paraId="6603AC49" w14:textId="7A9AB21D" w:rsidR="000A4808" w:rsidRPr="000A4808" w:rsidRDefault="000A4808" w:rsidP="000A4808">
            <w:pPr>
              <w:jc w:val="center"/>
              <w:rPr>
                <w:rFonts w:ascii="Calibri" w:hAnsi="Calibri" w:cs="Calibri"/>
                <w:color w:val="000000"/>
                <w:sz w:val="18"/>
                <w:szCs w:val="18"/>
              </w:rPr>
            </w:pPr>
            <w:r w:rsidRPr="000A4808">
              <w:rPr>
                <w:rFonts w:ascii="Calibri" w:hAnsi="Calibri" w:cs="Calibri"/>
                <w:color w:val="000000"/>
                <w:sz w:val="18"/>
                <w:szCs w:val="18"/>
              </w:rPr>
              <w:t xml:space="preserve">An action that occurs at some location during some time. </w:t>
            </w:r>
          </w:p>
        </w:tc>
      </w:tr>
      <w:tr w:rsidR="000A4808" w:rsidRPr="000A4808" w14:paraId="69EC676E" w14:textId="77777777" w:rsidTr="000A4808">
        <w:trPr>
          <w:trHeight w:val="350"/>
        </w:trPr>
        <w:tc>
          <w:tcPr>
            <w:tcW w:w="0" w:type="auto"/>
            <w:shd w:val="clear" w:color="auto" w:fill="D9D9D9" w:themeFill="background1" w:themeFillShade="D9"/>
            <w:noWrap/>
          </w:tcPr>
          <w:p w14:paraId="3FF022CF" w14:textId="144F52E8"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TERM</w:t>
            </w:r>
          </w:p>
        </w:tc>
        <w:tc>
          <w:tcPr>
            <w:tcW w:w="0" w:type="auto"/>
            <w:shd w:val="clear" w:color="auto" w:fill="D9D9D9" w:themeFill="background1" w:themeFillShade="D9"/>
          </w:tcPr>
          <w:p w14:paraId="7A7432AB" w14:textId="422C55F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DESCRIPTION</w:t>
            </w:r>
          </w:p>
        </w:tc>
        <w:tc>
          <w:tcPr>
            <w:tcW w:w="0" w:type="auto"/>
            <w:shd w:val="clear" w:color="auto" w:fill="D9D9D9" w:themeFill="background1" w:themeFillShade="D9"/>
          </w:tcPr>
          <w:p w14:paraId="56C8B14C" w14:textId="39EB9E3B"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EXAMPLES</w:t>
            </w:r>
          </w:p>
        </w:tc>
        <w:tc>
          <w:tcPr>
            <w:tcW w:w="0" w:type="auto"/>
            <w:shd w:val="clear" w:color="auto" w:fill="D9D9D9" w:themeFill="background1" w:themeFillShade="D9"/>
            <w:noWrap/>
          </w:tcPr>
          <w:p w14:paraId="6C468F17" w14:textId="1F2216AD" w:rsidR="000A4808" w:rsidRPr="000A4808" w:rsidRDefault="000A4808" w:rsidP="000A4808">
            <w:pPr>
              <w:jc w:val="center"/>
              <w:rPr>
                <w:rFonts w:ascii="Calibri" w:hAnsi="Calibri" w:cs="Calibri"/>
                <w:b/>
                <w:bCs/>
                <w:color w:val="000000"/>
                <w:sz w:val="18"/>
                <w:szCs w:val="18"/>
              </w:rPr>
            </w:pPr>
            <w:r w:rsidRPr="000A4808">
              <w:rPr>
                <w:rFonts w:ascii="Calibri" w:hAnsi="Calibri" w:cs="Calibri"/>
                <w:b/>
                <w:bCs/>
                <w:color w:val="000000"/>
                <w:sz w:val="18"/>
                <w:szCs w:val="18"/>
              </w:rPr>
              <w:t>DATA TYPE</w:t>
            </w:r>
          </w:p>
        </w:tc>
      </w:tr>
      <w:tr w:rsidR="000A4808" w:rsidRPr="000A4808" w14:paraId="4419A8E0" w14:textId="77777777" w:rsidTr="000A4808">
        <w:trPr>
          <w:trHeight w:val="580"/>
        </w:trPr>
        <w:tc>
          <w:tcPr>
            <w:tcW w:w="0" w:type="auto"/>
            <w:noWrap/>
            <w:hideMark/>
          </w:tcPr>
          <w:p w14:paraId="0F3AA7B6" w14:textId="6D7C7185"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locationID</w:t>
            </w:r>
            <w:proofErr w:type="spellEnd"/>
            <w:r>
              <w:rPr>
                <w:rFonts w:eastAsia="Times New Roman" w:cs="Calibri"/>
                <w:color w:val="000000"/>
                <w:sz w:val="18"/>
                <w:szCs w:val="18"/>
              </w:rPr>
              <w:t>*</w:t>
            </w:r>
          </w:p>
        </w:tc>
        <w:tc>
          <w:tcPr>
            <w:tcW w:w="0" w:type="auto"/>
            <w:hideMark/>
          </w:tcPr>
          <w:p w14:paraId="5840ACD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An identifier for the set of location information (data associated with </w:t>
            </w:r>
            <w:proofErr w:type="spellStart"/>
            <w:r w:rsidRPr="000A4808">
              <w:rPr>
                <w:rFonts w:eastAsia="Times New Roman" w:cs="Calibri"/>
                <w:color w:val="000000"/>
                <w:sz w:val="18"/>
                <w:szCs w:val="18"/>
              </w:rPr>
              <w:t>dcterms:Location</w:t>
            </w:r>
            <w:proofErr w:type="spellEnd"/>
            <w:r w:rsidRPr="000A4808">
              <w:rPr>
                <w:rFonts w:eastAsia="Times New Roman" w:cs="Calibri"/>
                <w:color w:val="000000"/>
                <w:sz w:val="18"/>
                <w:szCs w:val="18"/>
              </w:rPr>
              <w:t>). May be a global unique identifier or an identifier specific to the data set.</w:t>
            </w:r>
          </w:p>
        </w:tc>
        <w:tc>
          <w:tcPr>
            <w:tcW w:w="0" w:type="auto"/>
            <w:hideMark/>
          </w:tcPr>
          <w:p w14:paraId="44335EAA"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01C38032"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6D97408" w14:textId="77777777" w:rsidTr="000A4808">
        <w:trPr>
          <w:trHeight w:val="580"/>
        </w:trPr>
        <w:tc>
          <w:tcPr>
            <w:tcW w:w="0" w:type="auto"/>
            <w:noWrap/>
            <w:hideMark/>
          </w:tcPr>
          <w:p w14:paraId="27706163"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eventID</w:t>
            </w:r>
            <w:proofErr w:type="spellEnd"/>
          </w:p>
        </w:tc>
        <w:tc>
          <w:tcPr>
            <w:tcW w:w="0" w:type="auto"/>
            <w:hideMark/>
          </w:tcPr>
          <w:p w14:paraId="1D54CC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0" w:type="auto"/>
            <w:hideMark/>
          </w:tcPr>
          <w:p w14:paraId="5933A460" w14:textId="77777777" w:rsidR="000A4808" w:rsidRPr="000A4808" w:rsidRDefault="000A4808" w:rsidP="000A4808">
            <w:pPr>
              <w:jc w:val="center"/>
              <w:rPr>
                <w:rFonts w:eastAsia="Times New Roman" w:cs="Calibri"/>
                <w:color w:val="000000"/>
                <w:sz w:val="18"/>
                <w:szCs w:val="18"/>
              </w:rPr>
            </w:pPr>
          </w:p>
        </w:tc>
        <w:tc>
          <w:tcPr>
            <w:tcW w:w="0" w:type="auto"/>
            <w:noWrap/>
            <w:hideMark/>
          </w:tcPr>
          <w:p w14:paraId="2D35DFD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311E9930" w14:textId="77777777" w:rsidTr="000A4808">
        <w:trPr>
          <w:trHeight w:val="2030"/>
        </w:trPr>
        <w:tc>
          <w:tcPr>
            <w:tcW w:w="0" w:type="auto"/>
            <w:noWrap/>
            <w:hideMark/>
          </w:tcPr>
          <w:p w14:paraId="5F451578"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lastRenderedPageBreak/>
              <w:t>samplingProtocol</w:t>
            </w:r>
            <w:proofErr w:type="spellEnd"/>
          </w:p>
        </w:tc>
        <w:tc>
          <w:tcPr>
            <w:tcW w:w="0" w:type="auto"/>
            <w:hideMark/>
          </w:tcPr>
          <w:p w14:paraId="7855902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name of, reference to, or description of the method or protocol used during an Event.</w:t>
            </w:r>
          </w:p>
        </w:tc>
        <w:tc>
          <w:tcPr>
            <w:tcW w:w="0" w:type="auto"/>
            <w:hideMark/>
          </w:tcPr>
          <w:p w14:paraId="058745A4"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 xml:space="preserve">UV light trap, "mist net", "bottom trawl", "ad hoc observation", "point count", "Penguins from space: </w:t>
            </w:r>
            <w:proofErr w:type="spellStart"/>
            <w:r w:rsidRPr="000A4808">
              <w:rPr>
                <w:rFonts w:eastAsia="Times New Roman" w:cs="Calibri"/>
                <w:color w:val="000000"/>
                <w:sz w:val="18"/>
                <w:szCs w:val="18"/>
              </w:rPr>
              <w:t>faecal</w:t>
            </w:r>
            <w:proofErr w:type="spellEnd"/>
            <w:r w:rsidRPr="000A4808">
              <w:rPr>
                <w:rFonts w:eastAsia="Times New Roman" w:cs="Calibri"/>
                <w:color w:val="000000"/>
                <w:sz w:val="18"/>
                <w:szCs w:val="18"/>
              </w:rPr>
              <w:t xml:space="preserve"> stains reveal the location of emperor penguin colonies, http://dx.doi.org/10.1111/j.1466-8238.2009.00467.x", "</w:t>
            </w:r>
            <w:proofErr w:type="spellStart"/>
            <w:r w:rsidRPr="000A4808">
              <w:rPr>
                <w:rFonts w:eastAsia="Times New Roman" w:cs="Calibri"/>
                <w:color w:val="000000"/>
                <w:sz w:val="18"/>
                <w:szCs w:val="18"/>
              </w:rPr>
              <w:t>Takats</w:t>
            </w:r>
            <w:proofErr w:type="spellEnd"/>
            <w:r w:rsidRPr="000A4808">
              <w:rPr>
                <w:rFonts w:eastAsia="Times New Roman" w:cs="Calibri"/>
                <w:color w:val="000000"/>
                <w:sz w:val="18"/>
                <w:szCs w:val="18"/>
              </w:rPr>
              <w:t xml:space="preserve"> et al. 2001. Guidelines for Nocturnal Owl Monitoring in North America. </w:t>
            </w:r>
            <w:proofErr w:type="spellStart"/>
            <w:r w:rsidRPr="000A4808">
              <w:rPr>
                <w:rFonts w:eastAsia="Times New Roman" w:cs="Calibri"/>
                <w:color w:val="000000"/>
                <w:sz w:val="18"/>
                <w:szCs w:val="18"/>
              </w:rPr>
              <w:t>Beaverhill</w:t>
            </w:r>
            <w:proofErr w:type="spellEnd"/>
            <w:r w:rsidRPr="000A4808">
              <w:rPr>
                <w:rFonts w:eastAsia="Times New Roman" w:cs="Calibri"/>
                <w:color w:val="000000"/>
                <w:sz w:val="18"/>
                <w:szCs w:val="18"/>
              </w:rPr>
              <w:t xml:space="preserve"> Bird Observatory and Bird Studies Canada, Edmonton, Alberta. 32 pp.", "http://www.bsc-eoc.org/download/Owl.pdf"</w:t>
            </w:r>
          </w:p>
        </w:tc>
        <w:tc>
          <w:tcPr>
            <w:tcW w:w="0" w:type="auto"/>
            <w:noWrap/>
            <w:hideMark/>
          </w:tcPr>
          <w:p w14:paraId="31875D9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16860D3" w14:textId="77777777" w:rsidTr="000A4808">
        <w:trPr>
          <w:trHeight w:val="1740"/>
        </w:trPr>
        <w:tc>
          <w:tcPr>
            <w:tcW w:w="0" w:type="auto"/>
            <w:noWrap/>
            <w:hideMark/>
          </w:tcPr>
          <w:p w14:paraId="7DE7A1C6"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eventDate</w:t>
            </w:r>
            <w:proofErr w:type="spellEnd"/>
          </w:p>
        </w:tc>
        <w:tc>
          <w:tcPr>
            <w:tcW w:w="0" w:type="auto"/>
            <w:hideMark/>
          </w:tcPr>
          <w:p w14:paraId="3A3612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date-time or interval during which an Event occurred. For occurrences, this is the date-time when the event was recorded. Not suitable for a time in a geological context. Recommended best practice is to use an encoding scheme, such as ISO 8601:2004(E).</w:t>
            </w:r>
          </w:p>
        </w:tc>
        <w:tc>
          <w:tcPr>
            <w:tcW w:w="0" w:type="auto"/>
            <w:hideMark/>
          </w:tcPr>
          <w:p w14:paraId="477F15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1963-03-08T14:07-0600 is 8 Mar 1963 2:07pm in the time zone six hours earlier than UTC, "2009-02-20T08:40Z" is 20 Feb 2009 8:40am UTC, "1809-02-12" is 12 Feb 1809, "1906-06" is Jun 1906, "1971" is just that year, "2007-03-01T13:00:00Z/2008-05-11T15:30:00Z" is the interval between 1 Mar 2007 1pm UTC and 11 May 2008 3:30pm UTC, "2007-11-13/15" is the interval between 13 Nov 2007 and 15 Nov 2007.</w:t>
            </w:r>
          </w:p>
        </w:tc>
        <w:tc>
          <w:tcPr>
            <w:tcW w:w="0" w:type="auto"/>
            <w:noWrap/>
            <w:hideMark/>
          </w:tcPr>
          <w:p w14:paraId="716BD8C8"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date</w:t>
            </w:r>
          </w:p>
        </w:tc>
      </w:tr>
      <w:tr w:rsidR="000A4808" w:rsidRPr="000A4808" w14:paraId="009AEA12" w14:textId="77777777" w:rsidTr="000A4808">
        <w:trPr>
          <w:trHeight w:val="870"/>
        </w:trPr>
        <w:tc>
          <w:tcPr>
            <w:tcW w:w="0" w:type="auto"/>
            <w:noWrap/>
            <w:hideMark/>
          </w:tcPr>
          <w:p w14:paraId="2C57555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eventTime</w:t>
            </w:r>
            <w:proofErr w:type="spellEnd"/>
          </w:p>
        </w:tc>
        <w:tc>
          <w:tcPr>
            <w:tcW w:w="0" w:type="auto"/>
            <w:hideMark/>
          </w:tcPr>
          <w:p w14:paraId="2D71F0E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time or interval during which an Event occurred. Recommended best practice is to use an encoding scheme, such as ISO 8601:2004(E).</w:t>
            </w:r>
          </w:p>
        </w:tc>
        <w:tc>
          <w:tcPr>
            <w:tcW w:w="0" w:type="auto"/>
            <w:hideMark/>
          </w:tcPr>
          <w:p w14:paraId="0732AE66"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14:07-0600 is 2:07pm in the time zone six hours earlier than UTC, "08:40:21Z" is 8:40:21am UTC, "13:00:00Z/15:30:00Z" is the interval between 1pm UTC and 3:30pm UTC.</w:t>
            </w:r>
          </w:p>
        </w:tc>
        <w:tc>
          <w:tcPr>
            <w:tcW w:w="0" w:type="auto"/>
            <w:noWrap/>
            <w:hideMark/>
          </w:tcPr>
          <w:p w14:paraId="3E593D8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13F1780" w14:textId="77777777" w:rsidTr="000A4808">
        <w:trPr>
          <w:trHeight w:val="290"/>
        </w:trPr>
        <w:tc>
          <w:tcPr>
            <w:tcW w:w="0" w:type="auto"/>
            <w:noWrap/>
            <w:hideMark/>
          </w:tcPr>
          <w:p w14:paraId="52126F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year</w:t>
            </w:r>
          </w:p>
        </w:tc>
        <w:tc>
          <w:tcPr>
            <w:tcW w:w="0" w:type="auto"/>
            <w:hideMark/>
          </w:tcPr>
          <w:p w14:paraId="284F861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four-digit year in which the Event occurred, according to the Common Era Calendar.</w:t>
            </w:r>
          </w:p>
        </w:tc>
        <w:tc>
          <w:tcPr>
            <w:tcW w:w="0" w:type="auto"/>
            <w:hideMark/>
          </w:tcPr>
          <w:p w14:paraId="0DD6FE7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2008</w:t>
            </w:r>
          </w:p>
        </w:tc>
        <w:tc>
          <w:tcPr>
            <w:tcW w:w="0" w:type="auto"/>
            <w:noWrap/>
            <w:hideMark/>
          </w:tcPr>
          <w:p w14:paraId="0BEBD46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101F83E2" w14:textId="77777777" w:rsidTr="000A4808">
        <w:trPr>
          <w:trHeight w:val="290"/>
        </w:trPr>
        <w:tc>
          <w:tcPr>
            <w:tcW w:w="0" w:type="auto"/>
            <w:noWrap/>
            <w:hideMark/>
          </w:tcPr>
          <w:p w14:paraId="1C75854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month</w:t>
            </w:r>
          </w:p>
        </w:tc>
        <w:tc>
          <w:tcPr>
            <w:tcW w:w="0" w:type="auto"/>
            <w:hideMark/>
          </w:tcPr>
          <w:p w14:paraId="6386F7B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ordinal month in which the Event occurred.</w:t>
            </w:r>
          </w:p>
        </w:tc>
        <w:tc>
          <w:tcPr>
            <w:tcW w:w="0" w:type="auto"/>
            <w:hideMark/>
          </w:tcPr>
          <w:p w14:paraId="4BD927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1 (=January), "10" (=October)</w:t>
            </w:r>
          </w:p>
        </w:tc>
        <w:tc>
          <w:tcPr>
            <w:tcW w:w="0" w:type="auto"/>
            <w:noWrap/>
            <w:hideMark/>
          </w:tcPr>
          <w:p w14:paraId="64D3102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F595184" w14:textId="77777777" w:rsidTr="000A4808">
        <w:trPr>
          <w:trHeight w:val="290"/>
        </w:trPr>
        <w:tc>
          <w:tcPr>
            <w:tcW w:w="0" w:type="auto"/>
            <w:noWrap/>
            <w:hideMark/>
          </w:tcPr>
          <w:p w14:paraId="2413352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day</w:t>
            </w:r>
          </w:p>
        </w:tc>
        <w:tc>
          <w:tcPr>
            <w:tcW w:w="0" w:type="auto"/>
            <w:hideMark/>
          </w:tcPr>
          <w:p w14:paraId="0FEB71B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integer day of the month on which the Event occurred.</w:t>
            </w:r>
          </w:p>
        </w:tc>
        <w:tc>
          <w:tcPr>
            <w:tcW w:w="0" w:type="auto"/>
            <w:hideMark/>
          </w:tcPr>
          <w:p w14:paraId="56762AB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9, "28"</w:t>
            </w:r>
          </w:p>
        </w:tc>
        <w:tc>
          <w:tcPr>
            <w:tcW w:w="0" w:type="auto"/>
            <w:noWrap/>
            <w:hideMark/>
          </w:tcPr>
          <w:p w14:paraId="0E51488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integer</w:t>
            </w:r>
          </w:p>
        </w:tc>
      </w:tr>
      <w:tr w:rsidR="000A4808" w:rsidRPr="000A4808" w14:paraId="56E47112" w14:textId="77777777" w:rsidTr="000A4808">
        <w:trPr>
          <w:trHeight w:val="290"/>
        </w:trPr>
        <w:tc>
          <w:tcPr>
            <w:tcW w:w="0" w:type="auto"/>
            <w:noWrap/>
            <w:hideMark/>
          </w:tcPr>
          <w:p w14:paraId="00991E4E"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verbatimEventDate</w:t>
            </w:r>
            <w:proofErr w:type="spellEnd"/>
          </w:p>
        </w:tc>
        <w:tc>
          <w:tcPr>
            <w:tcW w:w="0" w:type="auto"/>
            <w:hideMark/>
          </w:tcPr>
          <w:p w14:paraId="0D2C58A7"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The verbatim original representation of the date and time information for an Event.</w:t>
            </w:r>
          </w:p>
        </w:tc>
        <w:tc>
          <w:tcPr>
            <w:tcW w:w="0" w:type="auto"/>
            <w:hideMark/>
          </w:tcPr>
          <w:p w14:paraId="7951A8A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spring 1910, "</w:t>
            </w:r>
            <w:proofErr w:type="spellStart"/>
            <w:r w:rsidRPr="000A4808">
              <w:rPr>
                <w:rFonts w:eastAsia="Times New Roman" w:cs="Calibri"/>
                <w:color w:val="000000"/>
                <w:sz w:val="18"/>
                <w:szCs w:val="18"/>
              </w:rPr>
              <w:t>Marzo</w:t>
            </w:r>
            <w:proofErr w:type="spellEnd"/>
            <w:r w:rsidRPr="000A4808">
              <w:rPr>
                <w:rFonts w:eastAsia="Times New Roman" w:cs="Calibri"/>
                <w:color w:val="000000"/>
                <w:sz w:val="18"/>
                <w:szCs w:val="18"/>
              </w:rPr>
              <w:t xml:space="preserve"> 2002", "1999-03-XX", "17IV1934"</w:t>
            </w:r>
          </w:p>
        </w:tc>
        <w:tc>
          <w:tcPr>
            <w:tcW w:w="0" w:type="auto"/>
            <w:noWrap/>
            <w:hideMark/>
          </w:tcPr>
          <w:p w14:paraId="4CBF030A"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FE10859" w14:textId="77777777" w:rsidTr="000A4808">
        <w:trPr>
          <w:trHeight w:val="580"/>
        </w:trPr>
        <w:tc>
          <w:tcPr>
            <w:tcW w:w="0" w:type="auto"/>
            <w:noWrap/>
            <w:hideMark/>
          </w:tcPr>
          <w:p w14:paraId="14D2A299"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fieldNumber</w:t>
            </w:r>
            <w:proofErr w:type="spellEnd"/>
          </w:p>
        </w:tc>
        <w:tc>
          <w:tcPr>
            <w:tcW w:w="0" w:type="auto"/>
            <w:hideMark/>
          </w:tcPr>
          <w:p w14:paraId="6FB4800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An identifier given to the event in the field. Often serves as a link between field notes and the Event.</w:t>
            </w:r>
          </w:p>
        </w:tc>
        <w:tc>
          <w:tcPr>
            <w:tcW w:w="0" w:type="auto"/>
            <w:hideMark/>
          </w:tcPr>
          <w:p w14:paraId="7A9F77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RV Sol 87-03-08</w:t>
            </w:r>
          </w:p>
        </w:tc>
        <w:tc>
          <w:tcPr>
            <w:tcW w:w="0" w:type="auto"/>
            <w:noWrap/>
            <w:hideMark/>
          </w:tcPr>
          <w:p w14:paraId="52BB8B6F"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4D05CB8" w14:textId="77777777" w:rsidTr="000A4808">
        <w:trPr>
          <w:trHeight w:val="580"/>
        </w:trPr>
        <w:tc>
          <w:tcPr>
            <w:tcW w:w="0" w:type="auto"/>
            <w:noWrap/>
            <w:hideMark/>
          </w:tcPr>
          <w:p w14:paraId="770A352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fieldNotes</w:t>
            </w:r>
            <w:proofErr w:type="spellEnd"/>
          </w:p>
        </w:tc>
        <w:tc>
          <w:tcPr>
            <w:tcW w:w="0" w:type="auto"/>
            <w:hideMark/>
          </w:tcPr>
          <w:p w14:paraId="5DA68FC1"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One of a) an indicator of the existence of, b) a reference to (publication, URI), or c) the text of notes taken in the field about the Event.</w:t>
            </w:r>
          </w:p>
        </w:tc>
        <w:tc>
          <w:tcPr>
            <w:tcW w:w="0" w:type="auto"/>
            <w:hideMark/>
          </w:tcPr>
          <w:p w14:paraId="59E5D6EC"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notes available in Grinnell-Miller Library</w:t>
            </w:r>
          </w:p>
        </w:tc>
        <w:tc>
          <w:tcPr>
            <w:tcW w:w="0" w:type="auto"/>
            <w:noWrap/>
            <w:hideMark/>
          </w:tcPr>
          <w:p w14:paraId="61730695"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7459D6A9" w14:textId="77777777" w:rsidTr="000A4808">
        <w:trPr>
          <w:trHeight w:val="290"/>
        </w:trPr>
        <w:tc>
          <w:tcPr>
            <w:tcW w:w="0" w:type="auto"/>
            <w:noWrap/>
            <w:hideMark/>
          </w:tcPr>
          <w:p w14:paraId="1881C97A" w14:textId="77777777" w:rsidR="000A4808" w:rsidRPr="000A4808" w:rsidRDefault="000A4808" w:rsidP="000A4808">
            <w:pPr>
              <w:jc w:val="center"/>
              <w:rPr>
                <w:rFonts w:eastAsia="Times New Roman" w:cs="Calibri"/>
                <w:color w:val="000000"/>
                <w:sz w:val="18"/>
                <w:szCs w:val="18"/>
              </w:rPr>
            </w:pPr>
            <w:proofErr w:type="spellStart"/>
            <w:r w:rsidRPr="000A4808">
              <w:rPr>
                <w:rFonts w:eastAsia="Times New Roman" w:cs="Calibri"/>
                <w:color w:val="000000"/>
                <w:sz w:val="18"/>
                <w:szCs w:val="18"/>
              </w:rPr>
              <w:t>eventRemarks</w:t>
            </w:r>
            <w:proofErr w:type="spellEnd"/>
          </w:p>
        </w:tc>
        <w:tc>
          <w:tcPr>
            <w:tcW w:w="0" w:type="auto"/>
            <w:hideMark/>
          </w:tcPr>
          <w:p w14:paraId="461AFD80"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Comments or notes about the Event.</w:t>
            </w:r>
          </w:p>
        </w:tc>
        <w:tc>
          <w:tcPr>
            <w:tcW w:w="0" w:type="auto"/>
            <w:hideMark/>
          </w:tcPr>
          <w:p w14:paraId="147BE979"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after the recent rains the river is nearly at flood stage</w:t>
            </w:r>
          </w:p>
        </w:tc>
        <w:tc>
          <w:tcPr>
            <w:tcW w:w="0" w:type="auto"/>
            <w:noWrap/>
            <w:hideMark/>
          </w:tcPr>
          <w:p w14:paraId="70B895DB" w14:textId="77777777" w:rsidR="000A4808" w:rsidRPr="000A4808" w:rsidRDefault="000A4808" w:rsidP="000A4808">
            <w:pPr>
              <w:jc w:val="center"/>
              <w:rPr>
                <w:rFonts w:eastAsia="Times New Roman" w:cs="Calibri"/>
                <w:color w:val="000000"/>
                <w:sz w:val="18"/>
                <w:szCs w:val="18"/>
              </w:rPr>
            </w:pPr>
            <w:r w:rsidRPr="000A4808">
              <w:rPr>
                <w:rFonts w:eastAsia="Times New Roman" w:cs="Calibri"/>
                <w:color w:val="000000"/>
                <w:sz w:val="18"/>
                <w:szCs w:val="18"/>
              </w:rPr>
              <w:t>string</w:t>
            </w:r>
          </w:p>
        </w:tc>
      </w:tr>
    </w:tbl>
    <w:p w14:paraId="3EFE347B" w14:textId="77777777" w:rsidR="00290555" w:rsidRPr="007776E5" w:rsidRDefault="00290555" w:rsidP="005E06B6"/>
    <w:p w14:paraId="5EB87242" w14:textId="77777777" w:rsidR="00462E1D" w:rsidRDefault="00462E1D" w:rsidP="000970C1">
      <w:pPr>
        <w:pStyle w:val="Heading4"/>
      </w:pPr>
    </w:p>
    <w:p w14:paraId="0333E3EF" w14:textId="3708414B" w:rsidR="002754CA" w:rsidRDefault="00290555" w:rsidP="000970C1">
      <w:pPr>
        <w:pStyle w:val="Heading4"/>
      </w:pPr>
      <w:r>
        <w:t xml:space="preserve">Measurement </w:t>
      </w:r>
      <w:r w:rsidR="00DB5615">
        <w:t>Or</w:t>
      </w:r>
      <w:r w:rsidR="00FE34F0">
        <w:t xml:space="preserve"> fact (Metrics)</w:t>
      </w:r>
    </w:p>
    <w:p w14:paraId="03267E8B" w14:textId="6CF9CB2B" w:rsidR="00F0524B" w:rsidRDefault="007776E5" w:rsidP="007776E5">
      <w:r>
        <w:t xml:space="preserve">A metric is </w:t>
      </w:r>
      <w:r w:rsidR="00F0524B">
        <w:t xml:space="preserve">a </w:t>
      </w:r>
      <w:r>
        <w:t xml:space="preserve">value resulting from the reduction or processing of measures taken at an event based on the procedures defined by the response design. </w:t>
      </w:r>
      <w:r w:rsidR="00DB5615">
        <w:t xml:space="preserve">Programs derive a </w:t>
      </w:r>
      <w:r>
        <w:t>variety of metrics from a single measurement</w:t>
      </w:r>
      <w:r w:rsidR="00F0524B">
        <w:t>. F</w:t>
      </w:r>
      <w:r>
        <w:t xml:space="preserve">or stream habitat data at each </w:t>
      </w:r>
      <w:r w:rsidR="00F95FBA">
        <w:t>E</w:t>
      </w:r>
      <w:r>
        <w:t>vent</w:t>
      </w:r>
      <w:r w:rsidR="00F0524B">
        <w:t>, programs take</w:t>
      </w:r>
      <w:r>
        <w:t xml:space="preserve"> multiple types of measures</w:t>
      </w:r>
      <w:r w:rsidR="00F0524B">
        <w:t xml:space="preserve"> and produce various m</w:t>
      </w:r>
      <w:r>
        <w:t xml:space="preserve">etrics </w:t>
      </w:r>
      <w:r w:rsidR="00F0524B">
        <w:t>from one measure;</w:t>
      </w:r>
      <w:r>
        <w:t xml:space="preserve"> for example</w:t>
      </w:r>
      <w:r w:rsidR="00F0524B">
        <w:t>,</w:t>
      </w:r>
      <w:r w:rsidR="6D7C101E">
        <w:t xml:space="preserve"> the </w:t>
      </w:r>
      <w:r w:rsidR="3BAAD245">
        <w:t xml:space="preserve">metrics </w:t>
      </w:r>
      <w:r>
        <w:t xml:space="preserve">percent pools and pool frequency are both calculated from </w:t>
      </w:r>
      <w:r w:rsidR="00F0524B">
        <w:t xml:space="preserve">pool </w:t>
      </w:r>
      <w:r>
        <w:t xml:space="preserve">measurements.  </w:t>
      </w:r>
      <w:r w:rsidR="00DB5615">
        <w:t xml:space="preserve">Events are </w:t>
      </w:r>
      <w:proofErr w:type="spellStart"/>
      <w:r w:rsidR="00DB5615">
        <w:t>assicted</w:t>
      </w:r>
      <w:proofErr w:type="spellEnd"/>
      <w:r w:rsidR="00DB5615">
        <w:t xml:space="preserve"> with measurement by the </w:t>
      </w:r>
      <w:proofErr w:type="spellStart"/>
      <w:r w:rsidR="00DB5615">
        <w:t>evenID</w:t>
      </w:r>
      <w:proofErr w:type="spellEnd"/>
      <w:r w:rsidR="00DB5615">
        <w:t xml:space="preserve">. </w:t>
      </w:r>
    </w:p>
    <w:p w14:paraId="05F6CFA6" w14:textId="2EB5F207" w:rsidR="00F0524B" w:rsidRDefault="00F0524B" w:rsidP="00F0524B">
      <w:pPr>
        <w:pStyle w:val="Caption"/>
        <w:keepNext/>
      </w:pPr>
      <w:bookmarkStart w:id="13" w:name="_Ref36644363"/>
      <w:r>
        <w:t xml:space="preserve">Table </w:t>
      </w:r>
      <w:r>
        <w:fldChar w:fldCharType="begin"/>
      </w:r>
      <w:r>
        <w:instrText>SEQ Table \* ARABIC</w:instrText>
      </w:r>
      <w:r>
        <w:fldChar w:fldCharType="separate"/>
      </w:r>
      <w:r>
        <w:rPr>
          <w:noProof/>
        </w:rPr>
        <w:t>4</w:t>
      </w:r>
      <w:r>
        <w:fldChar w:fldCharType="end"/>
      </w:r>
      <w:bookmarkEnd w:id="13"/>
      <w:r>
        <w:t xml:space="preserve">. Metric Table   </w:t>
      </w:r>
    </w:p>
    <w:tbl>
      <w:tblPr>
        <w:tblW w:w="5000" w:type="pct"/>
        <w:tblLook w:val="04A0" w:firstRow="1" w:lastRow="0" w:firstColumn="1" w:lastColumn="0" w:noHBand="0" w:noVBand="1"/>
      </w:tblPr>
      <w:tblGrid>
        <w:gridCol w:w="2901"/>
        <w:gridCol w:w="3786"/>
        <w:gridCol w:w="1704"/>
        <w:gridCol w:w="2389"/>
      </w:tblGrid>
      <w:tr w:rsidR="00F0524B" w:rsidRPr="00DB5615" w14:paraId="5FB7F56D" w14:textId="77777777" w:rsidTr="000A4808">
        <w:trPr>
          <w:trHeight w:val="372"/>
        </w:trPr>
        <w:tc>
          <w:tcPr>
            <w:tcW w:w="5000" w:type="pct"/>
            <w:gridSpan w:val="4"/>
            <w:tcBorders>
              <w:top w:val="single" w:sz="8" w:space="0" w:color="auto"/>
              <w:left w:val="single" w:sz="8" w:space="0" w:color="auto"/>
              <w:bottom w:val="single" w:sz="8" w:space="0" w:color="auto"/>
              <w:right w:val="single" w:sz="8" w:space="0" w:color="000000"/>
            </w:tcBorders>
            <w:shd w:val="clear" w:color="000000" w:fill="D8E4BC"/>
            <w:vAlign w:val="center"/>
            <w:hideMark/>
          </w:tcPr>
          <w:p w14:paraId="6888B5EB" w14:textId="77777777" w:rsidR="00F0524B" w:rsidRPr="00DB5615" w:rsidRDefault="00F0524B" w:rsidP="00F0524B">
            <w:pPr>
              <w:spacing w:after="0" w:line="240" w:lineRule="auto"/>
              <w:jc w:val="center"/>
              <w:rPr>
                <w:rFonts w:eastAsia="Times New Roman" w:cs="Calibri"/>
                <w:color w:val="494529"/>
                <w:sz w:val="18"/>
                <w:szCs w:val="18"/>
              </w:rPr>
            </w:pPr>
            <w:r w:rsidRPr="00DB5615">
              <w:rPr>
                <w:rFonts w:eastAsia="Times New Roman" w:cs="Calibri"/>
                <w:color w:val="494529"/>
                <w:sz w:val="18"/>
                <w:szCs w:val="18"/>
              </w:rPr>
              <w:t>Measurement or Fact</w:t>
            </w:r>
          </w:p>
        </w:tc>
      </w:tr>
      <w:tr w:rsidR="000A4808" w:rsidRPr="00DB5615" w14:paraId="58060E36" w14:textId="77777777" w:rsidTr="000A4808">
        <w:trPr>
          <w:trHeight w:val="288"/>
        </w:trPr>
        <w:tc>
          <w:tcPr>
            <w:tcW w:w="5000" w:type="pct"/>
            <w:gridSpan w:val="4"/>
            <w:tcBorders>
              <w:top w:val="nil"/>
              <w:left w:val="single" w:sz="4" w:space="0" w:color="auto"/>
              <w:bottom w:val="nil"/>
              <w:right w:val="single" w:sz="4" w:space="0" w:color="auto"/>
            </w:tcBorders>
            <w:shd w:val="clear" w:color="auto" w:fill="auto"/>
            <w:noWrap/>
            <w:vAlign w:val="bottom"/>
            <w:hideMark/>
          </w:tcPr>
          <w:p w14:paraId="4B8991F7" w14:textId="77777777" w:rsidR="000A4808" w:rsidRPr="00DB5615" w:rsidRDefault="000A4808" w:rsidP="000A4808">
            <w:pPr>
              <w:spacing w:after="0" w:line="240" w:lineRule="auto"/>
              <w:jc w:val="center"/>
              <w:rPr>
                <w:rFonts w:eastAsia="Times New Roman" w:cs="Calibri"/>
                <w:color w:val="000000"/>
                <w:sz w:val="18"/>
                <w:szCs w:val="18"/>
              </w:rPr>
            </w:pPr>
            <w:r w:rsidRPr="00DB5615">
              <w:rPr>
                <w:rFonts w:eastAsia="Times New Roman" w:cs="Calibri"/>
                <w:color w:val="000000"/>
                <w:sz w:val="18"/>
                <w:szCs w:val="18"/>
              </w:rPr>
              <w:t>A measurement of or fact or metric about a resource</w:t>
            </w:r>
          </w:p>
          <w:p w14:paraId="299BC5F5" w14:textId="3B3A6D8D" w:rsidR="000A4808" w:rsidRPr="00DB5615" w:rsidRDefault="000A4808" w:rsidP="00F0524B">
            <w:pPr>
              <w:spacing w:after="0" w:line="240" w:lineRule="auto"/>
              <w:rPr>
                <w:rFonts w:eastAsia="Times New Roman" w:cs="Calibri"/>
                <w:color w:val="000000"/>
                <w:sz w:val="18"/>
                <w:szCs w:val="18"/>
              </w:rPr>
            </w:pPr>
            <w:r w:rsidRPr="00DB5615">
              <w:rPr>
                <w:rFonts w:eastAsia="Times New Roman" w:cs="Calibri"/>
                <w:color w:val="000000"/>
                <w:sz w:val="18"/>
                <w:szCs w:val="18"/>
              </w:rPr>
              <w:t> </w:t>
            </w:r>
          </w:p>
        </w:tc>
      </w:tr>
      <w:tr w:rsidR="000A4808" w:rsidRPr="00DB5615" w14:paraId="0A51DA88" w14:textId="77777777" w:rsidTr="00782C3E">
        <w:trPr>
          <w:trHeight w:val="300"/>
        </w:trPr>
        <w:tc>
          <w:tcPr>
            <w:tcW w:w="1346" w:type="pct"/>
            <w:tcBorders>
              <w:top w:val="single" w:sz="4" w:space="0" w:color="auto"/>
              <w:left w:val="single" w:sz="4" w:space="0" w:color="auto"/>
              <w:bottom w:val="single" w:sz="8" w:space="0" w:color="auto"/>
              <w:right w:val="single" w:sz="4" w:space="0" w:color="auto"/>
            </w:tcBorders>
            <w:shd w:val="clear" w:color="000000" w:fill="E5E5E5"/>
            <w:vAlign w:val="center"/>
            <w:hideMark/>
          </w:tcPr>
          <w:p w14:paraId="7B5C0F05" w14:textId="4FF3CBE8"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TERM</w:t>
            </w:r>
          </w:p>
        </w:tc>
        <w:tc>
          <w:tcPr>
            <w:tcW w:w="1756" w:type="pct"/>
            <w:tcBorders>
              <w:top w:val="single" w:sz="4" w:space="0" w:color="auto"/>
              <w:left w:val="nil"/>
              <w:bottom w:val="single" w:sz="8" w:space="0" w:color="auto"/>
              <w:right w:val="single" w:sz="8" w:space="0" w:color="auto"/>
            </w:tcBorders>
            <w:shd w:val="clear" w:color="000000" w:fill="E5E5E5"/>
            <w:vAlign w:val="center"/>
            <w:hideMark/>
          </w:tcPr>
          <w:p w14:paraId="15B9381E" w14:textId="437A72B0"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DESCRIPTION</w:t>
            </w:r>
          </w:p>
        </w:tc>
        <w:tc>
          <w:tcPr>
            <w:tcW w:w="790" w:type="pct"/>
            <w:tcBorders>
              <w:top w:val="single" w:sz="4" w:space="0" w:color="auto"/>
              <w:left w:val="nil"/>
              <w:bottom w:val="single" w:sz="8" w:space="0" w:color="auto"/>
              <w:right w:val="single" w:sz="8" w:space="0" w:color="auto"/>
            </w:tcBorders>
            <w:shd w:val="clear" w:color="000000" w:fill="E5E5E5"/>
            <w:vAlign w:val="center"/>
            <w:hideMark/>
          </w:tcPr>
          <w:p w14:paraId="7DAA8FC4" w14:textId="37ACD7CE"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EXAMPLES</w:t>
            </w:r>
          </w:p>
        </w:tc>
        <w:tc>
          <w:tcPr>
            <w:tcW w:w="1108" w:type="pct"/>
            <w:tcBorders>
              <w:top w:val="single" w:sz="4" w:space="0" w:color="auto"/>
              <w:left w:val="nil"/>
              <w:bottom w:val="single" w:sz="8" w:space="0" w:color="auto"/>
              <w:right w:val="single" w:sz="8" w:space="0" w:color="auto"/>
            </w:tcBorders>
            <w:shd w:val="clear" w:color="000000" w:fill="E5E5E5"/>
            <w:vAlign w:val="center"/>
            <w:hideMark/>
          </w:tcPr>
          <w:p w14:paraId="135A4D3D" w14:textId="31750945" w:rsidR="000A4808" w:rsidRPr="00DB5615" w:rsidRDefault="000A4808" w:rsidP="00F0524B">
            <w:pPr>
              <w:spacing w:after="0" w:line="240" w:lineRule="auto"/>
              <w:jc w:val="center"/>
              <w:rPr>
                <w:rFonts w:eastAsia="Times New Roman" w:cs="Calibri"/>
                <w:color w:val="000000"/>
                <w:sz w:val="18"/>
                <w:szCs w:val="18"/>
              </w:rPr>
            </w:pPr>
            <w:r w:rsidRPr="000A4808">
              <w:rPr>
                <w:rFonts w:eastAsia="Times New Roman" w:cs="Calibri"/>
                <w:b/>
                <w:bCs/>
                <w:color w:val="000000"/>
                <w:sz w:val="18"/>
                <w:szCs w:val="18"/>
              </w:rPr>
              <w:t>DATA TYPE</w:t>
            </w:r>
          </w:p>
        </w:tc>
      </w:tr>
      <w:tr w:rsidR="000A4808" w:rsidRPr="000A4808" w14:paraId="22B9D6E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hideMark/>
          </w:tcPr>
          <w:p w14:paraId="7D27A7F6" w14:textId="57E04FF8" w:rsidR="000A4808" w:rsidRPr="000A4808" w:rsidRDefault="000A4808" w:rsidP="000A4808">
            <w:pPr>
              <w:spacing w:after="0" w:line="240" w:lineRule="auto"/>
              <w:jc w:val="center"/>
              <w:rPr>
                <w:rFonts w:eastAsia="Times New Roman" w:cs="Calibri"/>
                <w:b/>
                <w:bCs/>
                <w:color w:val="000000"/>
                <w:sz w:val="18"/>
                <w:szCs w:val="18"/>
              </w:rPr>
            </w:pPr>
            <w:proofErr w:type="spellStart"/>
            <w:r w:rsidRPr="000A4808">
              <w:rPr>
                <w:rFonts w:eastAsia="Times New Roman" w:cs="Calibri"/>
                <w:color w:val="000000"/>
                <w:sz w:val="18"/>
                <w:szCs w:val="18"/>
              </w:rPr>
              <w:t>event</w:t>
            </w:r>
            <w:r>
              <w:rPr>
                <w:rFonts w:eastAsia="Times New Roman" w:cs="Calibri"/>
                <w:color w:val="000000"/>
                <w:sz w:val="18"/>
                <w:szCs w:val="18"/>
              </w:rPr>
              <w:t>ID</w:t>
            </w:r>
            <w:proofErr w:type="spellEnd"/>
            <w:r>
              <w:rPr>
                <w:rFonts w:eastAsia="Times New Roman" w:cs="Calibri"/>
                <w:color w:val="000000"/>
                <w:sz w:val="18"/>
                <w:szCs w:val="18"/>
              </w:rPr>
              <w:t>*</w:t>
            </w:r>
          </w:p>
        </w:tc>
        <w:tc>
          <w:tcPr>
            <w:tcW w:w="1756" w:type="pct"/>
            <w:tcBorders>
              <w:top w:val="single" w:sz="4" w:space="0" w:color="auto"/>
              <w:left w:val="nil"/>
              <w:bottom w:val="single" w:sz="8" w:space="0" w:color="auto"/>
              <w:right w:val="single" w:sz="8" w:space="0" w:color="auto"/>
            </w:tcBorders>
            <w:shd w:val="clear" w:color="auto" w:fill="auto"/>
            <w:hideMark/>
          </w:tcPr>
          <w:p w14:paraId="7563851F" w14:textId="7452B414"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An identifier for the set of information associated with an Event (something that occurs at a place and time).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hideMark/>
          </w:tcPr>
          <w:p w14:paraId="05F6E0BD" w14:textId="23D35708" w:rsidR="000A4808" w:rsidRPr="000A4808" w:rsidRDefault="000A4808" w:rsidP="000A4808">
            <w:pPr>
              <w:spacing w:after="0" w:line="240" w:lineRule="auto"/>
              <w:jc w:val="center"/>
              <w:rPr>
                <w:rFonts w:eastAsia="Times New Roman" w:cs="Calibri"/>
                <w:b/>
                <w:bCs/>
                <w:color w:val="000000"/>
                <w:sz w:val="18"/>
                <w:szCs w:val="18"/>
              </w:rPr>
            </w:pPr>
          </w:p>
        </w:tc>
        <w:tc>
          <w:tcPr>
            <w:tcW w:w="1108" w:type="pct"/>
            <w:tcBorders>
              <w:top w:val="nil"/>
              <w:left w:val="nil"/>
              <w:bottom w:val="single" w:sz="8" w:space="0" w:color="auto"/>
              <w:right w:val="single" w:sz="8" w:space="0" w:color="auto"/>
            </w:tcBorders>
            <w:shd w:val="clear" w:color="auto" w:fill="auto"/>
            <w:hideMark/>
          </w:tcPr>
          <w:p w14:paraId="6B186A7B" w14:textId="141F741E" w:rsidR="000A4808" w:rsidRPr="000A4808" w:rsidRDefault="000A4808" w:rsidP="000A4808">
            <w:pPr>
              <w:spacing w:after="0" w:line="240" w:lineRule="auto"/>
              <w:jc w:val="center"/>
              <w:rPr>
                <w:rFonts w:eastAsia="Times New Roman" w:cs="Calibri"/>
                <w:b/>
                <w:bCs/>
                <w:color w:val="000000"/>
                <w:sz w:val="18"/>
                <w:szCs w:val="18"/>
              </w:rPr>
            </w:pPr>
            <w:r w:rsidRPr="000A4808">
              <w:rPr>
                <w:rFonts w:eastAsia="Times New Roman" w:cs="Calibri"/>
                <w:color w:val="000000"/>
                <w:sz w:val="18"/>
                <w:szCs w:val="18"/>
              </w:rPr>
              <w:t>string</w:t>
            </w:r>
          </w:p>
        </w:tc>
      </w:tr>
      <w:tr w:rsidR="000A4808" w:rsidRPr="000A4808" w14:paraId="00ED8DFC"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0F8DEBB5" w14:textId="0EEE749F"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lastRenderedPageBreak/>
              <w:t>measurementID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tcPr>
          <w:p w14:paraId="52983DC5" w14:textId="3292E83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An identifier for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(information pertaining to measurements, facts, characteristics, or assertions). May be a global unique identifier or an identifier specific to the data set.</w:t>
            </w:r>
          </w:p>
        </w:tc>
        <w:tc>
          <w:tcPr>
            <w:tcW w:w="790" w:type="pct"/>
            <w:tcBorders>
              <w:top w:val="single" w:sz="4" w:space="0" w:color="auto"/>
              <w:left w:val="nil"/>
              <w:bottom w:val="single" w:sz="8" w:space="0" w:color="auto"/>
              <w:right w:val="single" w:sz="8" w:space="0" w:color="auto"/>
            </w:tcBorders>
            <w:shd w:val="clear" w:color="auto" w:fill="auto"/>
            <w:vAlign w:val="center"/>
          </w:tcPr>
          <w:p w14:paraId="35867F31" w14:textId="77777777"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03CA3F5D" w14:textId="6D743D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B13FA9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E759303" w14:textId="4592149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measurementType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0F95BE0C" w14:textId="1A1923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nature of the measurement, fact, characteristic, or assertion. Recommended best practice is to use a controlled vocabulary.</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7EA891AC" w14:textId="5180985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tail length, "temperature", "trap line length", "survey area", "trap type"</w:t>
            </w:r>
          </w:p>
        </w:tc>
        <w:tc>
          <w:tcPr>
            <w:tcW w:w="1108" w:type="pct"/>
            <w:tcBorders>
              <w:top w:val="nil"/>
              <w:left w:val="nil"/>
              <w:bottom w:val="single" w:sz="8" w:space="0" w:color="auto"/>
              <w:right w:val="single" w:sz="8" w:space="0" w:color="auto"/>
            </w:tcBorders>
            <w:shd w:val="clear" w:color="auto" w:fill="auto"/>
            <w:vAlign w:val="center"/>
            <w:hideMark/>
          </w:tcPr>
          <w:p w14:paraId="23E95FFC" w14:textId="7E5889D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3BCEBD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88288D1" w14:textId="74CFBBDD"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measurementValue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2C798B6" w14:textId="69108DAD"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The value of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E3A4F57" w14:textId="23626CFB"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45, "20", "1", "14.5", "UV-light"</w:t>
            </w:r>
          </w:p>
        </w:tc>
        <w:tc>
          <w:tcPr>
            <w:tcW w:w="1108" w:type="pct"/>
            <w:tcBorders>
              <w:top w:val="nil"/>
              <w:left w:val="nil"/>
              <w:bottom w:val="single" w:sz="8" w:space="0" w:color="auto"/>
              <w:right w:val="single" w:sz="8" w:space="0" w:color="auto"/>
            </w:tcBorders>
            <w:shd w:val="clear" w:color="auto" w:fill="auto"/>
            <w:vAlign w:val="center"/>
            <w:hideMark/>
          </w:tcPr>
          <w:p w14:paraId="7E02928B" w14:textId="11FBA59D" w:rsidR="000A4808" w:rsidRPr="000A4808" w:rsidRDefault="000A4808" w:rsidP="000A4808">
            <w:pPr>
              <w:spacing w:after="0" w:line="240" w:lineRule="auto"/>
              <w:jc w:val="center"/>
              <w:rPr>
                <w:rFonts w:eastAsia="Times New Roman" w:cs="Calibri"/>
                <w:color w:val="000000"/>
                <w:sz w:val="18"/>
                <w:szCs w:val="18"/>
              </w:rPr>
            </w:pPr>
          </w:p>
        </w:tc>
      </w:tr>
      <w:tr w:rsidR="000A4808" w:rsidRPr="000A4808" w14:paraId="2297DFF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41AF5438" w14:textId="5BDD8028"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measurementAccuracy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3EB105" w14:textId="65280949"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description of the potential error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61A145D" w14:textId="3010A89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0.01, "normal distribution with variation of 2 m"</w:t>
            </w:r>
          </w:p>
        </w:tc>
        <w:tc>
          <w:tcPr>
            <w:tcW w:w="1108" w:type="pct"/>
            <w:tcBorders>
              <w:top w:val="nil"/>
              <w:left w:val="nil"/>
              <w:bottom w:val="single" w:sz="8" w:space="0" w:color="auto"/>
              <w:right w:val="single" w:sz="8" w:space="0" w:color="auto"/>
            </w:tcBorders>
            <w:shd w:val="clear" w:color="auto" w:fill="auto"/>
            <w:vAlign w:val="center"/>
            <w:hideMark/>
          </w:tcPr>
          <w:p w14:paraId="718BFDE3" w14:textId="0A207C6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2AAF9C4F"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37778276" w14:textId="178BD5D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measurementUnit</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D4B524" w14:textId="2BEDF50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units associated with the </w:t>
            </w:r>
            <w:proofErr w:type="spellStart"/>
            <w:r w:rsidRPr="000A4808">
              <w:rPr>
                <w:rFonts w:eastAsia="Times New Roman" w:cs="Calibri"/>
                <w:color w:val="000000"/>
                <w:sz w:val="18"/>
                <w:szCs w:val="18"/>
              </w:rPr>
              <w:t>measurementValue</w:t>
            </w:r>
            <w:proofErr w:type="spellEnd"/>
            <w:r w:rsidRPr="000A4808">
              <w:rPr>
                <w:rFonts w:eastAsia="Times New Roman" w:cs="Calibri"/>
                <w:color w:val="000000"/>
                <w:sz w:val="18"/>
                <w:szCs w:val="18"/>
              </w:rPr>
              <w:t>. Recommended best practice is to use the International System of Units (SI).</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413622D6" w14:textId="6EDB5EA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mm, "C", "km", "ha"</w:t>
            </w:r>
          </w:p>
        </w:tc>
        <w:tc>
          <w:tcPr>
            <w:tcW w:w="1108" w:type="pct"/>
            <w:tcBorders>
              <w:top w:val="nil"/>
              <w:left w:val="nil"/>
              <w:bottom w:val="single" w:sz="8" w:space="0" w:color="auto"/>
              <w:right w:val="single" w:sz="8" w:space="0" w:color="auto"/>
            </w:tcBorders>
            <w:shd w:val="clear" w:color="auto" w:fill="auto"/>
            <w:vAlign w:val="center"/>
            <w:hideMark/>
          </w:tcPr>
          <w:p w14:paraId="54E32FDA" w14:textId="3A29BF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1375370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2E0C3B92" w14:textId="5AE18733"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measurementDeterminedDate</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265624B6" w14:textId="10DC2E6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The date on which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 xml:space="preserve"> was made. Recommended best practice is to use an encoding scheme, such as ISO 8601:2004(E).</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51CB1755" w14:textId="17A3980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1963-03-08T14:07-0600, "2009-02-20T08:40Z", "1809-02-12", "1906-06", "1971", "2007-03-01T13:00:00Z/2008-05-11T15:30:00Z", "2007-11-13/15"</w:t>
            </w:r>
          </w:p>
        </w:tc>
        <w:tc>
          <w:tcPr>
            <w:tcW w:w="1108" w:type="pct"/>
            <w:tcBorders>
              <w:top w:val="nil"/>
              <w:left w:val="nil"/>
              <w:bottom w:val="single" w:sz="8" w:space="0" w:color="auto"/>
              <w:right w:val="single" w:sz="8" w:space="0" w:color="auto"/>
            </w:tcBorders>
            <w:shd w:val="clear" w:color="auto" w:fill="auto"/>
            <w:vAlign w:val="center"/>
            <w:hideMark/>
          </w:tcPr>
          <w:p w14:paraId="774B0113" w14:textId="19F10627"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0160DA40"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2CBFA02" w14:textId="7EA518C7"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measurementDeterminedBy</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642CDA2" w14:textId="0EA2425A"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A list (concatenated and separated) of names of people, groups, or organizations who determined the value of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3BD78E74" w14:textId="5FF2E7D5"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Javier de la Torre, "Julie Woodruff; Eileen Lacey"</w:t>
            </w:r>
          </w:p>
        </w:tc>
        <w:tc>
          <w:tcPr>
            <w:tcW w:w="1108" w:type="pct"/>
            <w:tcBorders>
              <w:top w:val="nil"/>
              <w:left w:val="nil"/>
              <w:bottom w:val="single" w:sz="8" w:space="0" w:color="auto"/>
              <w:right w:val="single" w:sz="8" w:space="0" w:color="auto"/>
            </w:tcBorders>
            <w:shd w:val="clear" w:color="auto" w:fill="auto"/>
            <w:vAlign w:val="center"/>
            <w:hideMark/>
          </w:tcPr>
          <w:p w14:paraId="5780C05F" w14:textId="242F4DA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6031262"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BA185A4" w14:textId="3C72B142"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measurementMethod</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7E90CDDA" w14:textId="0287990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A description of or reference to (publication, URI) the method or protocol used to determine the measurement, fact, characteristic, or assertion.</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4361185" w14:textId="114FBB4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minimum convex polygon around burrow entrances for a home range area, "barometric altimeter" for an elevation</w:t>
            </w:r>
          </w:p>
        </w:tc>
        <w:tc>
          <w:tcPr>
            <w:tcW w:w="1108" w:type="pct"/>
            <w:tcBorders>
              <w:top w:val="nil"/>
              <w:left w:val="nil"/>
              <w:bottom w:val="single" w:sz="8" w:space="0" w:color="auto"/>
              <w:right w:val="single" w:sz="8" w:space="0" w:color="auto"/>
            </w:tcBorders>
            <w:shd w:val="clear" w:color="auto" w:fill="auto"/>
            <w:vAlign w:val="center"/>
            <w:hideMark/>
          </w:tcPr>
          <w:p w14:paraId="794ACF63" w14:textId="5D67B8D3"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4211ADD3"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7EE51888" w14:textId="44AF6B56" w:rsidR="000A4808" w:rsidRPr="000A4808" w:rsidRDefault="000A4808" w:rsidP="000A4808">
            <w:pPr>
              <w:spacing w:after="0" w:line="240" w:lineRule="auto"/>
              <w:jc w:val="center"/>
              <w:rPr>
                <w:rFonts w:eastAsia="Times New Roman" w:cs="Calibri"/>
                <w:color w:val="000000"/>
                <w:sz w:val="18"/>
                <w:szCs w:val="18"/>
              </w:rPr>
            </w:pPr>
            <w:proofErr w:type="spellStart"/>
            <w:r w:rsidRPr="000A4808">
              <w:rPr>
                <w:rFonts w:eastAsia="Times New Roman" w:cs="Calibri"/>
                <w:color w:val="000000"/>
                <w:sz w:val="18"/>
                <w:szCs w:val="18"/>
              </w:rPr>
              <w:t>measurementRemarks</w:t>
            </w:r>
            <w:proofErr w:type="spellEnd"/>
          </w:p>
        </w:tc>
        <w:tc>
          <w:tcPr>
            <w:tcW w:w="1756" w:type="pct"/>
            <w:tcBorders>
              <w:top w:val="single" w:sz="4" w:space="0" w:color="auto"/>
              <w:left w:val="nil"/>
              <w:bottom w:val="single" w:sz="8" w:space="0" w:color="auto"/>
              <w:right w:val="single" w:sz="8" w:space="0" w:color="auto"/>
            </w:tcBorders>
            <w:shd w:val="clear" w:color="auto" w:fill="auto"/>
            <w:vAlign w:val="center"/>
            <w:hideMark/>
          </w:tcPr>
          <w:p w14:paraId="35EB1EEE" w14:textId="07910191"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 xml:space="preserve">Comments or notes accompanying the </w:t>
            </w:r>
            <w:proofErr w:type="spellStart"/>
            <w:r w:rsidRPr="000A4808">
              <w:rPr>
                <w:rFonts w:eastAsia="Times New Roman" w:cs="Calibri"/>
                <w:color w:val="000000"/>
                <w:sz w:val="18"/>
                <w:szCs w:val="18"/>
              </w:rPr>
              <w:t>MeasurementOrFact</w:t>
            </w:r>
            <w:proofErr w:type="spellEnd"/>
            <w:r w:rsidRPr="000A4808">
              <w:rPr>
                <w:rFonts w:eastAsia="Times New Roman" w:cs="Calibri"/>
                <w:color w:val="000000"/>
                <w:sz w:val="18"/>
                <w:szCs w:val="18"/>
              </w:rPr>
              <w:t>.</w:t>
            </w:r>
          </w:p>
        </w:tc>
        <w:tc>
          <w:tcPr>
            <w:tcW w:w="790" w:type="pct"/>
            <w:tcBorders>
              <w:top w:val="single" w:sz="4" w:space="0" w:color="auto"/>
              <w:left w:val="nil"/>
              <w:bottom w:val="single" w:sz="8" w:space="0" w:color="auto"/>
              <w:right w:val="single" w:sz="8" w:space="0" w:color="auto"/>
            </w:tcBorders>
            <w:shd w:val="clear" w:color="auto" w:fill="auto"/>
            <w:vAlign w:val="center"/>
            <w:hideMark/>
          </w:tcPr>
          <w:p w14:paraId="180E5E50" w14:textId="51376090"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tip of tail missing</w:t>
            </w:r>
          </w:p>
        </w:tc>
        <w:tc>
          <w:tcPr>
            <w:tcW w:w="1108" w:type="pct"/>
            <w:tcBorders>
              <w:top w:val="nil"/>
              <w:left w:val="nil"/>
              <w:bottom w:val="single" w:sz="8" w:space="0" w:color="auto"/>
              <w:right w:val="single" w:sz="8" w:space="0" w:color="auto"/>
            </w:tcBorders>
            <w:shd w:val="clear" w:color="auto" w:fill="auto"/>
            <w:vAlign w:val="center"/>
            <w:hideMark/>
          </w:tcPr>
          <w:p w14:paraId="7A44F255" w14:textId="59E9B856" w:rsidR="000A4808" w:rsidRPr="000A4808" w:rsidRDefault="000A4808" w:rsidP="000A4808">
            <w:pPr>
              <w:spacing w:after="0" w:line="240" w:lineRule="auto"/>
              <w:jc w:val="center"/>
              <w:rPr>
                <w:rFonts w:eastAsia="Times New Roman" w:cs="Calibri"/>
                <w:color w:val="000000"/>
                <w:sz w:val="18"/>
                <w:szCs w:val="18"/>
              </w:rPr>
            </w:pPr>
            <w:r w:rsidRPr="000A4808">
              <w:rPr>
                <w:rFonts w:eastAsia="Times New Roman" w:cs="Calibri"/>
                <w:color w:val="000000"/>
                <w:sz w:val="18"/>
                <w:szCs w:val="18"/>
              </w:rPr>
              <w:t>string</w:t>
            </w:r>
          </w:p>
        </w:tc>
      </w:tr>
      <w:tr w:rsidR="000A4808" w:rsidRPr="000A4808" w14:paraId="5E416C65" w14:textId="77777777" w:rsidTr="000A4808">
        <w:trPr>
          <w:trHeight w:val="300"/>
        </w:trPr>
        <w:tc>
          <w:tcPr>
            <w:tcW w:w="1346" w:type="pct"/>
            <w:tcBorders>
              <w:top w:val="single" w:sz="4" w:space="0" w:color="auto"/>
              <w:left w:val="single" w:sz="4" w:space="0" w:color="auto"/>
              <w:bottom w:val="single" w:sz="8" w:space="0" w:color="auto"/>
              <w:right w:val="single" w:sz="4" w:space="0" w:color="auto"/>
            </w:tcBorders>
            <w:shd w:val="clear" w:color="auto" w:fill="auto"/>
            <w:vAlign w:val="center"/>
          </w:tcPr>
          <w:p w14:paraId="3B4656BD" w14:textId="7CE18D97" w:rsidR="000A4808" w:rsidRPr="000A4808" w:rsidRDefault="000A4808" w:rsidP="000A4808">
            <w:pPr>
              <w:spacing w:after="0" w:line="240" w:lineRule="auto"/>
              <w:jc w:val="center"/>
              <w:rPr>
                <w:rFonts w:eastAsia="Times New Roman" w:cs="Calibri"/>
                <w:color w:val="000000"/>
                <w:sz w:val="18"/>
                <w:szCs w:val="18"/>
              </w:rPr>
            </w:pPr>
          </w:p>
        </w:tc>
        <w:tc>
          <w:tcPr>
            <w:tcW w:w="1756" w:type="pct"/>
            <w:tcBorders>
              <w:top w:val="single" w:sz="4" w:space="0" w:color="auto"/>
              <w:left w:val="nil"/>
              <w:bottom w:val="single" w:sz="8" w:space="0" w:color="auto"/>
              <w:right w:val="single" w:sz="8" w:space="0" w:color="auto"/>
            </w:tcBorders>
            <w:shd w:val="clear" w:color="auto" w:fill="auto"/>
            <w:vAlign w:val="center"/>
          </w:tcPr>
          <w:p w14:paraId="147A5765" w14:textId="54E1FE31" w:rsidR="000A4808" w:rsidRPr="000A4808" w:rsidRDefault="000A4808" w:rsidP="000A4808">
            <w:pPr>
              <w:spacing w:after="0" w:line="240" w:lineRule="auto"/>
              <w:jc w:val="center"/>
              <w:rPr>
                <w:rFonts w:eastAsia="Times New Roman" w:cs="Calibri"/>
                <w:color w:val="000000"/>
                <w:sz w:val="18"/>
                <w:szCs w:val="18"/>
              </w:rPr>
            </w:pPr>
          </w:p>
        </w:tc>
        <w:tc>
          <w:tcPr>
            <w:tcW w:w="790" w:type="pct"/>
            <w:tcBorders>
              <w:top w:val="single" w:sz="4" w:space="0" w:color="auto"/>
              <w:left w:val="nil"/>
              <w:bottom w:val="single" w:sz="8" w:space="0" w:color="auto"/>
              <w:right w:val="single" w:sz="8" w:space="0" w:color="auto"/>
            </w:tcBorders>
            <w:shd w:val="clear" w:color="auto" w:fill="auto"/>
            <w:vAlign w:val="center"/>
          </w:tcPr>
          <w:p w14:paraId="34778327" w14:textId="3253D368" w:rsidR="000A4808" w:rsidRPr="000A4808" w:rsidRDefault="000A4808" w:rsidP="000A4808">
            <w:pPr>
              <w:spacing w:after="0" w:line="240" w:lineRule="auto"/>
              <w:jc w:val="center"/>
              <w:rPr>
                <w:rFonts w:eastAsia="Times New Roman" w:cs="Calibri"/>
                <w:color w:val="000000"/>
                <w:sz w:val="18"/>
                <w:szCs w:val="18"/>
              </w:rPr>
            </w:pPr>
          </w:p>
        </w:tc>
        <w:tc>
          <w:tcPr>
            <w:tcW w:w="1108" w:type="pct"/>
            <w:tcBorders>
              <w:top w:val="nil"/>
              <w:left w:val="nil"/>
              <w:bottom w:val="single" w:sz="8" w:space="0" w:color="auto"/>
              <w:right w:val="single" w:sz="8" w:space="0" w:color="auto"/>
            </w:tcBorders>
            <w:shd w:val="clear" w:color="auto" w:fill="auto"/>
            <w:vAlign w:val="center"/>
          </w:tcPr>
          <w:p w14:paraId="67EF3141" w14:textId="7618D943" w:rsidR="000A4808" w:rsidRPr="000A4808" w:rsidRDefault="000A4808" w:rsidP="000A4808">
            <w:pPr>
              <w:spacing w:after="0" w:line="240" w:lineRule="auto"/>
              <w:jc w:val="center"/>
              <w:rPr>
                <w:rFonts w:eastAsia="Times New Roman" w:cs="Calibri"/>
                <w:color w:val="000000"/>
                <w:sz w:val="18"/>
                <w:szCs w:val="18"/>
              </w:rPr>
            </w:pPr>
          </w:p>
        </w:tc>
      </w:tr>
    </w:tbl>
    <w:p w14:paraId="7EBED351" w14:textId="77777777" w:rsidR="00DB5615" w:rsidRDefault="00DB5615" w:rsidP="00A561E4"/>
    <w:p w14:paraId="73754E63" w14:textId="45F426B5" w:rsidR="00A561E4" w:rsidRDefault="00DB5615" w:rsidP="00A561E4">
      <w:r>
        <w:t>W</w:t>
      </w:r>
      <w:r w:rsidR="007776E5">
        <w:t xml:space="preserve">e </w:t>
      </w:r>
      <w:r>
        <w:t>defined</w:t>
      </w:r>
      <w:r w:rsidR="007776E5">
        <w:t xml:space="preserve"> a </w:t>
      </w:r>
      <w:r>
        <w:t xml:space="preserve">standard vocabulary of metrics to select from for the </w:t>
      </w:r>
      <w:proofErr w:type="spellStart"/>
      <w:r>
        <w:t>MeasurmetID</w:t>
      </w:r>
      <w:proofErr w:type="spellEnd"/>
      <w:r>
        <w:t xml:space="preserve"> and populate the </w:t>
      </w:r>
      <w:proofErr w:type="spellStart"/>
      <w:r>
        <w:t>MeasurmentUnit</w:t>
      </w:r>
      <w:proofErr w:type="spellEnd"/>
      <w:r>
        <w:t>. The standard language</w:t>
      </w:r>
      <w:r w:rsidR="00551616">
        <w:t xml:space="preserve"> enable</w:t>
      </w:r>
      <w:r>
        <w:t>s</w:t>
      </w:r>
      <w:r w:rsidR="00551616">
        <w:t xml:space="preserve"> </w:t>
      </w:r>
      <w:r>
        <w:t>the integration</w:t>
      </w:r>
      <w:r w:rsidR="00551616">
        <w:t xml:space="preserve"> of multiple</w:t>
      </w:r>
      <w:r>
        <w:t xml:space="preserve"> habitat monitoring</w:t>
      </w:r>
      <w:r w:rsidR="00551616">
        <w:t xml:space="preserve"> program metrics</w:t>
      </w:r>
      <w:r>
        <w:t xml:space="preserve">. </w:t>
      </w:r>
    </w:p>
    <w:p w14:paraId="2C953D18" w14:textId="40DC1872" w:rsidR="00DB5615" w:rsidRDefault="00DB5615" w:rsidP="00DB5615">
      <w:r>
        <w:t xml:space="preserve">We built the standard vocabulary using metadata and metrics from four large scale, long-running federal stream </w:t>
      </w:r>
      <w:proofErr w:type="spellStart"/>
      <w:r>
        <w:t>habiat</w:t>
      </w:r>
      <w:proofErr w:type="spellEnd"/>
      <w:r>
        <w:t xml:space="preserve">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Metrics are a value resulting from the reduction or processing of measurements taken at a site at a specific temporal unit one or more times during the study period based on the procedures defined by the response design. You can derive a variety of metrics from the original measurements.  These four programs collectively produce over 300 metrics, but produce only a subset of metrics across programs. To establish this standard vocabulary of metrics, we facilitated a working group of experts from the four programs the USGS to reviewed the full list.   The program leads, and data managers from the four programs agreed on a sub-set of the metrics that can to share across the programs.  This subset is the first draft of the controlled vocabulary.   </w:t>
      </w:r>
    </w:p>
    <w:p w14:paraId="74558EF8" w14:textId="66273B65" w:rsidR="00DB5615" w:rsidRDefault="00DB5615" w:rsidP="00DB5615">
      <w:r>
        <w:lastRenderedPageBreak/>
        <w:t xml:space="preserve">The working group cross-walked each of their program's field names to the standard vocabulary.  We also documented each details of the metric combability discussions in Appendix A.  The burden is on the data users to </w:t>
      </w:r>
      <w:proofErr w:type="spellStart"/>
      <w:r>
        <w:t>utementally</w:t>
      </w:r>
      <w:proofErr w:type="spellEnd"/>
      <w:r>
        <w:t xml:space="preserve"> decide if the methods are comparable enough to answer their specific management questions based on metadata.  </w:t>
      </w:r>
    </w:p>
    <w:p w14:paraId="78BBEF4F" w14:textId="5A9BE0AF" w:rsidR="007776E5" w:rsidRDefault="007776E5" w:rsidP="007776E5">
      <w:r>
        <w:t xml:space="preserve">If partners wish to exchange additional metrics, </w:t>
      </w:r>
      <w:r w:rsidR="00DB5615">
        <w:t xml:space="preserve">they must update the controlled vocabulary on </w:t>
      </w:r>
      <w:commentRangeStart w:id="14"/>
      <w:r w:rsidRPr="00DB5615">
        <w:rPr>
          <w:highlight w:val="yellow"/>
        </w:rPr>
        <w:t>GitHub</w:t>
      </w:r>
      <w:r w:rsidR="00DB5615" w:rsidRPr="00DB5615">
        <w:rPr>
          <w:highlight w:val="yellow"/>
        </w:rPr>
        <w:t>.</w:t>
      </w:r>
      <w:r w:rsidR="00DB5615">
        <w:t xml:space="preserve"> </w:t>
      </w:r>
      <w:r>
        <w:t xml:space="preserve"> </w:t>
      </w:r>
      <w:commentRangeEnd w:id="14"/>
      <w:r w:rsidR="00DB5615">
        <w:rPr>
          <w:rStyle w:val="CommentReference"/>
          <w:rFonts w:ascii="Times New Roman" w:eastAsia="Times New Roman" w:hAnsi="Times New Roman" w:cs="Times New Roman"/>
        </w:rPr>
        <w:commentReference w:id="14"/>
      </w:r>
    </w:p>
    <w:p w14:paraId="4EAFD5B0" w14:textId="7F94FD89" w:rsidR="00BD566E" w:rsidRDefault="007776E5" w:rsidP="005E06B6">
      <w:pPr>
        <w:pStyle w:val="Caption"/>
      </w:pPr>
      <w:bookmarkStart w:id="15" w:name="_Ref36641635"/>
      <w:r>
        <w:t xml:space="preserve">Table </w:t>
      </w:r>
      <w:r>
        <w:fldChar w:fldCharType="begin"/>
      </w:r>
      <w:r>
        <w:instrText>SEQ Table \* ARABIC</w:instrText>
      </w:r>
      <w:r>
        <w:fldChar w:fldCharType="separate"/>
      </w:r>
      <w:r w:rsidR="00F0524B">
        <w:rPr>
          <w:noProof/>
        </w:rPr>
        <w:t>6</w:t>
      </w:r>
      <w:r>
        <w:fldChar w:fldCharType="end"/>
      </w:r>
      <w:bookmarkEnd w:id="15"/>
      <w:r>
        <w:t>. Controlled vocabulary for habitat metrics. This</w:t>
      </w:r>
      <w:r w:rsidR="00F0524B">
        <w:t xml:space="preserve"> list</w:t>
      </w:r>
      <w:r>
        <w:t xml:space="preserve"> is a subset of metrics </w:t>
      </w:r>
      <w:r w:rsidR="00F0524B">
        <w:t xml:space="preserve">produced </w:t>
      </w:r>
      <w:r>
        <w:t>across the four habitat monitoring programs used to build this data exchange standar</w:t>
      </w:r>
      <w:r w:rsidR="00F0524B">
        <w:t xml:space="preserve">d. Metrics can be added to this list with the proper documentation. </w:t>
      </w:r>
    </w:p>
    <w:tbl>
      <w:tblPr>
        <w:tblW w:w="0" w:type="auto"/>
        <w:tblLook w:val="04A0" w:firstRow="1" w:lastRow="0" w:firstColumn="1" w:lastColumn="0" w:noHBand="0" w:noVBand="1"/>
      </w:tblPr>
      <w:tblGrid>
        <w:gridCol w:w="2006"/>
        <w:gridCol w:w="3966"/>
        <w:gridCol w:w="1117"/>
        <w:gridCol w:w="2595"/>
        <w:gridCol w:w="1106"/>
      </w:tblGrid>
      <w:tr w:rsidR="00DB5615" w:rsidRPr="00DB5615" w14:paraId="00B8E1EA" w14:textId="77777777" w:rsidTr="00DB5615">
        <w:trPr>
          <w:trHeight w:val="500"/>
        </w:trPr>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4071E84F"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LongName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E9EEF2"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Definition</w:t>
            </w:r>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580A85B"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DataType</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13C7A160" w14:textId="77777777" w:rsidR="00DB5615" w:rsidRPr="00DB5615" w:rsidRDefault="00DB5615" w:rsidP="00DB5615">
            <w:pPr>
              <w:spacing w:after="0" w:line="240" w:lineRule="auto"/>
              <w:rPr>
                <w:rFonts w:ascii="Arial" w:eastAsia="Times New Roman" w:hAnsi="Arial" w:cs="Arial"/>
                <w:b/>
                <w:bCs/>
                <w:color w:val="FFFFFF"/>
                <w:sz w:val="20"/>
                <w:szCs w:val="20"/>
              </w:rPr>
            </w:pPr>
            <w:proofErr w:type="spellStart"/>
            <w:r w:rsidRPr="00DB5615">
              <w:rPr>
                <w:rFonts w:ascii="Arial" w:eastAsia="Times New Roman" w:hAnsi="Arial" w:cs="Arial"/>
                <w:b/>
                <w:bCs/>
                <w:color w:val="FFFFFF"/>
                <w:sz w:val="20"/>
                <w:szCs w:val="20"/>
              </w:rPr>
              <w:t>NotesCodesConventions</w:t>
            </w:r>
            <w:proofErr w:type="spellEnd"/>
          </w:p>
        </w:tc>
        <w:tc>
          <w:tcPr>
            <w:tcW w:w="0" w:type="auto"/>
            <w:tcBorders>
              <w:top w:val="single" w:sz="8" w:space="0" w:color="000000"/>
              <w:left w:val="single" w:sz="4" w:space="0" w:color="000000"/>
              <w:bottom w:val="single" w:sz="8" w:space="0" w:color="000000"/>
              <w:right w:val="single" w:sz="4" w:space="0" w:color="000000"/>
            </w:tcBorders>
            <w:shd w:val="clear" w:color="000000" w:fill="000000"/>
            <w:vAlign w:val="bottom"/>
            <w:hideMark/>
          </w:tcPr>
          <w:p w14:paraId="6C868C15" w14:textId="77777777" w:rsidR="00DB5615" w:rsidRPr="00DB5615" w:rsidRDefault="00DB5615" w:rsidP="00DB5615">
            <w:pPr>
              <w:spacing w:after="0" w:line="240" w:lineRule="auto"/>
              <w:rPr>
                <w:rFonts w:ascii="Arial" w:eastAsia="Times New Roman" w:hAnsi="Arial" w:cs="Arial"/>
                <w:b/>
                <w:bCs/>
                <w:color w:val="FFFFFF"/>
                <w:sz w:val="20"/>
                <w:szCs w:val="20"/>
              </w:rPr>
            </w:pPr>
            <w:r w:rsidRPr="00DB5615">
              <w:rPr>
                <w:rFonts w:ascii="Arial" w:eastAsia="Times New Roman" w:hAnsi="Arial" w:cs="Arial"/>
                <w:b/>
                <w:bCs/>
                <w:color w:val="FFFFFF"/>
                <w:sz w:val="20"/>
                <w:szCs w:val="20"/>
              </w:rPr>
              <w:t>Unit</w:t>
            </w:r>
          </w:p>
        </w:tc>
      </w:tr>
      <w:tr w:rsidR="00DB5615" w:rsidRPr="00DB5615" w14:paraId="32F72E7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BF913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32E89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310A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9939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BF4B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54CFC707"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EC1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Gradient of stream reach</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1915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slope of water surface (%) from the bottom of the reach to the top of the reach.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5572D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6247F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EE47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7FBAAB2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1345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Length of sampling reach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86DEAD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Length of sampling reach measured along the </w:t>
            </w:r>
            <w:proofErr w:type="spellStart"/>
            <w:r w:rsidRPr="00DB5615">
              <w:rPr>
                <w:rFonts w:ascii="Arial" w:eastAsia="Times New Roman" w:hAnsi="Arial" w:cs="Arial"/>
                <w:color w:val="000000"/>
                <w:sz w:val="20"/>
                <w:szCs w:val="20"/>
              </w:rPr>
              <w:t>thalweg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D702D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959A2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4770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6AAC25D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443528"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B818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t>
            </w:r>
            <w:proofErr w:type="spellStart"/>
            <w:r w:rsidRPr="00DB5615">
              <w:rPr>
                <w:rFonts w:ascii="Arial" w:eastAsia="Times New Roman" w:hAnsi="Arial" w:cs="Arial"/>
                <w:color w:val="000000"/>
                <w:sz w:val="20"/>
                <w:szCs w:val="20"/>
              </w:rPr>
              <w:t>Bankfull</w:t>
            </w:r>
            <w:proofErr w:type="spellEnd"/>
            <w:r w:rsidRPr="00DB5615">
              <w:rPr>
                <w:rFonts w:ascii="Arial" w:eastAsia="Times New Roman" w:hAnsi="Arial" w:cs="Arial"/>
                <w:color w:val="000000"/>
                <w:sz w:val="20"/>
                <w:szCs w:val="20"/>
              </w:rPr>
              <w:t xml:space="preserve"> Width/Depth Ratio across transects.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78FA4B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AFA4C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5130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93ABF4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93413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wetted width from transects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CCB0A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wetted width across transects.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A2782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E71B9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1A8A5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3C29AF6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877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Wetted width to depth ratio at transects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E97CE3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Mean Wetted Width/</w:t>
            </w:r>
            <w:proofErr w:type="spellStart"/>
            <w:r w:rsidRPr="00DB5615">
              <w:rPr>
                <w:rFonts w:ascii="Arial" w:eastAsia="Times New Roman" w:hAnsi="Arial" w:cs="Arial"/>
                <w:color w:val="000000"/>
                <w:sz w:val="20"/>
                <w:szCs w:val="20"/>
              </w:rPr>
              <w:t>Thalweg</w:t>
            </w:r>
            <w:proofErr w:type="spellEnd"/>
            <w:r w:rsidRPr="00DB5615">
              <w:rPr>
                <w:rFonts w:ascii="Arial" w:eastAsia="Times New Roman" w:hAnsi="Arial" w:cs="Arial"/>
                <w:color w:val="000000"/>
                <w:sz w:val="20"/>
                <w:szCs w:val="20"/>
              </w:rPr>
              <w:t xml:space="preserve"> Depth ratio</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0CF5DB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E4A01E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836DF8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ratio </w:t>
            </w:r>
          </w:p>
        </w:tc>
      </w:tr>
      <w:tr w:rsidR="00DB5615" w:rsidRPr="00DB5615" w14:paraId="08C2A602"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3BFF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Residual pool depth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B48BB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of the residual pool depth values for all pools in a reach. Residual pool depth the difference of the pool tail depth from the max depth.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61885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B8FB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AA1B5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w:t>
            </w:r>
          </w:p>
        </w:tc>
      </w:tr>
      <w:tr w:rsidR="00DB5615" w:rsidRPr="00DB5615" w14:paraId="03757736"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E67422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A6127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sample reach (linear extent) classified as pool habitat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30BF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527F1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87AA0B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1B2638A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C6B12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Reach that is Dry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AFE30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the reach that was dry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A64D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FECB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C04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2CD9BCF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5863F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Stream Order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FFD9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Strahler stream order of the site from the provider dataset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B56CD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C179BD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C19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5DA2A5F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833D6B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Bank angle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C18CD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angle of the stream bank;</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744E3D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8E5200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180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90B32A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w:t>
            </w:r>
          </w:p>
        </w:tc>
      </w:tr>
      <w:tr w:rsidR="00DB5615" w:rsidRPr="00DB5615" w14:paraId="200B76A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3C55C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stable banks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78AD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42 banks lacking visible signs of active erosion (e.g., slump, slough, fracture) (units: %, min: 0, max: 100, n= 42)</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AB9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C12F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74D6AE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09C20D6A"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D4218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50th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F1867E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Median </w:t>
            </w:r>
            <w:proofErr w:type="spellStart"/>
            <w:r w:rsidRPr="00DB5615">
              <w:rPr>
                <w:rFonts w:ascii="Arial" w:eastAsia="Times New Roman" w:hAnsi="Arial" w:cs="Arial"/>
                <w:color w:val="000000"/>
                <w:sz w:val="20"/>
                <w:szCs w:val="20"/>
              </w:rPr>
              <w:t>diamerter</w:t>
            </w:r>
            <w:proofErr w:type="spellEnd"/>
            <w:r w:rsidRPr="00DB5615">
              <w:rPr>
                <w:rFonts w:ascii="Arial" w:eastAsia="Times New Roman" w:hAnsi="Arial" w:cs="Arial"/>
                <w:color w:val="000000"/>
                <w:sz w:val="20"/>
                <w:szCs w:val="20"/>
              </w:rPr>
              <w:t xml:space="preserve"> of bed surface particle size corresponding to the </w:t>
            </w:r>
            <w:proofErr w:type="spellStart"/>
            <w:r w:rsidRPr="00DB5615">
              <w:rPr>
                <w:rFonts w:ascii="Arial" w:eastAsia="Times New Roman" w:hAnsi="Arial" w:cs="Arial"/>
                <w:color w:val="000000"/>
                <w:sz w:val="20"/>
                <w:szCs w:val="20"/>
              </w:rPr>
              <w:t>areal</w:t>
            </w:r>
            <w:proofErr w:type="spellEnd"/>
            <w:r w:rsidRPr="00DB5615">
              <w:rPr>
                <w:rFonts w:ascii="Arial" w:eastAsia="Times New Roman" w:hAnsi="Arial" w:cs="Arial"/>
                <w:color w:val="000000"/>
                <w:sz w:val="20"/>
                <w:szCs w:val="20"/>
              </w:rPr>
              <w:t xml:space="preserve"> median (50th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657EE6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61B0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B152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7C04A96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48962E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A488D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comprised of </w:t>
            </w:r>
            <w:proofErr w:type="spellStart"/>
            <w:r w:rsidRPr="00DB5615">
              <w:rPr>
                <w:rFonts w:ascii="Arial" w:eastAsia="Times New Roman" w:hAnsi="Arial" w:cs="Arial"/>
                <w:color w:val="000000"/>
                <w:sz w:val="20"/>
                <w:szCs w:val="20"/>
              </w:rPr>
              <w:t>pratices</w:t>
            </w:r>
            <w:proofErr w:type="spellEnd"/>
            <w:r w:rsidRPr="00DB5615">
              <w:rPr>
                <w:rFonts w:ascii="Arial" w:eastAsia="Times New Roman" w:hAnsi="Arial" w:cs="Arial"/>
                <w:color w:val="000000"/>
                <w:sz w:val="20"/>
                <w:szCs w:val="20"/>
              </w:rPr>
              <w:t xml:space="preserve"> with a b-axis &lt; 2 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21A3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8FFC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D4F69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4B5207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E427F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of streambed particles &lt;6mm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0DD19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&lt; 6 mm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D2FB70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A8C661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34B0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319DD02"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4F7EA7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2mm</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5E9921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2mm) on the pool tail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6808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4CDA4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036D8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18410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4088E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Percent pool tail fines &lt; 6mm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D073A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percent fine sediment (&lt; 6mm) on the pool tail</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F101C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DD95F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6CF15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3975838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7E719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16th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7D9634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particle size corresponding to the 16th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C3AE4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301DF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DB346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6DD5037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44539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Diameter of the 84th percentile streambed particle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46ED5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Bed surface </w:t>
            </w:r>
            <w:proofErr w:type="spellStart"/>
            <w:r w:rsidRPr="00DB5615">
              <w:rPr>
                <w:rFonts w:ascii="Arial" w:eastAsia="Times New Roman" w:hAnsi="Arial" w:cs="Arial"/>
                <w:color w:val="000000"/>
                <w:sz w:val="20"/>
                <w:szCs w:val="20"/>
              </w:rPr>
              <w:t>partical</w:t>
            </w:r>
            <w:proofErr w:type="spellEnd"/>
            <w:r w:rsidRPr="00DB5615">
              <w:rPr>
                <w:rFonts w:ascii="Arial" w:eastAsia="Times New Roman" w:hAnsi="Arial" w:cs="Arial"/>
                <w:color w:val="000000"/>
                <w:sz w:val="20"/>
                <w:szCs w:val="20"/>
              </w:rPr>
              <w:t xml:space="preserve"> size corresponding to the 84th percentile of measured particles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00C12A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334C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1, max: 4098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165C0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mm</w:t>
            </w:r>
          </w:p>
        </w:tc>
      </w:tr>
      <w:tr w:rsidR="00DB5615" w:rsidRPr="00DB5615" w14:paraId="5FC828B1"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F3737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Percent Bed Surface Bedrock</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A1070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Percent of the stream bed area that is </w:t>
            </w:r>
            <w:proofErr w:type="spellStart"/>
            <w:r w:rsidRPr="00DB5615">
              <w:rPr>
                <w:rFonts w:ascii="Arial" w:eastAsia="Times New Roman" w:hAnsi="Arial" w:cs="Arial"/>
                <w:color w:val="000000"/>
                <w:sz w:val="20"/>
                <w:szCs w:val="20"/>
              </w:rPr>
              <w:t>coporsed</w:t>
            </w:r>
            <w:proofErr w:type="spellEnd"/>
            <w:r w:rsidRPr="00DB5615">
              <w:rPr>
                <w:rFonts w:ascii="Arial" w:eastAsia="Times New Roman" w:hAnsi="Arial" w:cs="Arial"/>
                <w:color w:val="000000"/>
                <w:sz w:val="20"/>
                <w:szCs w:val="20"/>
              </w:rPr>
              <w:t xml:space="preserve"> of particles with a b-axis &gt; 4098mm (bedrock)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19761E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92890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100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A04D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w:t>
            </w:r>
          </w:p>
        </w:tc>
      </w:tr>
      <w:tr w:rsidR="00DB5615" w:rsidRPr="00DB5615" w14:paraId="628AEB4C"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CDE81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Conductivity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24C9E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77FB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EE94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CB478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ppm </w:t>
            </w:r>
          </w:p>
        </w:tc>
      </w:tr>
      <w:tr w:rsidR="00DB5615" w:rsidRPr="00DB5615" w14:paraId="52FC6D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719DA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Nitrogen</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FB9B76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Measured total nitrogen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CE86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2D251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F4C37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2A8ADE0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913C1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Total Phosphorous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6044E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total phosphorous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E488D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69C87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3B2F1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ug/L</w:t>
            </w:r>
          </w:p>
        </w:tc>
      </w:tr>
      <w:tr w:rsidR="00DB5615" w:rsidRPr="00DB5615" w14:paraId="05E3B9A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7557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Specific Conductance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CB97E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specific conductance value. The specific conductance is conductivity standardized to 25 degrees C.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3248ED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C89703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min: 0, max: 65500</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FA346E7" w14:textId="77777777" w:rsidR="00DB5615" w:rsidRPr="00DB5615" w:rsidRDefault="00DB5615" w:rsidP="00DB5615">
            <w:pPr>
              <w:spacing w:after="0" w:line="240" w:lineRule="auto"/>
              <w:rPr>
                <w:rFonts w:ascii="Arial" w:eastAsia="Times New Roman" w:hAnsi="Arial" w:cs="Arial"/>
                <w:color w:val="000000"/>
                <w:sz w:val="20"/>
                <w:szCs w:val="20"/>
              </w:rPr>
            </w:pPr>
            <w:proofErr w:type="spellStart"/>
            <w:r w:rsidRPr="00DB5615">
              <w:rPr>
                <w:rFonts w:ascii="Arial" w:eastAsia="Times New Roman" w:hAnsi="Arial" w:cs="Arial"/>
                <w:color w:val="000000"/>
                <w:sz w:val="20"/>
                <w:szCs w:val="20"/>
              </w:rPr>
              <w:t>uS</w:t>
            </w:r>
            <w:proofErr w:type="spellEnd"/>
            <w:r w:rsidRPr="00DB5615">
              <w:rPr>
                <w:rFonts w:ascii="Arial" w:eastAsia="Times New Roman" w:hAnsi="Arial" w:cs="Arial"/>
                <w:color w:val="000000"/>
                <w:sz w:val="20"/>
                <w:szCs w:val="20"/>
              </w:rPr>
              <w:t xml:space="preserve">/cm </w:t>
            </w:r>
          </w:p>
        </w:tc>
      </w:tr>
      <w:tr w:rsidR="00DB5615" w:rsidRPr="00DB5615" w14:paraId="30CDFD38"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55015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pH</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208A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Measured pH value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71C0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A046BB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min: 0, max: 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6A631B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NA</w:t>
            </w:r>
          </w:p>
        </w:tc>
      </w:tr>
      <w:tr w:rsidR="00DB5615" w:rsidRPr="00DB5615" w14:paraId="6C561DB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8089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Turbidity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CEF3C8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Average water clarity as measured by the suspended solids in the water column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F1406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Double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23FE4C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38F6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NTU</w:t>
            </w:r>
          </w:p>
        </w:tc>
      </w:tr>
      <w:tr w:rsidR="00DB5615" w:rsidRPr="00DB5615" w14:paraId="707EACF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EBDE3D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annual </w:t>
            </w:r>
            <w:proofErr w:type="spellStart"/>
            <w:r w:rsidRPr="00DB5615">
              <w:rPr>
                <w:rFonts w:ascii="Arial" w:eastAsia="Times New Roman" w:hAnsi="Arial" w:cs="Arial"/>
                <w:color w:val="000000"/>
                <w:sz w:val="20"/>
                <w:szCs w:val="20"/>
              </w:rPr>
              <w:t>tempeature</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5D9C4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E64CFE7"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88AAE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21165E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75C0C1AD"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BEC1C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winter temperature (Dec, Jan, Feb)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F1D8A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December, January, and February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B66609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943BD3"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EC7E59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AD0E3E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D2FD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spring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F555BF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March, April, and May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8B6F66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E1823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27897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5FBD4D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C4210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summer temperatures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134235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June, July, and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83DC9D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574AD7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82EC9A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2CF396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920A0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august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3C6E0B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August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FA7EED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82EC59"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B1F3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23E2C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2D8C30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Mean fall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0BEFBB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Average of mean daily temperatures during September, October, and November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CBBEA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85EBDD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5A6274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190A59F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6411CC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AF9F78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99CBD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12DA9D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D9291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58DCCA27"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29D67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Minimum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9161BA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Lowest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2FAFE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07B3F4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36656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9DF7BD0"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9441AA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daily temperature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4C04DE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079050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DC20E1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8A4806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438D0B3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D9DA67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Maximum weekly average temperature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07FD2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Highest seven-day running average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1874D16"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EA4F3E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92D8D2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Degrees Celsius</w:t>
            </w:r>
          </w:p>
        </w:tc>
      </w:tr>
      <w:tr w:rsidR="00DB5615" w:rsidRPr="00DB5615" w14:paraId="306C5DDC"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F485C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annual degree day 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3BD686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Cumulative total of degree days during a year (1°C for 24 h = 1 degree day)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45C19D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C57BA00"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875F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Count of days </w:t>
            </w:r>
          </w:p>
        </w:tc>
      </w:tr>
      <w:tr w:rsidR="00DB5615" w:rsidRPr="00DB5615" w14:paraId="2AD84494"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859878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Annual Standard </w:t>
            </w:r>
            <w:proofErr w:type="spellStart"/>
            <w:r w:rsidRPr="00DB5615">
              <w:rPr>
                <w:rFonts w:ascii="Arial" w:eastAsia="Times New Roman" w:hAnsi="Arial" w:cs="Arial"/>
                <w:color w:val="000000"/>
                <w:sz w:val="20"/>
                <w:szCs w:val="20"/>
              </w:rPr>
              <w:t>Deivation</w:t>
            </w:r>
            <w:proofErr w:type="spellEnd"/>
            <w:r w:rsidRPr="00DB5615">
              <w:rPr>
                <w:rFonts w:ascii="Arial" w:eastAsia="Times New Roman" w:hAnsi="Arial" w:cs="Arial"/>
                <w:color w:val="000000"/>
                <w:sz w:val="20"/>
                <w:szCs w:val="20"/>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DB03DC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a year</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D3DB9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F2154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27E71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46877D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5CBAD9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Winter Standard Deviation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1CF732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winter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E81EF0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9BB67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586835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21C485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CB576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Spring Standard Deviation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1E465B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spring months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21E841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7BDDD5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E21A6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995489"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105121"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Summer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7052DD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summer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BB61B2"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9FE16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F96E9EF"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A1CB9E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CD60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August SD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2BB7E3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the month of August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DE6F71A"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A26D7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24E8A4E"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FC084A5"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B14145B"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Fall SD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5DA7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Standard deviation of mean daily temperature during fall months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E4159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1CEEF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D083AB2"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014E24D"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ADA0C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Range in </w:t>
            </w:r>
            <w:proofErr w:type="spellStart"/>
            <w:r w:rsidRPr="00DB5615">
              <w:rPr>
                <w:rFonts w:ascii="Arial" w:eastAsia="Times New Roman" w:hAnsi="Arial" w:cs="Arial"/>
                <w:color w:val="000000"/>
                <w:sz w:val="20"/>
                <w:szCs w:val="20"/>
              </w:rPr>
              <w:t>extream</w:t>
            </w:r>
            <w:proofErr w:type="spellEnd"/>
            <w:r w:rsidRPr="00DB5615">
              <w:rPr>
                <w:rFonts w:ascii="Arial" w:eastAsia="Times New Roman" w:hAnsi="Arial" w:cs="Arial"/>
                <w:color w:val="000000"/>
                <w:sz w:val="20"/>
                <w:szCs w:val="20"/>
              </w:rPr>
              <w:t xml:space="preserve"> daily </w:t>
            </w:r>
            <w:proofErr w:type="spellStart"/>
            <w:r w:rsidRPr="00DB5615">
              <w:rPr>
                <w:rFonts w:ascii="Arial" w:eastAsia="Times New Roman" w:hAnsi="Arial" w:cs="Arial"/>
                <w:color w:val="000000"/>
                <w:sz w:val="20"/>
                <w:szCs w:val="20"/>
              </w:rPr>
              <w:t>termperature</w:t>
            </w:r>
            <w:proofErr w:type="spellEnd"/>
            <w:r w:rsidRPr="00DB5615">
              <w:rPr>
                <w:rFonts w:ascii="Arial" w:eastAsia="Times New Roman" w:hAnsi="Arial" w:cs="Arial"/>
                <w:color w:val="000000"/>
                <w:sz w:val="20"/>
                <w:szCs w:val="20"/>
              </w:rPr>
              <w:t xml:space="preserve"> 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AFEEA2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mean daily temperatures during a</w:t>
            </w:r>
            <w:r w:rsidRPr="00DB5615">
              <w:rPr>
                <w:rFonts w:ascii="Arial" w:eastAsia="Times New Roman" w:hAnsi="Arial" w:cs="Arial"/>
                <w:color w:val="000000"/>
                <w:sz w:val="20"/>
                <w:szCs w:val="20"/>
              </w:rPr>
              <w:br/>
              <w:t>year (M9 minus M7)</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068F86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60DC63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97A9E39"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5DA80E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C3A658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 Range in </w:t>
            </w:r>
            <w:proofErr w:type="spellStart"/>
            <w:r w:rsidRPr="00DB5615">
              <w:rPr>
                <w:rFonts w:ascii="Arial" w:eastAsia="Times New Roman" w:hAnsi="Arial" w:cs="Arial"/>
                <w:color w:val="000000"/>
                <w:sz w:val="20"/>
                <w:szCs w:val="20"/>
              </w:rPr>
              <w:t>streme</w:t>
            </w:r>
            <w:proofErr w:type="spellEnd"/>
            <w:r w:rsidRPr="00DB5615">
              <w:rPr>
                <w:rFonts w:ascii="Arial" w:eastAsia="Times New Roman" w:hAnsi="Arial" w:cs="Arial"/>
                <w:color w:val="000000"/>
                <w:sz w:val="20"/>
                <w:szCs w:val="20"/>
              </w:rPr>
              <w:t xml:space="preserve"> weekly temperatures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56102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Difference between minimum and maximum weekly average temperatures</w:t>
            </w:r>
            <w:r w:rsidRPr="00DB5615">
              <w:rPr>
                <w:rFonts w:ascii="Arial" w:eastAsia="Times New Roman" w:hAnsi="Arial" w:cs="Arial"/>
                <w:color w:val="000000"/>
                <w:sz w:val="20"/>
                <w:szCs w:val="20"/>
              </w:rPr>
              <w:br/>
              <w:t>during a year (M10 minus M8)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BB5E09C"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B76AEF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32321F5"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59C879E"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8F1F8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lastRenderedPageBreak/>
              <w:t>Interannual standard deviation of mean</w:t>
            </w:r>
            <w:r w:rsidRPr="00DB5615">
              <w:rPr>
                <w:rFonts w:ascii="Arial" w:eastAsia="Times New Roman" w:hAnsi="Arial" w:cs="Arial"/>
                <w:color w:val="000000"/>
                <w:sz w:val="20"/>
                <w:szCs w:val="20"/>
              </w:rPr>
              <w:br/>
              <w:t>annual</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FB8D46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mean annual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88DB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322793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C90AF2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D94F2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10B9C6D"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minimum weekly</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57CEE3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minimum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4CCA90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A7E1A1C"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2BC7B7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2B47958"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2BEA3F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w:t>
            </w:r>
            <w:r w:rsidRPr="00DB5615">
              <w:rPr>
                <w:rFonts w:ascii="Arial" w:eastAsia="Times New Roman" w:hAnsi="Arial" w:cs="Arial"/>
                <w:color w:val="000000"/>
                <w:sz w:val="20"/>
                <w:szCs w:val="20"/>
              </w:rPr>
              <w:br/>
              <w:t>maximum weekly</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6A462C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maximum weekly average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B6DC99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DDBEE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296B414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B63D196"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09FE70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16FE5D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 of degree days</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CD25110"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B7C9D5D"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6ADFA3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72DFCAB1" w14:textId="77777777" w:rsidTr="00DB5615">
        <w:trPr>
          <w:trHeight w:val="50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6C52A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of 50%</w:t>
            </w:r>
            <w:r w:rsidRPr="00DB5615">
              <w:rPr>
                <w:rFonts w:ascii="Arial" w:eastAsia="Times New Roman" w:hAnsi="Arial" w:cs="Arial"/>
                <w:color w:val="000000"/>
                <w:sz w:val="20"/>
                <w:szCs w:val="20"/>
              </w:rPr>
              <w:br/>
              <w:t>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9AB2DD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Interannual standard deviation in date of 50% of degree days</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709E6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1CD1CE1"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D9CED0"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02906E2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E6FCCEF"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159E3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262FF44"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AE7AD8A"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4F97F2B"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2773494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DEF70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Frequency of cold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9B8BD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with mean daily temperatures &lt;2°C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3F5C6A19"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575F11E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53FB0E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785E03"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CCF89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5% degree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0EC28F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EEC3E9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82AA6F6"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753FF5C"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0CA1D1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BB8104"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25% degree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4514DE6"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25%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E26230F"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81BBA42"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C55E94"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479D9A9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4CC016E"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50% degrees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515FCAA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50%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2ED4B18"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466B1EF"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32C4EBF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1DF8AB5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440FC69"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75% degree days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20024A"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75%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304A8E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D14FFB"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CF63FC1"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3BBDCD2B"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7D2662C"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Date of 95% degree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DA694F5"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from December 1 until 95% of degree days are accumulated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AAD2EDB"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0EB55B5"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0F43EBE8"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390DD9F"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7B74B2B3"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Growing Season length </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6F8733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Number of days between the 95% and 5% of degree days (T5 minus T1)</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4467E383"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08FE1B8"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0AD3347A"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6CB748BA" w14:textId="77777777" w:rsidTr="00DB5615">
        <w:trPr>
          <w:trHeight w:val="250"/>
        </w:trPr>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47930A88"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hot days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6F07E137"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&gt;20°C</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1C57E4B5"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72EDB29E"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bottom"/>
            <w:hideMark/>
          </w:tcPr>
          <w:p w14:paraId="23EA4073"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r w:rsidR="00DB5615" w:rsidRPr="00DB5615" w14:paraId="5A410C7F" w14:textId="77777777" w:rsidTr="00DB5615">
        <w:trPr>
          <w:trHeight w:val="250"/>
        </w:trPr>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4E6DF650"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 xml:space="preserve">Duration of cold days </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B8F46E2" w14:textId="77777777" w:rsidR="00DB5615" w:rsidRPr="00DB5615" w:rsidRDefault="00DB5615" w:rsidP="00DB5615">
            <w:pPr>
              <w:spacing w:after="0" w:line="240" w:lineRule="auto"/>
              <w:rPr>
                <w:rFonts w:ascii="Arial" w:eastAsia="Times New Roman" w:hAnsi="Arial" w:cs="Arial"/>
                <w:color w:val="000000"/>
                <w:sz w:val="20"/>
                <w:szCs w:val="20"/>
              </w:rPr>
            </w:pPr>
            <w:r w:rsidRPr="00DB5615">
              <w:rPr>
                <w:rFonts w:ascii="Arial" w:eastAsia="Times New Roman" w:hAnsi="Arial" w:cs="Arial"/>
                <w:color w:val="000000"/>
                <w:sz w:val="20"/>
                <w:szCs w:val="20"/>
              </w:rPr>
              <w:t>Longest number of consecutive days with mean daily temperatures &lt;2°C</w:t>
            </w: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729F348D" w14:textId="77777777" w:rsidR="00DB5615" w:rsidRPr="00DB5615" w:rsidRDefault="00DB5615" w:rsidP="00DB5615">
            <w:pPr>
              <w:spacing w:after="0" w:line="240" w:lineRule="auto"/>
              <w:rPr>
                <w:rFonts w:ascii="Arial" w:eastAsia="Times New Roman" w:hAnsi="Arial" w:cs="Arial"/>
                <w:color w:val="000000"/>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60AFE727" w14:textId="77777777" w:rsidR="00DB5615" w:rsidRPr="00DB5615" w:rsidRDefault="00DB5615" w:rsidP="00DB5615">
            <w:pPr>
              <w:spacing w:after="0" w:line="240" w:lineRule="auto"/>
              <w:rPr>
                <w:rFonts w:ascii="Times New Roman" w:eastAsia="Times New Roman" w:hAnsi="Times New Roman" w:cs="Times New Roman"/>
                <w:sz w:val="20"/>
                <w:szCs w:val="20"/>
              </w:rPr>
            </w:pPr>
          </w:p>
        </w:tc>
        <w:tc>
          <w:tcPr>
            <w:tcW w:w="0" w:type="auto"/>
            <w:tcBorders>
              <w:top w:val="single" w:sz="4" w:space="0" w:color="000000"/>
              <w:left w:val="single" w:sz="4" w:space="0" w:color="000000"/>
              <w:bottom w:val="single" w:sz="8" w:space="0" w:color="000000"/>
              <w:right w:val="single" w:sz="4" w:space="0" w:color="000000"/>
            </w:tcBorders>
            <w:shd w:val="clear" w:color="auto" w:fill="auto"/>
            <w:vAlign w:val="bottom"/>
            <w:hideMark/>
          </w:tcPr>
          <w:p w14:paraId="5743AC97" w14:textId="77777777" w:rsidR="00DB5615" w:rsidRPr="00DB5615" w:rsidRDefault="00DB5615" w:rsidP="00DB5615">
            <w:pPr>
              <w:spacing w:after="0" w:line="240" w:lineRule="auto"/>
              <w:rPr>
                <w:rFonts w:ascii="Times New Roman" w:eastAsia="Times New Roman" w:hAnsi="Times New Roman" w:cs="Times New Roman"/>
                <w:sz w:val="20"/>
                <w:szCs w:val="20"/>
              </w:rPr>
            </w:pPr>
          </w:p>
        </w:tc>
      </w:tr>
    </w:tbl>
    <w:p w14:paraId="4BE51D91" w14:textId="3A317D6D" w:rsidR="00DB5615" w:rsidRDefault="00DB5615" w:rsidP="00587D63">
      <w:pPr>
        <w:pStyle w:val="Heading1"/>
      </w:pPr>
      <w:bookmarkStart w:id="16" w:name="_Toc60665163"/>
      <w:r>
        <w:t>Practical Example</w:t>
      </w:r>
      <w:bookmarkEnd w:id="16"/>
      <w:r>
        <w:t xml:space="preserve"> </w:t>
      </w:r>
    </w:p>
    <w:p w14:paraId="17A59631" w14:textId="6AF68A6D" w:rsidR="00DB5615" w:rsidRDefault="00DB5615" w:rsidP="00DB5615">
      <w:r>
        <w:t xml:space="preserve">We use this data exchange standard to build an integrated data set. We have a paper in progress describing the combined data set, but to better explain this data structure, below include a practical example of data from the EPA NARS data. </w:t>
      </w:r>
    </w:p>
    <w:p w14:paraId="3F201DC8" w14:textId="6AA1D316" w:rsidR="00DB5615" w:rsidRDefault="00DB5615" w:rsidP="00DB5615">
      <w:r>
        <w:t xml:space="preserve">First, we create the Record-Level table by extracting the data set information from </w:t>
      </w:r>
      <w:proofErr w:type="spellStart"/>
      <w:r>
        <w:t>ScienceBase</w:t>
      </w:r>
      <w:proofErr w:type="spellEnd"/>
      <w:r>
        <w:t xml:space="preserve">. </w:t>
      </w:r>
    </w:p>
    <w:p w14:paraId="3106D22B" w14:textId="743BC5E6" w:rsidR="00DB5615" w:rsidRDefault="00DB5615" w:rsidP="00DB5615">
      <w:r w:rsidRPr="00DB5615">
        <w:rPr>
          <w:highlight w:val="yellow"/>
        </w:rPr>
        <w:t>ADD Practical  EXAMPLE</w:t>
      </w:r>
      <w:r>
        <w:t xml:space="preserve"> </w:t>
      </w:r>
    </w:p>
    <w:p w14:paraId="6792F834" w14:textId="66802177" w:rsidR="00DB5615" w:rsidRDefault="00DB5615" w:rsidP="00DB5615">
      <w:r>
        <w:t xml:space="preserve">Next, we can construct the Location table. This table would contain all the locations where sampling occurred. The first column of the table references the Record-level table. </w:t>
      </w:r>
    </w:p>
    <w:p w14:paraId="40808779" w14:textId="19A186D7" w:rsidR="00DB5615" w:rsidRDefault="00DB5615" w:rsidP="00DB5615">
      <w:r w:rsidRPr="00DB5615">
        <w:rPr>
          <w:highlight w:val="yellow"/>
        </w:rPr>
        <w:t>ADD TABLE</w:t>
      </w:r>
      <w:r>
        <w:t xml:space="preserve"> </w:t>
      </w:r>
    </w:p>
    <w:p w14:paraId="4F8B9A0F" w14:textId="52176A35" w:rsidR="00DB5615" w:rsidRDefault="00DB5615" w:rsidP="00DB5615">
      <w:r>
        <w:t xml:space="preserve">Next we build the Event table. The event table includes all the </w:t>
      </w:r>
    </w:p>
    <w:p w14:paraId="67525123" w14:textId="5BFF9C68" w:rsidR="00DB5615" w:rsidRDefault="00DB5615" w:rsidP="00DB5615"/>
    <w:p w14:paraId="782022CF" w14:textId="05B73368" w:rsidR="00DB5615" w:rsidRPr="00DB5615" w:rsidRDefault="00DB5615" w:rsidP="00DB5615">
      <w:r>
        <w:t xml:space="preserve">Finally, there is the </w:t>
      </w:r>
      <w:proofErr w:type="spellStart"/>
      <w:r>
        <w:t>MeasuremtOrFact</w:t>
      </w:r>
      <w:proofErr w:type="spellEnd"/>
      <w:r>
        <w:t xml:space="preserve"> extension table, which has the metrics from the data collection events. </w:t>
      </w:r>
    </w:p>
    <w:p w14:paraId="5C020DCD" w14:textId="5AB42465" w:rsidR="00DB5615" w:rsidRDefault="00DB5615" w:rsidP="00587D63">
      <w:pPr>
        <w:pStyle w:val="Heading1"/>
      </w:pPr>
      <w:bookmarkStart w:id="17" w:name="_Toc60665164"/>
      <w:r>
        <w:t>Providing Data to Users</w:t>
      </w:r>
      <w:bookmarkEnd w:id="17"/>
      <w:r>
        <w:t xml:space="preserve"> </w:t>
      </w:r>
    </w:p>
    <w:p w14:paraId="711C9225" w14:textId="21044F44" w:rsidR="00DB5615" w:rsidRDefault="00DB5615" w:rsidP="00DB5615">
      <w:pPr>
        <w:rPr>
          <w:rStyle w:val="normaltextrun"/>
          <w:rFonts w:ascii="Calibri" w:hAnsi="Calibri"/>
          <w:color w:val="000000"/>
          <w:shd w:val="clear" w:color="auto" w:fill="FFFFFF"/>
        </w:rPr>
      </w:pPr>
      <w:r>
        <w:rPr>
          <w:rStyle w:val="normaltextrun"/>
          <w:rFonts w:ascii="Calibri" w:hAnsi="Calibri"/>
          <w:color w:val="000000"/>
          <w:shd w:val="clear" w:color="auto" w:fill="FFFFFF"/>
        </w:rPr>
        <w:t>We model th</w:t>
      </w:r>
      <w:r w:rsidR="00782C3E">
        <w:rPr>
          <w:rStyle w:val="normaltextrun"/>
          <w:rFonts w:ascii="Calibri" w:hAnsi="Calibri"/>
          <w:color w:val="000000"/>
          <w:shd w:val="clear" w:color="auto" w:fill="FFFFFF"/>
        </w:rPr>
        <w:t>is</w:t>
      </w:r>
      <w:r>
        <w:rPr>
          <w:rStyle w:val="normaltextrun"/>
          <w:rFonts w:ascii="Calibri" w:hAnsi="Calibri"/>
          <w:color w:val="000000"/>
          <w:shd w:val="clear" w:color="auto" w:fill="FFFFFF"/>
        </w:rPr>
        <w:t xml:space="preserve"> data schema on the Darwin Core star schema. This is an efficient format for updating and storing data, but not for quick and efficient analysis of data. Therefore we will build tools for </w:t>
      </w:r>
      <w:r w:rsidR="00782C3E">
        <w:rPr>
          <w:rStyle w:val="normaltextrun"/>
          <w:rFonts w:ascii="Calibri" w:hAnsi="Calibri"/>
          <w:color w:val="000000"/>
          <w:shd w:val="clear" w:color="auto" w:fill="FFFFFF"/>
        </w:rPr>
        <w:t xml:space="preserve">managers and analysists </w:t>
      </w:r>
      <w:r>
        <w:rPr>
          <w:rStyle w:val="normaltextrun"/>
          <w:rFonts w:ascii="Calibri" w:hAnsi="Calibri"/>
          <w:color w:val="000000"/>
          <w:shd w:val="clear" w:color="auto" w:fill="FFFFFF"/>
        </w:rPr>
        <w:t xml:space="preserve">to download the data in an analysis-ready format based on </w:t>
      </w:r>
      <w:bookmarkStart w:id="18" w:name="_GoBack"/>
      <w:bookmarkEnd w:id="18"/>
      <w:r>
        <w:rPr>
          <w:rStyle w:val="normaltextrun"/>
          <w:rFonts w:ascii="Calibri" w:hAnsi="Calibri"/>
          <w:color w:val="000000"/>
          <w:shd w:val="clear" w:color="auto" w:fill="FFFFFF"/>
        </w:rPr>
        <w:t>the Tidy Data principles of each observation is a row; each variable is a column (Wickham 2014).  We chose this structure to simplify loading the data into R and Python for analysis. Each data collect event is a row, and the multiple reach level metrics produced and metadata from an event are fields in the data set. Fields refer to the column headers in the data set, and fields are defined by these data exchange specifications.  </w:t>
      </w:r>
    </w:p>
    <w:p w14:paraId="2F209158" w14:textId="7E87A1EC" w:rsidR="00DB5615" w:rsidRPr="00DB5615" w:rsidRDefault="00DB5615" w:rsidP="00DB5615">
      <w:pPr>
        <w:rPr>
          <w:rFonts w:ascii="Calibri" w:hAnsi="Calibri"/>
          <w:color w:val="000000"/>
          <w:shd w:val="clear" w:color="auto" w:fill="FFFFFF"/>
        </w:rPr>
      </w:pPr>
      <w:r>
        <w:rPr>
          <w:rStyle w:val="normaltextrun"/>
          <w:rFonts w:ascii="Calibri" w:hAnsi="Calibri"/>
          <w:color w:val="000000"/>
          <w:shd w:val="clear" w:color="auto" w:fill="FFFFFF"/>
        </w:rPr>
        <w:t xml:space="preserve">To simplify this data's reuse, we will also link the data to other data sets to provide environmental context to each data collection location, such as elevation, land ownership, management unit, percent forested, etc. </w:t>
      </w:r>
    </w:p>
    <w:p w14:paraId="4256CBBC" w14:textId="1038542D" w:rsidR="00B374B9" w:rsidRDefault="00F0524B" w:rsidP="00587D63">
      <w:pPr>
        <w:pStyle w:val="Heading1"/>
      </w:pPr>
      <w:bookmarkStart w:id="19" w:name="_Toc60665165"/>
      <w:r>
        <w:t>Conclusion</w:t>
      </w:r>
      <w:bookmarkEnd w:id="19"/>
    </w:p>
    <w:p w14:paraId="7FF6A0E1" w14:textId="15D9D792" w:rsidR="00F0524B" w:rsidRDefault="004F418A" w:rsidP="7F476D7C">
      <w:r>
        <w:t xml:space="preserve">The </w:t>
      </w:r>
      <w:r w:rsidR="4DAD14DE">
        <w:t>data exchange specifications</w:t>
      </w:r>
      <w:r w:rsidR="00B374B9">
        <w:t xml:space="preserve"> </w:t>
      </w:r>
      <w:r w:rsidR="006A328D">
        <w:t xml:space="preserve">contain the details </w:t>
      </w:r>
      <w:r w:rsidR="00F0524B">
        <w:t xml:space="preserve">of </w:t>
      </w:r>
      <w:r w:rsidR="006A328D">
        <w:t xml:space="preserve">what will be share and the format </w:t>
      </w:r>
      <w:r w:rsidR="00F0524B">
        <w:t xml:space="preserve">to be </w:t>
      </w:r>
      <w:r w:rsidR="006A328D">
        <w:t>shared</w:t>
      </w:r>
      <w:r w:rsidR="00F0524B">
        <w:t>.  We recognize preparing data to be shared requires an investment of time, resources, expertise, and careful documentation of the data collection process and the results.  A recent opinion piece in Nature by Barend Mons (2020)</w:t>
      </w:r>
      <w:r w:rsidR="00A561E4">
        <w:t>,</w:t>
      </w:r>
      <w:r w:rsidR="00F0524B">
        <w:t xml:space="preserve"> the director of a Global Open FAIR office, recommends that </w:t>
      </w:r>
      <w:r w:rsidR="00F95FBA">
        <w:t>"</w:t>
      </w:r>
      <w:r w:rsidR="00F0524B">
        <w:t>5% of research funds be invested in making data reusable</w:t>
      </w:r>
      <w:r w:rsidR="00F95FBA">
        <w:t>"</w:t>
      </w:r>
      <w:r w:rsidR="00F0524B">
        <w:t>. Project</w:t>
      </w:r>
      <w:r w:rsidR="00967A07">
        <w:t>s</w:t>
      </w:r>
      <w:r w:rsidR="00F0524B">
        <w:t xml:space="preserve"> producing this type of data </w:t>
      </w:r>
      <w:r w:rsidR="00A561E4">
        <w:t xml:space="preserve">are </w:t>
      </w:r>
      <w:r w:rsidR="00F0524B">
        <w:t xml:space="preserve">already working beyond their capacity, so to integrate data between habitat programs, there needs to be supported in project budgets or for a centralized data manager to help implement and updated the necessary documentation and code to share data. </w:t>
      </w:r>
    </w:p>
    <w:p w14:paraId="63BEBBDC" w14:textId="4222D681" w:rsidR="00F0524B" w:rsidRDefault="00F0524B" w:rsidP="00F0524B">
      <w:r>
        <w:t xml:space="preserve">Outlining a </w:t>
      </w:r>
      <w:r w:rsidR="4B4F998C">
        <w:t>data exchange specification</w:t>
      </w:r>
      <w:r>
        <w:t xml:space="preserve"> is only the first step towards delivering timely stream habitat data across jurisdictional boundaries.  We need additional statistical support to answer the question of how to integrate sites selected using different site selection methods. </w:t>
      </w:r>
    </w:p>
    <w:p w14:paraId="60F56520" w14:textId="77777777" w:rsidR="00D760BF" w:rsidRDefault="009E3EA7" w:rsidP="0098445C">
      <w:pPr>
        <w:pStyle w:val="Heading1"/>
      </w:pPr>
      <w:bookmarkStart w:id="20" w:name="_Toc60665166"/>
      <w:r>
        <w:t>References</w:t>
      </w:r>
      <w:bookmarkEnd w:id="20"/>
      <w:r>
        <w:t xml:space="preserve"> </w:t>
      </w:r>
    </w:p>
    <w:p w14:paraId="5D81C8CE" w14:textId="5DD0E6C6" w:rsidR="00F0524B" w:rsidRDefault="00F0524B">
      <w:r>
        <w:rPr>
          <w:rFonts w:ascii="Arial" w:hAnsi="Arial" w:cs="Arial"/>
          <w:color w:val="222222"/>
          <w:sz w:val="20"/>
          <w:szCs w:val="20"/>
          <w:shd w:val="clear" w:color="auto" w:fill="FFFFFF"/>
        </w:rPr>
        <w:t>Al-</w:t>
      </w:r>
      <w:proofErr w:type="spellStart"/>
      <w:r>
        <w:rPr>
          <w:rFonts w:ascii="Arial" w:hAnsi="Arial" w:cs="Arial"/>
          <w:color w:val="222222"/>
          <w:sz w:val="20"/>
          <w:szCs w:val="20"/>
          <w:shd w:val="clear" w:color="auto" w:fill="FFFFFF"/>
        </w:rPr>
        <w:t>Chokhachy</w:t>
      </w:r>
      <w:proofErr w:type="spellEnd"/>
      <w:r>
        <w:rPr>
          <w:rFonts w:ascii="Arial" w:hAnsi="Arial" w:cs="Arial"/>
          <w:color w:val="222222"/>
          <w:sz w:val="20"/>
          <w:szCs w:val="20"/>
          <w:shd w:val="clear" w:color="auto" w:fill="FFFFFF"/>
        </w:rPr>
        <w:t>, R., &amp; Roper, B. B. (2010). Different approaches to habitat surveys can impact fisheries management and conservation decisions. </w:t>
      </w:r>
      <w:r>
        <w:rPr>
          <w:rFonts w:ascii="Arial" w:hAnsi="Arial" w:cs="Arial"/>
          <w:i/>
          <w:iCs/>
          <w:color w:val="222222"/>
          <w:sz w:val="20"/>
          <w:szCs w:val="20"/>
          <w:shd w:val="clear" w:color="auto" w:fill="FFFFFF"/>
        </w:rPr>
        <w:t>Fisheries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(10), 476-488.</w:t>
      </w:r>
    </w:p>
    <w:p w14:paraId="2CC61EBE" w14:textId="3FFDF6D3" w:rsidR="00F0524B" w:rsidRDefault="00F0524B">
      <w:r>
        <w:rPr>
          <w:rFonts w:ascii="Arial" w:hAnsi="Arial" w:cs="Arial"/>
          <w:color w:val="222222"/>
          <w:sz w:val="20"/>
          <w:szCs w:val="20"/>
          <w:shd w:val="clear" w:color="auto" w:fill="FFFFFF"/>
        </w:rPr>
        <w:t>Chase, K. J., Bock, A. R., &amp; Sando, R. (2016). </w:t>
      </w:r>
      <w:r>
        <w:rPr>
          <w:rFonts w:ascii="Arial" w:hAnsi="Arial" w:cs="Arial"/>
          <w:i/>
          <w:iCs/>
          <w:color w:val="222222"/>
          <w:sz w:val="20"/>
          <w:szCs w:val="20"/>
          <w:shd w:val="clear" w:color="auto" w:fill="FFFFFF"/>
        </w:rPr>
        <w:t xml:space="preserve">Sharing our data—An overview of current (2016) USGS policies and practices for publishing data on </w:t>
      </w:r>
      <w:proofErr w:type="spellStart"/>
      <w:r>
        <w:rPr>
          <w:rFonts w:ascii="Arial" w:hAnsi="Arial" w:cs="Arial"/>
          <w:i/>
          <w:iCs/>
          <w:color w:val="222222"/>
          <w:sz w:val="20"/>
          <w:szCs w:val="20"/>
          <w:shd w:val="clear" w:color="auto" w:fill="FFFFFF"/>
        </w:rPr>
        <w:t>ScienceBase</w:t>
      </w:r>
      <w:proofErr w:type="spellEnd"/>
      <w:r>
        <w:rPr>
          <w:rFonts w:ascii="Arial" w:hAnsi="Arial" w:cs="Arial"/>
          <w:i/>
          <w:iCs/>
          <w:color w:val="222222"/>
          <w:sz w:val="20"/>
          <w:szCs w:val="20"/>
          <w:shd w:val="clear" w:color="auto" w:fill="FFFFFF"/>
        </w:rPr>
        <w:t xml:space="preserve"> and an example interactive mapping application</w:t>
      </w:r>
      <w:r>
        <w:rPr>
          <w:rFonts w:ascii="Arial" w:hAnsi="Arial" w:cs="Arial"/>
          <w:color w:val="222222"/>
          <w:sz w:val="20"/>
          <w:szCs w:val="20"/>
          <w:shd w:val="clear" w:color="auto" w:fill="FFFFFF"/>
        </w:rPr>
        <w:t> (No. 2016-1202, pp. 1-10). US Geological Survey.</w:t>
      </w:r>
    </w:p>
    <w:p w14:paraId="41356872" w14:textId="0532AB15" w:rsidR="007E118E" w:rsidRDefault="00F95FBA">
      <w:r>
        <w:t>"</w:t>
      </w:r>
      <w:r w:rsidR="007E118E" w:rsidRPr="00587D63">
        <w:t>How the Exchange Network works</w:t>
      </w:r>
      <w:r w:rsidR="00A561E4" w:rsidRPr="00587D63">
        <w:t>:</w:t>
      </w:r>
      <w:r>
        <w:t>"</w:t>
      </w:r>
      <w:r w:rsidR="00A561E4">
        <w:t xml:space="preserve"> </w:t>
      </w:r>
      <w:r w:rsidR="007E118E" w:rsidRPr="00587D63">
        <w:t>EPA. Environmental Protection Agency, 14 Feb. 2013. Web. 23 July 2014. &lt;http://www.epa.gov/exchangenetwork/info/&gt;.</w:t>
      </w:r>
    </w:p>
    <w:p w14:paraId="17550514" w14:textId="07363930" w:rsidR="00F0524B" w:rsidRDefault="00F0524B">
      <w:r>
        <w:rPr>
          <w:rFonts w:ascii="Arial" w:hAnsi="Arial" w:cs="Arial"/>
          <w:color w:val="222222"/>
          <w:sz w:val="20"/>
          <w:szCs w:val="20"/>
          <w:shd w:val="clear" w:color="auto" w:fill="FFFFFF"/>
        </w:rPr>
        <w:t>Mons, B. (2020). Invest 5% of research funds in ensuring data are reusable. </w:t>
      </w:r>
      <w:r>
        <w:rPr>
          <w:rFonts w:ascii="Arial" w:hAnsi="Arial" w:cs="Arial"/>
          <w:i/>
          <w:iCs/>
          <w:color w:val="222222"/>
          <w:sz w:val="20"/>
          <w:szCs w:val="20"/>
          <w:shd w:val="clear" w:color="auto" w:fill="FFFFFF"/>
        </w:rPr>
        <w:t>Nature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578</w:t>
      </w:r>
      <w:r>
        <w:rPr>
          <w:rFonts w:ascii="Arial" w:hAnsi="Arial" w:cs="Arial"/>
          <w:color w:val="222222"/>
          <w:sz w:val="20"/>
          <w:szCs w:val="20"/>
          <w:shd w:val="clear" w:color="auto" w:fill="FFFFFF"/>
        </w:rPr>
        <w:t>(7796), 491.</w:t>
      </w:r>
    </w:p>
    <w:p w14:paraId="38F4C5DD" w14:textId="14E318BE" w:rsidR="009E3EA7" w:rsidRDefault="00FA6A01">
      <w:pPr>
        <w:rPr>
          <w:rStyle w:val="Hyperlink"/>
        </w:rPr>
      </w:pPr>
      <w:proofErr w:type="spellStart"/>
      <w:r>
        <w:t>Puls</w:t>
      </w:r>
      <w:proofErr w:type="spellEnd"/>
      <w:r>
        <w:t xml:space="preserve">, A., </w:t>
      </w:r>
      <w:r w:rsidRPr="00FA6A01">
        <w:t>Dunn,</w:t>
      </w:r>
      <w:r>
        <w:t xml:space="preserve"> A., H</w:t>
      </w:r>
      <w:r w:rsidRPr="00FA6A01">
        <w:t>udson</w:t>
      </w:r>
      <w:r>
        <w:t xml:space="preserve">, G. </w:t>
      </w:r>
      <w:r w:rsidR="00F0524B">
        <w:t>(</w:t>
      </w:r>
      <w:r>
        <w:t>2014</w:t>
      </w:r>
      <w:r w:rsidR="00F0524B">
        <w:t>)</w:t>
      </w:r>
      <w:r>
        <w:t xml:space="preserve">. </w:t>
      </w:r>
      <w:r w:rsidRPr="00FA6A01">
        <w:t>Evaluation and Prioritization of Stream Habitat Monitoring in the Lower Columbia Salmon and Steelhead Recovery Domain as related to the Habitat Monitoring Needs of ESA Recovery Plans</w:t>
      </w:r>
      <w:r>
        <w:t xml:space="preserve">. PNAMP Series 2014-003. URL. </w:t>
      </w:r>
      <w:hyperlink r:id="rId17" w:history="1">
        <w:r>
          <w:rPr>
            <w:rStyle w:val="Hyperlink"/>
          </w:rPr>
          <w:t>http://www.pnamp.org/document/4769</w:t>
        </w:r>
      </w:hyperlink>
    </w:p>
    <w:p w14:paraId="33F66202" w14:textId="349EA0E1" w:rsidR="00F0524B" w:rsidRDefault="00F0524B">
      <w:proofErr w:type="spellStart"/>
      <w:r>
        <w:rPr>
          <w:rFonts w:ascii="Arial" w:hAnsi="Arial" w:cs="Arial"/>
          <w:color w:val="222222"/>
          <w:sz w:val="20"/>
          <w:szCs w:val="20"/>
          <w:shd w:val="clear" w:color="auto" w:fill="FFFFFF"/>
        </w:rPr>
        <w:t>Wieczorek</w:t>
      </w:r>
      <w:proofErr w:type="spellEnd"/>
      <w:r>
        <w:rPr>
          <w:rFonts w:ascii="Arial" w:hAnsi="Arial" w:cs="Arial"/>
          <w:color w:val="222222"/>
          <w:sz w:val="20"/>
          <w:szCs w:val="20"/>
          <w:shd w:val="clear" w:color="auto" w:fill="FFFFFF"/>
        </w:rPr>
        <w:t xml:space="preserve">, J., Bloom, D., </w:t>
      </w:r>
      <w:proofErr w:type="spellStart"/>
      <w:r>
        <w:rPr>
          <w:rFonts w:ascii="Arial" w:hAnsi="Arial" w:cs="Arial"/>
          <w:color w:val="222222"/>
          <w:sz w:val="20"/>
          <w:szCs w:val="20"/>
          <w:shd w:val="clear" w:color="auto" w:fill="FFFFFF"/>
        </w:rPr>
        <w:t>Guralnick</w:t>
      </w:r>
      <w:proofErr w:type="spellEnd"/>
      <w:r>
        <w:rPr>
          <w:rFonts w:ascii="Arial" w:hAnsi="Arial" w:cs="Arial"/>
          <w:color w:val="222222"/>
          <w:sz w:val="20"/>
          <w:szCs w:val="20"/>
          <w:shd w:val="clear" w:color="auto" w:fill="FFFFFF"/>
        </w:rPr>
        <w:t xml:space="preserve">, R., Blum, S., </w:t>
      </w:r>
      <w:proofErr w:type="spellStart"/>
      <w:r>
        <w:rPr>
          <w:rFonts w:ascii="Arial" w:hAnsi="Arial" w:cs="Arial"/>
          <w:color w:val="222222"/>
          <w:sz w:val="20"/>
          <w:szCs w:val="20"/>
          <w:shd w:val="clear" w:color="auto" w:fill="FFFFFF"/>
        </w:rPr>
        <w:t>Döring</w:t>
      </w:r>
      <w:proofErr w:type="spellEnd"/>
      <w:r>
        <w:rPr>
          <w:rFonts w:ascii="Arial" w:hAnsi="Arial" w:cs="Arial"/>
          <w:color w:val="222222"/>
          <w:sz w:val="20"/>
          <w:szCs w:val="20"/>
          <w:shd w:val="clear" w:color="auto" w:fill="FFFFFF"/>
        </w:rPr>
        <w:t xml:space="preserve">, M., Giovanni, R., ... &amp; </w:t>
      </w:r>
      <w:proofErr w:type="spellStart"/>
      <w:r>
        <w:rPr>
          <w:rFonts w:ascii="Arial" w:hAnsi="Arial" w:cs="Arial"/>
          <w:color w:val="222222"/>
          <w:sz w:val="20"/>
          <w:szCs w:val="20"/>
          <w:shd w:val="clear" w:color="auto" w:fill="FFFFFF"/>
        </w:rPr>
        <w:t>Vieglais</w:t>
      </w:r>
      <w:proofErr w:type="spellEnd"/>
      <w:r>
        <w:rPr>
          <w:rFonts w:ascii="Arial" w:hAnsi="Arial" w:cs="Arial"/>
          <w:color w:val="222222"/>
          <w:sz w:val="20"/>
          <w:szCs w:val="20"/>
          <w:shd w:val="clear" w:color="auto" w:fill="FFFFFF"/>
        </w:rPr>
        <w:t>, D. (2012). Darwin Core: an evolving community-developed biodiversity data standard.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w:t>
      </w:r>
    </w:p>
    <w:p w14:paraId="21579112" w14:textId="57362265" w:rsidR="00C8189C" w:rsidRDefault="006D049E">
      <w:r w:rsidRPr="006D049E">
        <w:lastRenderedPageBreak/>
        <w:t xml:space="preserve">Wikipedia contributors. </w:t>
      </w:r>
      <w:r w:rsidR="00F95FBA">
        <w:t>"</w:t>
      </w:r>
      <w:r w:rsidRPr="006D049E">
        <w:t>Machine-readable data</w:t>
      </w:r>
      <w:r w:rsidR="00A561E4" w:rsidRPr="006D049E">
        <w:t>.</w:t>
      </w:r>
      <w:r w:rsidR="00F95FBA">
        <w:t>"</w:t>
      </w:r>
      <w:r w:rsidR="00A561E4">
        <w:t xml:space="preserve"> </w:t>
      </w:r>
      <w:r w:rsidRPr="006D049E">
        <w:t>Wikipedia, The Free Encyclopedia. Wikipedia, The Free Encyclopedia, 6 Aug. 2013. Web. 21 Aug. 2014.</w:t>
      </w:r>
    </w:p>
    <w:p w14:paraId="6ED2A4BD" w14:textId="77777777" w:rsidR="00F0524B" w:rsidRDefault="00F0524B">
      <w:r>
        <w:br w:type="page"/>
      </w:r>
    </w:p>
    <w:p w14:paraId="099ED6A4" w14:textId="020E7EE8" w:rsidR="00F0524B" w:rsidRDefault="00F0524B" w:rsidP="00F0524B">
      <w:pPr>
        <w:pStyle w:val="Heading1"/>
      </w:pPr>
      <w:bookmarkStart w:id="21" w:name="_Toc60665167"/>
      <w:r>
        <w:lastRenderedPageBreak/>
        <w:t>Appendix A</w:t>
      </w:r>
      <w:bookmarkEnd w:id="21"/>
    </w:p>
    <w:p w14:paraId="1A81F499" w14:textId="77777777" w:rsidR="00F0524B" w:rsidRDefault="00F0524B" w:rsidP="00F0524B">
      <w:r>
        <w:t xml:space="preserve">Metrics are a </w:t>
      </w:r>
      <w:r w:rsidRPr="00414B72">
        <w:t xml:space="preserve">value resulting from the reduction or processing of </w:t>
      </w:r>
      <w:r>
        <w:t>m</w:t>
      </w:r>
      <w:r w:rsidRPr="00414B72">
        <w:t xml:space="preserve">easurements taken at a </w:t>
      </w:r>
      <w:r>
        <w:t>s</w:t>
      </w:r>
      <w:r w:rsidRPr="00414B72">
        <w:t xml:space="preserve">ite and temporal unit at one or more times during the study period based on the procedures defined by the </w:t>
      </w:r>
      <w:r>
        <w:t>r</w:t>
      </w:r>
      <w:r w:rsidRPr="00414B72">
        <w:t xml:space="preserve">esponse </w:t>
      </w:r>
      <w:r>
        <w:t>d</w:t>
      </w:r>
      <w:r w:rsidRPr="00414B72">
        <w:t xml:space="preserve">esign. </w:t>
      </w:r>
      <w:r>
        <w:t xml:space="preserve">A </w:t>
      </w:r>
      <w:r w:rsidRPr="00414B72">
        <w:t xml:space="preserve">variety of </w:t>
      </w:r>
      <w:r>
        <w:t>m</w:t>
      </w:r>
      <w:r w:rsidRPr="00414B72">
        <w:t xml:space="preserve">etrics can be derived from </w:t>
      </w:r>
      <w:r>
        <w:t xml:space="preserve">the </w:t>
      </w:r>
      <w:r w:rsidRPr="00414B72">
        <w:t xml:space="preserve">original </w:t>
      </w:r>
      <w:r>
        <w:t>m</w:t>
      </w:r>
      <w:r w:rsidRPr="00414B72">
        <w:t>easurements</w:t>
      </w:r>
      <w:r>
        <w:t xml:space="preserve">.  </w:t>
      </w:r>
    </w:p>
    <w:p w14:paraId="5664A4F1" w14:textId="5ECCD281" w:rsidR="00F0524B" w:rsidRDefault="00F0524B" w:rsidP="00F0524B">
      <w:r>
        <w:t>Variability in data collection between sampling protocols can affect the interpretation of habitat quality and quality (Al-</w:t>
      </w:r>
      <w:proofErr w:type="spellStart"/>
      <w:r>
        <w:t>Chokhachy</w:t>
      </w:r>
      <w:proofErr w:type="spellEnd"/>
      <w:r>
        <w:t xml:space="preserve"> and Roper 2010). Therefore to integrate metrics from multiple streams habitat monitoring programs, robust machine and human-readable documentation of the step by step process used to collect and analyzed data is required</w:t>
      </w:r>
      <w:r w:rsidR="00A561E4">
        <w:t xml:space="preserve">. </w:t>
      </w:r>
    </w:p>
    <w:p w14:paraId="00C2F83E"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w:t>
      </w:r>
    </w:p>
    <w:p w14:paraId="52BA19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produce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using comparable field and analysis methods.</w:t>
      </w:r>
      <w:r w:rsidRPr="00782C3E">
        <w:rPr>
          <w:rFonts w:ascii="Calibri" w:eastAsia="Times New Roman" w:hAnsi="Calibri" w:cs="Calibri"/>
          <w:b/>
          <w:bCs/>
        </w:rPr>
        <w:t> </w:t>
      </w:r>
      <w:r w:rsidRPr="00782C3E">
        <w:rPr>
          <w:rFonts w:ascii="Calibri" w:eastAsia="Times New Roman" w:hAnsi="Calibri" w:cs="Calibri"/>
        </w:rPr>
        <w:t> </w:t>
      </w:r>
    </w:p>
    <w:p w14:paraId="4874C9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4361B917" w14:textId="77777777" w:rsidR="00782C3E" w:rsidRPr="00782C3E" w:rsidRDefault="00782C3E" w:rsidP="00292361">
      <w:pPr>
        <w:numPr>
          <w:ilvl w:val="0"/>
          <w:numId w:val="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7067F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6F57EFAE"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w:t>
      </w:r>
    </w:p>
    <w:p w14:paraId="1B92CD8A" w14:textId="77777777" w:rsidR="00782C3E" w:rsidRPr="00782C3E" w:rsidRDefault="00782C3E" w:rsidP="00292361">
      <w:pPr>
        <w:numPr>
          <w:ilvl w:val="0"/>
          <w:numId w:val="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Update methods in MonitoringResources.org  </w:t>
      </w:r>
    </w:p>
    <w:p w14:paraId="69E3ED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0F444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1"/>
        <w:gridCol w:w="2663"/>
        <w:gridCol w:w="1021"/>
        <w:gridCol w:w="2539"/>
        <w:gridCol w:w="774"/>
        <w:gridCol w:w="1216"/>
      </w:tblGrid>
      <w:tr w:rsidR="00782C3E" w:rsidRPr="00782C3E" w14:paraId="2192522E" w14:textId="77777777" w:rsidTr="00782C3E">
        <w:trPr>
          <w:trHeight w:val="510"/>
        </w:trPr>
        <w:tc>
          <w:tcPr>
            <w:tcW w:w="35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BAF2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7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EC12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9F2F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7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F0B8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D847E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8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B4C84D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32C50DB4" w14:textId="77777777" w:rsidTr="00782C3E">
        <w:trPr>
          <w:trHeight w:val="495"/>
        </w:trPr>
        <w:tc>
          <w:tcPr>
            <w:tcW w:w="35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6769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from transects </w:t>
            </w:r>
          </w:p>
        </w:tc>
        <w:tc>
          <w:tcPr>
            <w:tcW w:w="37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39F1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across transects.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E28C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30C9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B0C4F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8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803D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r>
    </w:tbl>
    <w:p w14:paraId="4CAB8B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
        <w:gridCol w:w="1080"/>
        <w:gridCol w:w="1760"/>
        <w:gridCol w:w="837"/>
        <w:gridCol w:w="1518"/>
        <w:gridCol w:w="932"/>
        <w:gridCol w:w="1612"/>
        <w:gridCol w:w="956"/>
        <w:gridCol w:w="1636"/>
      </w:tblGrid>
      <w:tr w:rsidR="00782C3E" w:rsidRPr="00782C3E" w14:paraId="4C26A082"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C2405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88E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684D0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2D0A4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EF79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23F9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2B07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B28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72045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97174C" w14:textId="77777777" w:rsidTr="00782C3E">
        <w:trPr>
          <w:trHeight w:val="75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E883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BFWidth</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FC46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average_bfwidth</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2AC7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3ABE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BNKFLL_WT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B16D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211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XBKF_W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EAF3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76A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F0F00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48658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93ACC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FB578D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Chanel Dimensions - Gradient </w:t>
      </w:r>
    </w:p>
    <w:p w14:paraId="4FEA615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Gradient is an essential metric of in-stream habitat monitoring because many of the other metrics, such as pools and wood, are related to the localized stream gradient. Calculate gradient by dividing the elevation change along the reach by the </w:t>
      </w:r>
      <w:proofErr w:type="spellStart"/>
      <w:r w:rsidRPr="00782C3E">
        <w:rPr>
          <w:rFonts w:ascii="Calibri" w:eastAsia="Times New Roman" w:hAnsi="Calibri" w:cs="Calibri"/>
        </w:rPr>
        <w:t>thalweg's</w:t>
      </w:r>
      <w:proofErr w:type="spellEnd"/>
      <w:r w:rsidRPr="00782C3E">
        <w:rPr>
          <w:rFonts w:ascii="Calibri" w:eastAsia="Times New Roman" w:hAnsi="Calibri" w:cs="Calibri"/>
        </w:rPr>
        <w:t> total reach length (Roper et al. 2010).  </w:t>
      </w:r>
    </w:p>
    <w:p w14:paraId="6DA63DF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Gradient has a low signal to noise, meaning it is measured consistently across crews within programs (Roper et al. 2010).  Of the four programs in this exercise, BLM AIM, USFS AREMP, and PIBO have similar field methodologies and are comparable. EPA NARS implements different mythology for measuring gradient depending on the site based on type.  </w:t>
      </w:r>
    </w:p>
    <w:p w14:paraId="1DA53A3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000000"/>
        </w:rPr>
        <w:t>For EPA NARS the variable “</w:t>
      </w:r>
      <w:r w:rsidRPr="00782C3E">
        <w:rPr>
          <w:rFonts w:ascii="Calibri" w:eastAsia="Times New Roman" w:hAnsi="Calibri" w:cs="Calibri"/>
          <w:i/>
          <w:iCs/>
          <w:color w:val="000000"/>
        </w:rPr>
        <w:t>XSLOPE</w:t>
      </w:r>
      <w:r w:rsidRPr="00782C3E">
        <w:rPr>
          <w:rFonts w:ascii="Calibri" w:eastAsia="Times New Roman" w:hAnsi="Calibri" w:cs="Calibri"/>
          <w:color w:val="000000"/>
        </w:rPr>
        <w:t>” is the (best) slope value for all data uses.  It is in all EPA physical habitat data sets (EMAP, REMAP, WSA, NRSA).  Starting in 2008 with NRSA 2008-2009, we additionally include the variables “</w:t>
      </w:r>
      <w:r w:rsidRPr="00782C3E">
        <w:rPr>
          <w:rFonts w:ascii="Calibri" w:eastAsia="Times New Roman" w:hAnsi="Calibri" w:cs="Calibri"/>
          <w:i/>
          <w:iCs/>
          <w:color w:val="000000"/>
        </w:rPr>
        <w:t>XSLOPE_FIELD”, “XSLOPE_MAP</w:t>
      </w:r>
      <w:r w:rsidRPr="00782C3E">
        <w:rPr>
          <w:rFonts w:ascii="Calibri" w:eastAsia="Times New Roman" w:hAnsi="Calibri" w:cs="Calibri"/>
          <w:color w:val="000000"/>
        </w:rPr>
        <w:t>”, and “</w:t>
      </w:r>
      <w:r w:rsidRPr="00782C3E">
        <w:rPr>
          <w:rFonts w:ascii="Calibri" w:eastAsia="Times New Roman" w:hAnsi="Calibri" w:cs="Calibri"/>
          <w:i/>
          <w:iCs/>
          <w:color w:val="000000"/>
        </w:rPr>
        <w:t>PCTCLINOMETER</w:t>
      </w:r>
      <w:r w:rsidRPr="00782C3E">
        <w:rPr>
          <w:rFonts w:ascii="Calibri" w:eastAsia="Times New Roman" w:hAnsi="Calibri" w:cs="Calibri"/>
          <w:color w:val="000000"/>
        </w:rPr>
        <w:t>” in more detailed data sets that are also publicly available.  </w:t>
      </w:r>
      <w:r w:rsidRPr="00782C3E">
        <w:rPr>
          <w:rFonts w:ascii="Calibri" w:eastAsia="Times New Roman" w:hAnsi="Calibri" w:cs="Calibri"/>
        </w:rPr>
        <w:t>Certain reach attributes trigger using a different methodology, and those values are flagged in a comments field. There can be 2-3 variables for slope/gradient. It’s inappropriate to combine low gradient clinometer gradients with more precise laser level gradients. </w:t>
      </w:r>
      <w:r w:rsidRPr="00782C3E">
        <w:rPr>
          <w:rFonts w:ascii="Calibri" w:eastAsia="Times New Roman" w:hAnsi="Calibri" w:cs="Calibri"/>
        </w:rPr>
        <w:br/>
      </w:r>
      <w:r w:rsidRPr="00782C3E">
        <w:rPr>
          <w:rFonts w:ascii="Calibri" w:eastAsia="Times New Roman" w:hAnsi="Calibri" w:cs="Calibri"/>
          <w:color w:val="000000"/>
        </w:rPr>
        <w:t> </w:t>
      </w:r>
    </w:p>
    <w:p w14:paraId="66B78DC6"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w:t>
      </w:r>
      <w:r w:rsidRPr="00782C3E">
        <w:rPr>
          <w:rFonts w:ascii="Calibri" w:eastAsia="Times New Roman" w:hAnsi="Calibri" w:cs="Calibri"/>
          <w:color w:val="000000"/>
        </w:rPr>
        <w:t>"                           "Mean Slope of water surface (%)" </w:t>
      </w:r>
      <w:r w:rsidRPr="00782C3E">
        <w:rPr>
          <w:rFonts w:ascii="Calibri" w:eastAsia="Times New Roman" w:hAnsi="Calibri" w:cs="Calibri"/>
          <w:i/>
          <w:iCs/>
          <w:color w:val="FF0000"/>
        </w:rPr>
        <w:t>This is the “best” slope value and is equal to either field or map slope.</w:t>
      </w:r>
      <w:r w:rsidRPr="00782C3E">
        <w:rPr>
          <w:rFonts w:ascii="Calibri" w:eastAsia="Times New Roman" w:hAnsi="Calibri" w:cs="Calibri"/>
          <w:color w:val="FF0000"/>
        </w:rPr>
        <w:t> </w:t>
      </w:r>
    </w:p>
    <w:p w14:paraId="2AC6C27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XSLOPE_FIELD</w:t>
      </w:r>
      <w:r w:rsidRPr="00782C3E">
        <w:rPr>
          <w:rFonts w:ascii="Calibri" w:eastAsia="Times New Roman" w:hAnsi="Calibri" w:cs="Calibri"/>
          <w:color w:val="000000"/>
        </w:rPr>
        <w:t>"               "Reach mean channel slope according to field-based measurements" </w:t>
      </w:r>
    </w:p>
    <w:p w14:paraId="261E36E7"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XSLOPE_MAP</w:t>
      </w:r>
      <w:r w:rsidRPr="00782C3E">
        <w:rPr>
          <w:rFonts w:ascii="Calibri" w:eastAsia="Times New Roman" w:hAnsi="Calibri" w:cs="Calibri"/>
          <w:color w:val="000000"/>
        </w:rPr>
        <w:t>"                 "Reach mean channel slope according to map-based calculations" </w:t>
      </w:r>
    </w:p>
    <w:p w14:paraId="702D0B31" w14:textId="77777777" w:rsidR="00782C3E" w:rsidRPr="00782C3E" w:rsidRDefault="00782C3E" w:rsidP="00292361">
      <w:pPr>
        <w:numPr>
          <w:ilvl w:val="0"/>
          <w:numId w:val="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color w:val="000000"/>
        </w:rPr>
        <w:t>“</w:t>
      </w:r>
      <w:r w:rsidRPr="00782C3E">
        <w:rPr>
          <w:rFonts w:ascii="Calibri" w:eastAsia="Times New Roman" w:hAnsi="Calibri" w:cs="Calibri"/>
          <w:i/>
          <w:iCs/>
          <w:color w:val="000000"/>
        </w:rPr>
        <w:t>PCTCLINOMETER</w:t>
      </w:r>
      <w:r w:rsidRPr="00782C3E">
        <w:rPr>
          <w:rFonts w:ascii="Calibri" w:eastAsia="Times New Roman" w:hAnsi="Calibri" w:cs="Calibri"/>
          <w:color w:val="000000"/>
        </w:rPr>
        <w:t>”           "Percent of slope values based on hand held clinometer" </w:t>
      </w:r>
      <w:r w:rsidRPr="00782C3E">
        <w:rPr>
          <w:rFonts w:ascii="Calibri" w:eastAsia="Times New Roman" w:hAnsi="Calibri" w:cs="Calibri"/>
          <w:i/>
          <w:iCs/>
          <w:color w:val="FF0000"/>
        </w:rPr>
        <w:t>There are 10 field measurements of slope, measured over the distances between each of the 11 transects --- this tells percentage of the measurements that are questionable if the slope is low (e.g., &lt;2%)</w:t>
      </w:r>
      <w:r w:rsidRPr="00782C3E">
        <w:rPr>
          <w:rFonts w:ascii="Calibri" w:eastAsia="Times New Roman" w:hAnsi="Calibri" w:cs="Calibri"/>
          <w:color w:val="FF0000"/>
        </w:rPr>
        <w:t> </w:t>
      </w:r>
    </w:p>
    <w:p w14:paraId="0B13376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lastRenderedPageBreak/>
        <w:t>The programs have shown that the gradient of a reach does not change a lot over time. Each program deals with this differently:  </w:t>
      </w:r>
    </w:p>
    <w:p w14:paraId="7B4089AF"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assigns one gradient to the reach once they get two values that are the same. </w:t>
      </w:r>
    </w:p>
    <w:p w14:paraId="75EEEBAB"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has an average gradient. They take the measurement each time at every site.  </w:t>
      </w:r>
    </w:p>
    <w:p w14:paraId="69D3EAF1"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AIM makes sure measurements are within a certain precision and continue to take measurements until within that precision.  </w:t>
      </w:r>
    </w:p>
    <w:p w14:paraId="01E90814" w14:textId="77777777" w:rsidR="00782C3E" w:rsidRPr="00782C3E" w:rsidRDefault="00782C3E" w:rsidP="00292361">
      <w:pPr>
        <w:numPr>
          <w:ilvl w:val="0"/>
          <w:numId w:val="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takes the measurements every time visiting a site, even within the same year. Whether they are averaged or treated individually depends on the question being asked.  </w:t>
      </w:r>
    </w:p>
    <w:p w14:paraId="63E7A9A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We need to think about this when we discuss how to update the integrated data set over time.  </w:t>
      </w:r>
      <w:r w:rsidRPr="00782C3E">
        <w:rPr>
          <w:rFonts w:ascii="Calibri" w:eastAsia="Times New Roman" w:hAnsi="Calibri" w:cs="Calibri"/>
        </w:rPr>
        <w:br/>
        <w:t> </w:t>
      </w:r>
    </w:p>
    <w:p w14:paraId="496442F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669B94D"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for analysis and must be included in an integrated data set.  </w:t>
      </w:r>
    </w:p>
    <w:p w14:paraId="40F681F5"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Metadata is necessary to know how data is collected. </w:t>
      </w:r>
    </w:p>
    <w:p w14:paraId="4BE47CAE" w14:textId="77777777" w:rsidR="00782C3E" w:rsidRPr="00782C3E" w:rsidRDefault="00782C3E" w:rsidP="00292361">
      <w:pPr>
        <w:numPr>
          <w:ilvl w:val="0"/>
          <w:numId w:val="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share incomparable data in the same column of an integrated data set. </w:t>
      </w:r>
    </w:p>
    <w:p w14:paraId="178FEF89" w14:textId="77777777" w:rsidR="00782C3E" w:rsidRPr="00782C3E" w:rsidRDefault="00782C3E" w:rsidP="00292361">
      <w:pPr>
        <w:numPr>
          <w:ilvl w:val="0"/>
          <w:numId w:val="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Gradient is critical to many analyses, so need to find a way to include EPA NARS gradient values and indicate the differences in methodology. </w:t>
      </w:r>
    </w:p>
    <w:p w14:paraId="07E52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D8228F7"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Each column represents one metric, meaning all values in a column of the combined data set are comparable across the programs. </w:t>
      </w:r>
    </w:p>
    <w:p w14:paraId="056A771B"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USFS AREMP and PIBO are comparable, EPA NARS uses multiple methods to collect the data and may or may not be comparable.  </w:t>
      </w:r>
    </w:p>
    <w:p w14:paraId="60680586" w14:textId="77777777" w:rsidR="00782C3E" w:rsidRPr="00782C3E" w:rsidRDefault="00782C3E" w:rsidP="00292361">
      <w:pPr>
        <w:numPr>
          <w:ilvl w:val="0"/>
          <w:numId w:val="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think about how each program updates its gradient measures as we start talking about automating the updates of the integrated data set over time. </w:t>
      </w:r>
    </w:p>
    <w:p w14:paraId="11A8C0C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3494"/>
        <w:gridCol w:w="1528"/>
        <w:gridCol w:w="2526"/>
        <w:gridCol w:w="574"/>
        <w:gridCol w:w="803"/>
      </w:tblGrid>
      <w:tr w:rsidR="00782C3E" w:rsidRPr="00782C3E" w14:paraId="6B6C6A02" w14:textId="77777777" w:rsidTr="00782C3E">
        <w:trPr>
          <w:trHeight w:val="510"/>
        </w:trPr>
        <w:tc>
          <w:tcPr>
            <w:tcW w:w="25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1F900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7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8A025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20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C934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F57A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36B60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638E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0630212C" w14:textId="77777777" w:rsidTr="00782C3E">
        <w:trPr>
          <w:trHeight w:val="600"/>
        </w:trPr>
        <w:tc>
          <w:tcPr>
            <w:tcW w:w="25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2BB1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of stream reach </w:t>
            </w:r>
          </w:p>
        </w:tc>
        <w:tc>
          <w:tcPr>
            <w:tcW w:w="57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C4A64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slope of water surface (%) from the bottom of the reach to the top of the reach.  </w:t>
            </w:r>
          </w:p>
        </w:tc>
        <w:tc>
          <w:tcPr>
            <w:tcW w:w="20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D06007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4DB6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710FB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751E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r>
    </w:tbl>
    <w:p w14:paraId="7F755B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45506E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
        <w:gridCol w:w="1093"/>
        <w:gridCol w:w="1782"/>
        <w:gridCol w:w="848"/>
        <w:gridCol w:w="1536"/>
        <w:gridCol w:w="943"/>
        <w:gridCol w:w="1632"/>
        <w:gridCol w:w="968"/>
        <w:gridCol w:w="1656"/>
      </w:tblGrid>
      <w:tr w:rsidR="00782C3E" w:rsidRPr="00782C3E" w14:paraId="385947BD" w14:textId="77777777" w:rsidTr="00782C3E">
        <w:trPr>
          <w:trHeight w:val="510"/>
        </w:trPr>
        <w:tc>
          <w:tcPr>
            <w:tcW w:w="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F71B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DD0A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E380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2CF465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C9D2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A3A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B79CA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55CB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3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7916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4AD7DB03" w14:textId="77777777" w:rsidTr="00782C3E">
        <w:trPr>
          <w:trHeight w:val="360"/>
        </w:trPr>
        <w:tc>
          <w:tcPr>
            <w:tcW w:w="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21E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B0F7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gradient </w:t>
            </w:r>
          </w:p>
        </w:tc>
        <w:tc>
          <w:tcPr>
            <w:tcW w:w="22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099E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70315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SLPE </w:t>
            </w:r>
          </w:p>
        </w:tc>
        <w:tc>
          <w:tcPr>
            <w:tcW w:w="19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4D4F2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CE15FC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XSLOPE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25523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D066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Grad </w:t>
            </w:r>
          </w:p>
        </w:tc>
        <w:tc>
          <w:tcPr>
            <w:tcW w:w="23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FCA1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55F9DC0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6D79EB0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 – Reach Length  </w:t>
      </w:r>
    </w:p>
    <w:p w14:paraId="79395A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No Discussion</w:t>
      </w:r>
      <w:r w:rsidRPr="00782C3E">
        <w:rPr>
          <w:rFonts w:ascii="Calibri" w:eastAsia="Times New Roman" w:hAnsi="Calibri" w:cs="Calibri"/>
          <w:b/>
          <w:bCs/>
        </w:rPr>
        <w:t> </w:t>
      </w:r>
      <w:r w:rsidRPr="00782C3E">
        <w:rPr>
          <w:rFonts w:ascii="Calibri" w:eastAsia="Times New Roman" w:hAnsi="Calibri" w:cs="Calibri"/>
        </w:rPr>
        <w:t> </w:t>
      </w:r>
    </w:p>
    <w:p w14:paraId="2856C7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Comparable across all four programs.  </w:t>
      </w:r>
    </w:p>
    <w:p w14:paraId="2434353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01E94EE7" w14:textId="77777777" w:rsidR="00782C3E" w:rsidRPr="00782C3E" w:rsidRDefault="00782C3E" w:rsidP="00292361">
      <w:pPr>
        <w:numPr>
          <w:ilvl w:val="0"/>
          <w:numId w:val="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reach length  </w:t>
      </w:r>
    </w:p>
    <w:p w14:paraId="6E84AC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0"/>
        <w:gridCol w:w="3284"/>
        <w:gridCol w:w="1178"/>
        <w:gridCol w:w="2660"/>
        <w:gridCol w:w="691"/>
        <w:gridCol w:w="1101"/>
      </w:tblGrid>
      <w:tr w:rsidR="00782C3E" w:rsidRPr="00782C3E" w14:paraId="0E2B668F" w14:textId="77777777" w:rsidTr="00782C3E">
        <w:trPr>
          <w:trHeight w:val="510"/>
        </w:trPr>
        <w:tc>
          <w:tcPr>
            <w:tcW w:w="25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EB55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473F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4EEFD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5322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6558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116A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w:t>
            </w:r>
            <w:r w:rsidRPr="00782C3E">
              <w:rPr>
                <w:rFonts w:ascii="Arial" w:eastAsia="Times New Roman" w:hAnsi="Arial" w:cs="Arial"/>
                <w:color w:val="FFFFFF"/>
                <w:sz w:val="20"/>
                <w:szCs w:val="20"/>
              </w:rPr>
              <w:t> </w:t>
            </w:r>
          </w:p>
        </w:tc>
      </w:tr>
      <w:tr w:rsidR="00782C3E" w:rsidRPr="00782C3E" w14:paraId="27F55F3F" w14:textId="77777777" w:rsidTr="00782C3E">
        <w:trPr>
          <w:trHeight w:val="525"/>
        </w:trPr>
        <w:tc>
          <w:tcPr>
            <w:tcW w:w="25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0A22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w:t>
            </w:r>
          </w:p>
        </w:tc>
        <w:tc>
          <w:tcPr>
            <w:tcW w:w="5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D8F0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Length of sampling reach measured along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94B3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B21D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52856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798B2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r>
    </w:tbl>
    <w:p w14:paraId="0B53B886"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DAAE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1C651873"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17256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A7AE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7F704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660B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7DAD3B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F84A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4C0D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0B32D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4F6D5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D80B440" w14:textId="77777777" w:rsidTr="00782C3E">
        <w:trPr>
          <w:trHeight w:val="660"/>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67B3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E5705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REACH_LENGTH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B7974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D7298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TOT_RCH_LEN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04CDE1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FEFEC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REACHLEN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4CBD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16622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RchLen</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6C062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6D8FBA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DE6B375"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lastRenderedPageBreak/>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width to depth ratio </w:t>
      </w:r>
    </w:p>
    <w:p w14:paraId="567F584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is not in all four data sets. AREMP does not share this metric in the public-facing data se AIM could compute this metric, but they would need to assume a rectangular channel, because they only collect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and depth across the cross-section.  Additionally, we need to understand how the metric is calculated. Do the programs calculate </w:t>
      </w:r>
      <w:proofErr w:type="spellStart"/>
      <w:r w:rsidRPr="00782C3E">
        <w:rPr>
          <w:rFonts w:ascii="Calibri" w:eastAsia="Times New Roman" w:hAnsi="Calibri" w:cs="Calibri"/>
        </w:rPr>
        <w:t>BFWidth</w:t>
      </w:r>
      <w:proofErr w:type="spellEnd"/>
      <w:r w:rsidRPr="00782C3E">
        <w:rPr>
          <w:rFonts w:ascii="Calibri" w:eastAsia="Times New Roman" w:hAnsi="Calibri" w:cs="Calibri"/>
        </w:rPr>
        <w:t> divided by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or the cross-section width divided by the average of the cross-section profiles (</w:t>
      </w:r>
      <w:proofErr w:type="spellStart"/>
      <w:r w:rsidRPr="00782C3E">
        <w:rPr>
          <w:rFonts w:ascii="Calibri" w:eastAsia="Times New Roman" w:hAnsi="Calibri" w:cs="Calibri"/>
        </w:rPr>
        <w:t>Rosgen</w:t>
      </w:r>
      <w:proofErr w:type="spellEnd"/>
      <w:r w:rsidRPr="00782C3E">
        <w:rPr>
          <w:rFonts w:ascii="Calibri" w:eastAsia="Times New Roman" w:hAnsi="Calibri" w:cs="Calibri"/>
        </w:rPr>
        <w:t> method)? </w:t>
      </w:r>
    </w:p>
    <w:p w14:paraId="6E69C42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6A95EBE5" w14:textId="77777777" w:rsidR="00782C3E" w:rsidRPr="00782C3E" w:rsidRDefault="00782C3E" w:rsidP="00292361">
      <w:pPr>
        <w:numPr>
          <w:ilvl w:val="0"/>
          <w:numId w:val="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does each program calculate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width to depth ratio? Sum of the averages or the average of the sums?  </w:t>
      </w:r>
    </w:p>
    <w:p w14:paraId="14879C2B"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Does assuming a rectangular channel skew values compared to the USFS AREMP and PIBO, and EPA NARS method? Can we call the AIM “comparable”?  </w:t>
      </w:r>
    </w:p>
    <w:p w14:paraId="317EC748" w14:textId="77777777" w:rsidR="00782C3E" w:rsidRPr="00782C3E" w:rsidRDefault="00782C3E" w:rsidP="00292361">
      <w:pPr>
        <w:numPr>
          <w:ilvl w:val="0"/>
          <w:numId w:val="1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do we get the AREMP metric in public data sets? </w:t>
      </w:r>
    </w:p>
    <w:p w14:paraId="67AFEEB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We would like to include this metric in the integrated data set, but we need to figure out how the data is analyzed to understand if it is comparable across all four data sets.  </w:t>
      </w:r>
    </w:p>
    <w:p w14:paraId="6364FE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490CE87" w14:textId="77777777" w:rsidR="00782C3E" w:rsidRPr="00782C3E" w:rsidRDefault="00782C3E" w:rsidP="00292361">
      <w:pPr>
        <w:numPr>
          <w:ilvl w:val="0"/>
          <w:numId w:val="1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TBD </w:t>
      </w:r>
    </w:p>
    <w:p w14:paraId="324FDDC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1"/>
        <w:gridCol w:w="3101"/>
        <w:gridCol w:w="1027"/>
        <w:gridCol w:w="2548"/>
        <w:gridCol w:w="509"/>
        <w:gridCol w:w="1168"/>
      </w:tblGrid>
      <w:tr w:rsidR="00782C3E" w:rsidRPr="00782C3E" w14:paraId="7742FA66" w14:textId="77777777" w:rsidTr="00782C3E">
        <w:trPr>
          <w:trHeight w:val="510"/>
        </w:trPr>
        <w:tc>
          <w:tcPr>
            <w:tcW w:w="3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FBA86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45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D786F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588E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8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0C5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B8AA3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B33D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2D3060F" w14:textId="77777777" w:rsidTr="00782C3E">
        <w:trPr>
          <w:trHeight w:val="705"/>
        </w:trPr>
        <w:tc>
          <w:tcPr>
            <w:tcW w:w="3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8D15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 to depth ratio at transects </w:t>
            </w:r>
          </w:p>
        </w:tc>
        <w:tc>
          <w:tcPr>
            <w:tcW w:w="45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28F795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Width/Depth Ratio across transects.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2FFB8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8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CD1C8A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0BA1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443A9B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r>
    </w:tbl>
    <w:p w14:paraId="049C3DD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FD83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7"/>
        <w:gridCol w:w="1065"/>
        <w:gridCol w:w="1735"/>
        <w:gridCol w:w="826"/>
        <w:gridCol w:w="1496"/>
        <w:gridCol w:w="919"/>
        <w:gridCol w:w="1590"/>
        <w:gridCol w:w="943"/>
        <w:gridCol w:w="1613"/>
      </w:tblGrid>
      <w:tr w:rsidR="00782C3E" w:rsidRPr="00782C3E" w14:paraId="3EB17925" w14:textId="77777777" w:rsidTr="00782C3E">
        <w:trPr>
          <w:trHeight w:val="510"/>
        </w:trPr>
        <w:tc>
          <w:tcPr>
            <w:tcW w:w="8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B809C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F5AF69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FB22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A1C8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89DB4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E77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2A7C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0E7EA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C0ECB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C33DDD4" w14:textId="77777777" w:rsidTr="00782C3E">
        <w:trPr>
          <w:trHeight w:val="1485"/>
        </w:trPr>
        <w:tc>
          <w:tcPr>
            <w:tcW w:w="8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9815B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BFWDRatio</w:t>
            </w:r>
            <w:proofErr w:type="spellEnd"/>
            <w:r w:rsidRPr="00782C3E">
              <w:rPr>
                <w:rFonts w:ascii="Arial" w:eastAsia="Times New Roman" w:hAnsi="Arial" w:cs="Arial"/>
                <w:color w:val="000000"/>
                <w:sz w:val="20"/>
                <w:szCs w:val="20"/>
              </w:rPr>
              <w:t> </w:t>
            </w:r>
          </w:p>
        </w:tc>
        <w:tc>
          <w:tcPr>
            <w:tcW w:w="14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28E0C8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ave_widthDepth_ratio</w:t>
            </w:r>
            <w:proofErr w:type="spellEnd"/>
            <w:r w:rsidRPr="00782C3E">
              <w:rPr>
                <w:rFonts w:ascii="Arial" w:eastAsia="Times New Roman" w:hAnsi="Arial" w:cs="Arial"/>
                <w:color w:val="000000"/>
                <w:sz w:val="20"/>
                <w:szCs w:val="20"/>
              </w:rPr>
              <w:t> </w:t>
            </w:r>
          </w:p>
        </w:tc>
        <w:tc>
          <w:tcPr>
            <w:tcW w:w="22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3BA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do have </w:t>
            </w:r>
            <w:proofErr w:type="spellStart"/>
            <w:r w:rsidRPr="00782C3E">
              <w:rPr>
                <w:rFonts w:ascii="Arial" w:eastAsia="Times New Roman" w:hAnsi="Arial" w:cs="Arial"/>
                <w:color w:val="000000"/>
                <w:sz w:val="20"/>
                <w:szCs w:val="20"/>
              </w:rPr>
              <w:t>bankfull</w:t>
            </w:r>
            <w:proofErr w:type="spellEnd"/>
            <w:r w:rsidRPr="00782C3E">
              <w:rPr>
                <w:rFonts w:ascii="Arial" w:eastAsia="Times New Roman" w:hAnsi="Arial" w:cs="Arial"/>
                <w:color w:val="000000"/>
                <w:sz w:val="20"/>
                <w:szCs w:val="20"/>
              </w:rPr>
              <w:t> depth to the wetted edge, which would be comparable to the controlled vocab definition, but it would need to be extracted. </w:t>
            </w:r>
          </w:p>
        </w:tc>
        <w:tc>
          <w:tcPr>
            <w:tcW w:w="11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E8F610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8A65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15806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BFWD_RAT </w:t>
            </w:r>
          </w:p>
        </w:tc>
        <w:tc>
          <w:tcPr>
            <w:tcW w:w="20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909BAB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54BF8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WDTrans</w:t>
            </w:r>
            <w:proofErr w:type="spellEnd"/>
            <w:r w:rsidRPr="00782C3E">
              <w:rPr>
                <w:rFonts w:ascii="Arial" w:eastAsia="Times New Roman" w:hAnsi="Arial" w:cs="Arial"/>
                <w:color w:val="000000"/>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695F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CD1D13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854754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w:t>
      </w:r>
      <w:proofErr w:type="spellStart"/>
      <w:r w:rsidRPr="00782C3E">
        <w:rPr>
          <w:rFonts w:ascii="Calibri" w:eastAsia="Times New Roman" w:hAnsi="Calibri" w:cs="Calibri"/>
          <w:color w:val="2F5496"/>
          <w:sz w:val="26"/>
          <w:szCs w:val="26"/>
        </w:rPr>
        <w:t>Bankfull</w:t>
      </w:r>
      <w:proofErr w:type="spellEnd"/>
      <w:r w:rsidRPr="00782C3E">
        <w:rPr>
          <w:rFonts w:ascii="Calibri" w:eastAsia="Times New Roman" w:hAnsi="Calibri" w:cs="Calibri"/>
          <w:color w:val="2F5496"/>
          <w:sz w:val="26"/>
          <w:szCs w:val="26"/>
        </w:rPr>
        <w:t> height  </w:t>
      </w:r>
    </w:p>
    <w:p w14:paraId="0B245BD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might not be useful by itself but combined with other information, it could be interesting. AREMP and PIBO don't calculate and share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height.  BLM AIM suggests calculating different values such as floodplain connectivity, which might be more useful in a combined data set.  </w:t>
      </w:r>
    </w:p>
    <w:p w14:paraId="0CE43DA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w:t>
      </w:r>
      <w:r w:rsidRPr="00782C3E">
        <w:rPr>
          <w:rFonts w:ascii="Calibri" w:eastAsia="Times New Roman" w:hAnsi="Calibri" w:cs="Calibri"/>
        </w:rPr>
        <w:t> </w:t>
      </w:r>
    </w:p>
    <w:p w14:paraId="2B1DA40E" w14:textId="77777777" w:rsidR="00782C3E" w:rsidRPr="00782C3E" w:rsidRDefault="00782C3E" w:rsidP="00292361">
      <w:pPr>
        <w:numPr>
          <w:ilvl w:val="0"/>
          <w:numId w:val="1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 there floodplain metrics that could be calculated by all four programs, released, and used in the integrated data set?  </w:t>
      </w:r>
    </w:p>
    <w:p w14:paraId="2B2B810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F00EDFD" w14:textId="77777777" w:rsidR="00782C3E" w:rsidRPr="00782C3E" w:rsidRDefault="00782C3E" w:rsidP="00292361">
      <w:pPr>
        <w:numPr>
          <w:ilvl w:val="0"/>
          <w:numId w:val="1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Don’t include in the initial controlled vocabulary. Continue the discussion on producing flood plain metrics? </w:t>
      </w:r>
    </w:p>
    <w:p w14:paraId="21B6C89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7C3A4635" w14:textId="77777777" w:rsidR="00782C3E" w:rsidRPr="00782C3E" w:rsidRDefault="00782C3E" w:rsidP="00292361">
      <w:pPr>
        <w:numPr>
          <w:ilvl w:val="0"/>
          <w:numId w:val="1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Omit </w:t>
      </w:r>
      <w:proofErr w:type="spellStart"/>
      <w:r w:rsidRPr="00782C3E">
        <w:rPr>
          <w:rFonts w:ascii="Calibri" w:eastAsia="Times New Roman" w:hAnsi="Calibri" w:cs="Calibri"/>
        </w:rPr>
        <w:t>BFHeight</w:t>
      </w:r>
      <w:proofErr w:type="spellEnd"/>
      <w:r w:rsidRPr="00782C3E">
        <w:rPr>
          <w:rFonts w:ascii="Calibri" w:eastAsia="Times New Roman" w:hAnsi="Calibri" w:cs="Calibri"/>
        </w:rPr>
        <w:t> in the first draft of the controlled vocabulary and crosswalk.  </w:t>
      </w:r>
    </w:p>
    <w:p w14:paraId="62A45B09"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Channel Dimensions - Average wetted width from transects &amp; Wetted width to depth ratio </w:t>
      </w:r>
    </w:p>
    <w:p w14:paraId="564544C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Average wetted width from transects is a crucial variable, and the methodology is the same between all the programs, so it is low hanging fruit to include. USFS PIBO and AREMP collect this data but don’t share it as part of their standard data set. AREMP included an analysis of the average wetted width in their 25-year report.  </w:t>
      </w:r>
    </w:p>
    <w:p w14:paraId="3A6D793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4CF04ED"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Can PIBO and AREMP share there metrics as part of their standard data set?  </w:t>
      </w:r>
    </w:p>
    <w:p w14:paraId="64FCAD72" w14:textId="77777777" w:rsidR="00782C3E" w:rsidRPr="00782C3E" w:rsidRDefault="00782C3E" w:rsidP="00292361">
      <w:pPr>
        <w:numPr>
          <w:ilvl w:val="0"/>
          <w:numId w:val="1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lastRenderedPageBreak/>
        <w:t>Should we include wetted width to depth ratio in the first draft of the controlled vocabulary and crosswalk? BLM AIM would have to assume a trapezoid channel because they only take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at cross-sections. We also need to assess if the analysis methods are the same, average of the sums or the sum of the averages.  </w:t>
      </w:r>
    </w:p>
    <w:p w14:paraId="4C96D4D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5170218F"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Average wetted width data collation and analysis is the same across all four programs, include this metric  </w:t>
      </w:r>
    </w:p>
    <w:p w14:paraId="55C4428A" w14:textId="77777777" w:rsidR="00782C3E" w:rsidRPr="00782C3E" w:rsidRDefault="00782C3E" w:rsidP="00292361">
      <w:pPr>
        <w:numPr>
          <w:ilvl w:val="0"/>
          <w:numId w:val="1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Wetted with to depth ratio, we need to understand the analysis before we can say it is comparable  </w:t>
      </w:r>
    </w:p>
    <w:p w14:paraId="65398EE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C2D48C1" w14:textId="77777777" w:rsidR="00782C3E" w:rsidRPr="00782C3E" w:rsidRDefault="00782C3E" w:rsidP="00292361">
      <w:pPr>
        <w:numPr>
          <w:ilvl w:val="0"/>
          <w:numId w:val="1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average wetted width in the first draft  </w:t>
      </w:r>
    </w:p>
    <w:p w14:paraId="204CFD7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4"/>
        <w:gridCol w:w="2287"/>
        <w:gridCol w:w="1015"/>
        <w:gridCol w:w="2485"/>
        <w:gridCol w:w="538"/>
        <w:gridCol w:w="1815"/>
      </w:tblGrid>
      <w:tr w:rsidR="00782C3E" w:rsidRPr="00782C3E" w14:paraId="76D0A203" w14:textId="77777777" w:rsidTr="00782C3E">
        <w:trPr>
          <w:trHeight w:val="510"/>
        </w:trPr>
        <w:tc>
          <w:tcPr>
            <w:tcW w:w="37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4A480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38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5E9E4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F22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E0684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B20182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94AD4B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6264551" w14:textId="77777777" w:rsidTr="00782C3E">
        <w:trPr>
          <w:trHeight w:val="345"/>
        </w:trPr>
        <w:tc>
          <w:tcPr>
            <w:tcW w:w="37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E44C3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from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D4DC9C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wetted width across transects.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C43B1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BF05D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11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7DC6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r>
      <w:tr w:rsidR="00782C3E" w:rsidRPr="00782C3E" w14:paraId="0C3E7860" w14:textId="77777777" w:rsidTr="00782C3E">
        <w:trPr>
          <w:trHeight w:val="405"/>
        </w:trPr>
        <w:tc>
          <w:tcPr>
            <w:tcW w:w="37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3DF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Wetted width to depth ratio at transects </w:t>
            </w:r>
          </w:p>
        </w:tc>
        <w:tc>
          <w:tcPr>
            <w:tcW w:w="38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E4C4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Mean Wetted Width/</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Depth ratio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74D51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6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3A1D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6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9D46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ratio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B03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r>
    </w:tbl>
    <w:p w14:paraId="539CAB2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C5DE9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7"/>
        <w:gridCol w:w="1036"/>
        <w:gridCol w:w="1688"/>
        <w:gridCol w:w="803"/>
        <w:gridCol w:w="1455"/>
        <w:gridCol w:w="894"/>
        <w:gridCol w:w="1546"/>
        <w:gridCol w:w="917"/>
        <w:gridCol w:w="1568"/>
      </w:tblGrid>
      <w:tr w:rsidR="00782C3E" w:rsidRPr="00782C3E" w14:paraId="339758A4" w14:textId="77777777" w:rsidTr="00782C3E">
        <w:trPr>
          <w:trHeight w:val="510"/>
        </w:trPr>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E41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CF7A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8A0AF6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77519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255524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4285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90099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6FDD1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24B08A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43841E0" w14:textId="77777777" w:rsidTr="00782C3E">
        <w:trPr>
          <w:trHeight w:val="750"/>
        </w:trPr>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03055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5F66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wettedWidth_ave</w:t>
            </w:r>
            <w:proofErr w:type="spellEnd"/>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BDFF76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2344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WTTD_WT </w:t>
            </w:r>
          </w:p>
        </w:tc>
        <w:tc>
          <w:tcPr>
            <w:tcW w:w="19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17DA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C1496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XWIDTH </w:t>
            </w:r>
          </w:p>
        </w:tc>
        <w:tc>
          <w:tcPr>
            <w:tcW w:w="20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D83FE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F175E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E81CA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6C40E65D" w14:textId="77777777" w:rsidTr="00782C3E">
        <w:trPr>
          <w:trHeight w:val="1005"/>
        </w:trPr>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4425A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WetWidthToDepth</w:t>
            </w:r>
            <w:proofErr w:type="spellEnd"/>
            <w:r w:rsidRPr="00782C3E">
              <w:rPr>
                <w:rFonts w:ascii="Arial" w:eastAsia="Times New Roman" w:hAnsi="Arial" w:cs="Arial"/>
                <w:color w:val="000000"/>
                <w:sz w:val="20"/>
                <w:szCs w:val="20"/>
              </w:rPr>
              <w:t> </w:t>
            </w:r>
          </w:p>
        </w:tc>
        <w:tc>
          <w:tcPr>
            <w:tcW w:w="13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65A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8712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we have the source data to calculate this, but it would take a little effort </w:t>
            </w:r>
          </w:p>
        </w:tc>
        <w:tc>
          <w:tcPr>
            <w:tcW w:w="11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8687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77C4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CBEAA2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XWD_RAT </w:t>
            </w:r>
          </w:p>
        </w:tc>
        <w:tc>
          <w:tcPr>
            <w:tcW w:w="20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99282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9E49B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WDWetTrans</w:t>
            </w:r>
            <w:proofErr w:type="spellEnd"/>
            <w:r w:rsidRPr="00782C3E">
              <w:rPr>
                <w:rFonts w:ascii="Arial" w:eastAsia="Times New Roman" w:hAnsi="Arial" w:cs="Arial"/>
                <w:color w:val="000000"/>
                <w:sz w:val="20"/>
                <w:szCs w:val="20"/>
              </w:rPr>
              <w:t> </w:t>
            </w:r>
          </w:p>
        </w:tc>
        <w:tc>
          <w:tcPr>
            <w:tcW w:w="20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7E1D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0D281D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6CABE22"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Pools- Residual pool depth (RPD) &amp; Percent Pools  </w:t>
      </w:r>
    </w:p>
    <w:p w14:paraId="5AED19A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have residual pool dept (RPD) and percent pool values. AREMP does not share them as part of their standard data set.  BLM AIM, USFS AREMP and PIBO all use the same data collection method for pools, the Lisle 1987 method. </w:t>
      </w:r>
    </w:p>
    <w:p w14:paraId="54FF27D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The methods for defining pools:  </w:t>
      </w:r>
    </w:p>
    <w:p w14:paraId="5BA73D37" w14:textId="77777777" w:rsidR="00782C3E" w:rsidRPr="00782C3E" w:rsidRDefault="00782C3E" w:rsidP="00292361">
      <w:pPr>
        <w:numPr>
          <w:ilvl w:val="0"/>
          <w:numId w:val="1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w:t>
      </w:r>
      <w:hyperlink r:id="rId18" w:tgtFrame="_blank" w:history="1">
        <w:r w:rsidRPr="00782C3E">
          <w:rPr>
            <w:rFonts w:ascii="Calibri" w:eastAsia="Times New Roman" w:hAnsi="Calibri" w:cs="Calibri"/>
            <w:color w:val="0563C1"/>
            <w:u w:val="single"/>
          </w:rPr>
          <w:t>https://www.monitoringresources.org/Document/Method/Details/6859</w:t>
        </w:r>
      </w:hyperlink>
      <w:r w:rsidRPr="00782C3E">
        <w:rPr>
          <w:rFonts w:ascii="Calibri" w:eastAsia="Times New Roman" w:hAnsi="Calibri" w:cs="Calibri"/>
        </w:rPr>
        <w:t>  </w:t>
      </w:r>
    </w:p>
    <w:p w14:paraId="39E43AFA"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w:t>
      </w:r>
      <w:hyperlink r:id="rId19" w:tgtFrame="_blank" w:history="1">
        <w:r w:rsidRPr="00782C3E">
          <w:rPr>
            <w:rFonts w:ascii="Calibri" w:eastAsia="Times New Roman" w:hAnsi="Calibri" w:cs="Calibri"/>
            <w:color w:val="0563C1"/>
            <w:u w:val="single"/>
          </w:rPr>
          <w:t>https://www.monitoringresources.org/Document/Method/Details/6844</w:t>
        </w:r>
      </w:hyperlink>
      <w:r w:rsidRPr="00782C3E">
        <w:rPr>
          <w:rFonts w:ascii="Calibri" w:eastAsia="Times New Roman" w:hAnsi="Calibri" w:cs="Calibri"/>
        </w:rPr>
        <w:t> </w:t>
      </w:r>
    </w:p>
    <w:p w14:paraId="03B7540D" w14:textId="77777777" w:rsidR="00782C3E" w:rsidRPr="00782C3E" w:rsidRDefault="00782C3E" w:rsidP="00292361">
      <w:pPr>
        <w:numPr>
          <w:ilvl w:val="0"/>
          <w:numId w:val="1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PIBO: </w:t>
      </w:r>
      <w:hyperlink r:id="rId20" w:tgtFrame="_blank" w:history="1">
        <w:r w:rsidRPr="00782C3E">
          <w:rPr>
            <w:rFonts w:ascii="Calibri" w:eastAsia="Times New Roman" w:hAnsi="Calibri" w:cs="Calibri"/>
            <w:color w:val="0563C1"/>
            <w:u w:val="single"/>
          </w:rPr>
          <w:t>https://www.monitoringresources.org/Document/Method/Details/6872</w:t>
        </w:r>
      </w:hyperlink>
      <w:r w:rsidRPr="00782C3E">
        <w:rPr>
          <w:rFonts w:ascii="Calibri" w:eastAsia="Times New Roman" w:hAnsi="Calibri" w:cs="Calibri"/>
        </w:rPr>
        <w:t>  </w:t>
      </w:r>
    </w:p>
    <w:p w14:paraId="2B20384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Although field methods are compatible, Roper et al. 2010 showed training and crews impact pool measurements, so we should expect to see some variability within and across programs. EPA NARS does not use the same collection method for polls. Therefore, the EPA NARS is likely not comparable, but BLM AIM collects pool data using the </w:t>
      </w:r>
      <w:proofErr w:type="spellStart"/>
      <w:r w:rsidRPr="00782C3E">
        <w:rPr>
          <w:rFonts w:ascii="Calibri" w:eastAsia="Times New Roman" w:hAnsi="Calibri" w:cs="Calibri"/>
        </w:rPr>
        <w:t>Lisel</w:t>
      </w:r>
      <w:proofErr w:type="spellEnd"/>
      <w:r w:rsidRPr="00782C3E">
        <w:rPr>
          <w:rFonts w:ascii="Calibri" w:eastAsia="Times New Roman" w:hAnsi="Calibri" w:cs="Calibri"/>
        </w:rPr>
        <w:t> 1987 and the EPA NARS methods, so we could analyze how the data compares (put this analysis on hold due to BLM AIM data restructuring). </w:t>
      </w:r>
    </w:p>
    <w:p w14:paraId="0E1C1FE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EPA NARS residual depth metric RP100 is not directly comparable to the RPD from the other programs.  RP100 is mean residual depth in cm, which is the VERTICAL (like sagittal) cross-section area of all residual pools in the sample reach divided by the length of the sample reach (</w:t>
      </w:r>
      <w:r w:rsidRPr="00782C3E">
        <w:rPr>
          <w:rFonts w:ascii="Calibri" w:eastAsia="Times New Roman" w:hAnsi="Calibri" w:cs="Calibri"/>
          <w:shd w:val="clear" w:color="auto" w:fill="FFFF00"/>
        </w:rPr>
        <w:t>see Figure 4 below from Kaufmann et al. 1999)</w:t>
      </w:r>
      <w:r w:rsidRPr="00782C3E">
        <w:rPr>
          <w:rFonts w:ascii="Calibri" w:eastAsia="Times New Roman" w:hAnsi="Calibri" w:cs="Calibri"/>
        </w:rPr>
        <w:t>.  The residual pool variables for the EPA surveys are all calculated from the </w:t>
      </w:r>
      <w:proofErr w:type="spellStart"/>
      <w:r w:rsidRPr="00782C3E">
        <w:rPr>
          <w:rFonts w:ascii="Calibri" w:eastAsia="Times New Roman" w:hAnsi="Calibri" w:cs="Calibri"/>
        </w:rPr>
        <w:t>thalweg</w:t>
      </w:r>
      <w:proofErr w:type="spellEnd"/>
      <w:r w:rsidRPr="00782C3E">
        <w:rPr>
          <w:rFonts w:ascii="Calibri" w:eastAsia="Times New Roman" w:hAnsi="Calibri" w:cs="Calibri"/>
        </w:rPr>
        <w:t> depth profile (combined with reach gradient), which allows a great deal of flexibility in the derivation of pool metrics to fit different objectives.  The closest metric EPA NARS has to the definition in the controlled vocabulary is RPGT10X, the mean depth of all residual pools in the sample reach which have residual depth greater than 10cm.   </w:t>
      </w:r>
    </w:p>
    <w:p w14:paraId="6800195C"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Again, pool identification is highly variable based on training and crew, so BLM AIM, USFS PIBO and AREMP have the same field mythology, yet we expect this metric to be highly variable.  </w:t>
      </w:r>
    </w:p>
    <w:p w14:paraId="66D9CCB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4C8F70B5"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lastRenderedPageBreak/>
        <w:t>Are the EPA NARS values comparable to the other three methods? BLM AIM does the data collection using the EPA NARS method and the </w:t>
      </w:r>
      <w:proofErr w:type="spellStart"/>
      <w:r w:rsidRPr="00782C3E">
        <w:rPr>
          <w:rFonts w:ascii="Calibri" w:eastAsia="Times New Roman" w:hAnsi="Calibri" w:cs="Calibri"/>
        </w:rPr>
        <w:t>Lidel</w:t>
      </w:r>
      <w:proofErr w:type="spellEnd"/>
      <w:r w:rsidRPr="00782C3E">
        <w:rPr>
          <w:rFonts w:ascii="Calibri" w:eastAsia="Times New Roman" w:hAnsi="Calibri" w:cs="Calibri"/>
        </w:rPr>
        <w:t> method. What is the comparison? (On hold while BLM AIM restructures data system)   </w:t>
      </w:r>
    </w:p>
    <w:p w14:paraId="35E39CA2"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xml:space="preserve">EPA NARS suggests we could investigate other reach metrics like RPGT75, which is the number of pools in the sample reach with residual depth 75cm or counts of other pool depths like RPGT50, RPGT20, etc. To compare EPA NARS RPD values to other RPD values, additional analysis would need to be analyzed to normalize by reach length. EPA NARS also calculate metrics from the maximum residual depth of the deepest pool in the reach RPMDEP and we could think of ways to calculate this value of the other programs. In the future would this group be interested in producing and sharing any of </w:t>
      </w:r>
      <w:proofErr w:type="spellStart"/>
      <w:r w:rsidRPr="00782C3E">
        <w:rPr>
          <w:rFonts w:ascii="Calibri" w:eastAsia="Times New Roman" w:hAnsi="Calibri" w:cs="Calibri"/>
        </w:rPr>
        <w:t>there</w:t>
      </w:r>
      <w:proofErr w:type="spellEnd"/>
      <w:r w:rsidRPr="00782C3E">
        <w:rPr>
          <w:rFonts w:ascii="Calibri" w:eastAsia="Times New Roman" w:hAnsi="Calibri" w:cs="Calibri"/>
        </w:rPr>
        <w:t xml:space="preserve"> metrics?  </w:t>
      </w:r>
    </w:p>
    <w:p w14:paraId="77FCB443" w14:textId="77777777" w:rsidR="00782C3E" w:rsidRPr="00782C3E" w:rsidRDefault="00782C3E" w:rsidP="00292361">
      <w:pPr>
        <w:numPr>
          <w:ilvl w:val="0"/>
          <w:numId w:val="2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What other metrics are essential for users to understand the variability in pools? Percent of the reach that was dry? Gradient? Beaver present? Count of beaver pools?  </w:t>
      </w:r>
    </w:p>
    <w:p w14:paraId="349C5E2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6DD4187D"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RPD and Percent Pool for BLM AIM, USFS AREMP and PIBO are comparable metrics and should be included. Still, we also need to have a way to indicate the metrics are subjective, variable on training, crew, and flow stage.  </w:t>
      </w:r>
    </w:p>
    <w:p w14:paraId="7CBC60F4" w14:textId="77777777" w:rsidR="00782C3E" w:rsidRPr="00782C3E" w:rsidRDefault="00782C3E" w:rsidP="00292361">
      <w:pPr>
        <w:numPr>
          <w:ilvl w:val="0"/>
          <w:numId w:val="2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The status of pools is important, but due to pool metrics' subjectivity, it would be beneficial to find a way to share pool metrics' trends over time instead of just the status of RPD and Percent Pool  </w:t>
      </w:r>
    </w:p>
    <w:p w14:paraId="61E0600F"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7D1FD2E"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Need a way to indicate to the user that although the data collection methodology is compatible between BLM AIM, USFS AREMP and PIBO, results might vary given differences in training, flow stage, stream type.  </w:t>
      </w:r>
    </w:p>
    <w:p w14:paraId="4DEAD6D4" w14:textId="77777777" w:rsidR="00782C3E" w:rsidRPr="00782C3E" w:rsidRDefault="00782C3E" w:rsidP="00292361">
      <w:pPr>
        <w:numPr>
          <w:ilvl w:val="0"/>
          <w:numId w:val="2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metrics with high signal to noise, it might be more useful if we focus on building an analysis on top of the data to share trends and not just status.  </w:t>
      </w:r>
    </w:p>
    <w:p w14:paraId="45406C7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38CF45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6"/>
        <w:gridCol w:w="4139"/>
        <w:gridCol w:w="1204"/>
        <w:gridCol w:w="2527"/>
        <w:gridCol w:w="694"/>
        <w:gridCol w:w="834"/>
      </w:tblGrid>
      <w:tr w:rsidR="00782C3E" w:rsidRPr="00782C3E" w14:paraId="693A709A" w14:textId="77777777" w:rsidTr="00782C3E">
        <w:trPr>
          <w:trHeight w:val="510"/>
        </w:trPr>
        <w:tc>
          <w:tcPr>
            <w:tcW w:w="163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62D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37C4E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4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2CB37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131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D3409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6261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EEDFCA4" w14:textId="77777777" w:rsidTr="00782C3E">
        <w:trPr>
          <w:trHeight w:val="435"/>
        </w:trPr>
        <w:tc>
          <w:tcPr>
            <w:tcW w:w="163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FEAA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Residual pool depth </w:t>
            </w:r>
          </w:p>
        </w:tc>
        <w:tc>
          <w:tcPr>
            <w:tcW w:w="6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1D804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of the residual pool depth values for all pools in a reach. Residual pool depth the difference of the pool tail depth from the max depth.  </w:t>
            </w:r>
          </w:p>
        </w:tc>
        <w:tc>
          <w:tcPr>
            <w:tcW w:w="14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21E8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DEC16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ADF5D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 </w:t>
            </w:r>
          </w:p>
        </w:tc>
        <w:tc>
          <w:tcPr>
            <w:tcW w:w="9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BE05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r>
      <w:tr w:rsidR="00782C3E" w:rsidRPr="00782C3E" w14:paraId="6FF18FF9" w14:textId="77777777" w:rsidTr="00782C3E">
        <w:trPr>
          <w:trHeight w:val="495"/>
        </w:trPr>
        <w:tc>
          <w:tcPr>
            <w:tcW w:w="163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B02249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pools </w:t>
            </w:r>
          </w:p>
        </w:tc>
        <w:tc>
          <w:tcPr>
            <w:tcW w:w="6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42052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sample reach (linear extent) classified as pool habitat  </w:t>
            </w:r>
          </w:p>
        </w:tc>
        <w:tc>
          <w:tcPr>
            <w:tcW w:w="14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CB81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3E918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61A0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58A6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PctPool</w:t>
            </w:r>
            <w:proofErr w:type="spellEnd"/>
            <w:r w:rsidRPr="00782C3E">
              <w:rPr>
                <w:rFonts w:ascii="Arial" w:eastAsia="Times New Roman" w:hAnsi="Arial" w:cs="Arial"/>
                <w:color w:val="000000"/>
                <w:sz w:val="20"/>
                <w:szCs w:val="20"/>
              </w:rPr>
              <w:t> </w:t>
            </w:r>
          </w:p>
        </w:tc>
      </w:tr>
    </w:tbl>
    <w:p w14:paraId="212D2AC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CCF271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
        <w:gridCol w:w="1084"/>
        <w:gridCol w:w="1767"/>
        <w:gridCol w:w="841"/>
        <w:gridCol w:w="1523"/>
        <w:gridCol w:w="936"/>
        <w:gridCol w:w="1618"/>
        <w:gridCol w:w="960"/>
        <w:gridCol w:w="1642"/>
      </w:tblGrid>
      <w:tr w:rsidR="00782C3E" w:rsidRPr="00782C3E" w14:paraId="3493BC5B" w14:textId="77777777" w:rsidTr="00782C3E">
        <w:trPr>
          <w:trHeight w:val="510"/>
        </w:trPr>
        <w:tc>
          <w:tcPr>
            <w:tcW w:w="6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1AFD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84FC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8D68C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9D3C6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8203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2CB3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35FB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403BE5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AAA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1404996B" w14:textId="77777777" w:rsidTr="00782C3E">
        <w:trPr>
          <w:trHeight w:val="2955"/>
        </w:trPr>
        <w:tc>
          <w:tcPr>
            <w:tcW w:w="6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2ADCD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RPD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0B329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ave_residual_depth</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40BC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29344A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RES_PL_DEP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6BE10E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9ABA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E9A3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xml:space="preserve">Residual Pools:  I believe that RP100 is the best all-around pool metric. However, it is not directly comparable to the residual pool metrics from the other programs.  The spreadsheet refers to EPA’s residual depth metric RP100 as the Average of the residual pool depth values for all pools in a reach. Residual pool depth [is} the difference of the </w:t>
            </w:r>
            <w:r w:rsidRPr="00782C3E">
              <w:rPr>
                <w:rFonts w:ascii="Arial" w:eastAsia="Times New Roman" w:hAnsi="Arial" w:cs="Arial"/>
                <w:color w:val="000000"/>
                <w:sz w:val="20"/>
                <w:szCs w:val="20"/>
              </w:rPr>
              <w:lastRenderedPageBreak/>
              <w:t>pool tail depth from the max depth.”  This is not correct for RP100, is mean residual depth in cm, which is the VERTICAL (like sagittal) cross-section area of all residual pools  in the sample reach divided by the length of the sample reach  (see Figure 4 below from Kaufmann et al. 1999)  --- Perhaps we might talk on phone about other residual pool variables.  The residual pool variables for the EPA surveys are all calculated from the </w:t>
            </w:r>
            <w:proofErr w:type="spellStart"/>
            <w:r w:rsidRPr="00782C3E">
              <w:rPr>
                <w:rFonts w:ascii="Arial" w:eastAsia="Times New Roman" w:hAnsi="Arial" w:cs="Arial"/>
                <w:color w:val="000000"/>
                <w:sz w:val="20"/>
                <w:szCs w:val="20"/>
              </w:rPr>
              <w:t>thalweg</w:t>
            </w:r>
            <w:proofErr w:type="spellEnd"/>
            <w:r w:rsidRPr="00782C3E">
              <w:rPr>
                <w:rFonts w:ascii="Arial" w:eastAsia="Times New Roman" w:hAnsi="Arial" w:cs="Arial"/>
                <w:color w:val="000000"/>
                <w:sz w:val="20"/>
                <w:szCs w:val="20"/>
              </w:rPr>
              <w:t xml:space="preserve"> depth profile (combined with reach gradient), which allows a great deal of flexibility in the derivation of pool metrics to fit different objectives.  The closest to the definition in the spreadsheet would be RPGT10X, the mean depth of all residual pools in the sample reach which have residual depth greater than 10cm.  RPGT10X is one of a series of mean residual pool depth variables (RPXDEP, RPGT05X, RPGT10X, RPGT20X), which are the mean residual depths for progressively </w:t>
            </w:r>
            <w:r w:rsidRPr="00782C3E">
              <w:rPr>
                <w:rFonts w:ascii="Arial" w:eastAsia="Times New Roman" w:hAnsi="Arial" w:cs="Arial"/>
                <w:color w:val="000000"/>
                <w:sz w:val="20"/>
                <w:szCs w:val="20"/>
              </w:rPr>
              <w:lastRenderedPageBreak/>
              <w:t>larger depth classes of residual pools ranging from all residual pool features up to all with maximum residual depth &gt;20cm.  You may want to look at others, like RPGT75 which is the number of pools in the sample reach with residual depth 75cm or counts of other pool depths like RPGT50, RPGT20, etc. You would need to divide these numbers by REACHLEN to and multiply by to express them in per 100 meter basis.  We also calculate metrics form the maximum residual depth of the deepest pool in the reach RPMDEP.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2B2C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PoolDp</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5BB39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777CC111" w14:textId="77777777" w:rsidTr="00782C3E">
        <w:trPr>
          <w:trHeight w:val="495"/>
        </w:trPr>
        <w:tc>
          <w:tcPr>
            <w:tcW w:w="6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7E6C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PctPool</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0E66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PctReachInPools</w:t>
            </w:r>
            <w:proofErr w:type="spellEnd"/>
            <w:r w:rsidRPr="00782C3E">
              <w:rPr>
                <w:rFonts w:ascii="Arial" w:eastAsia="Times New Roman" w:hAnsi="Arial" w:cs="Arial"/>
                <w:color w:val="000000"/>
                <w:sz w:val="20"/>
                <w:szCs w:val="20"/>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7D09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DE235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PCT_PL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FE71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E61DF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BBC9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PCT_POOL it the </w:t>
            </w:r>
            <w:proofErr w:type="spellStart"/>
            <w:r w:rsidRPr="00782C3E">
              <w:rPr>
                <w:rFonts w:ascii="Arial" w:eastAsia="Times New Roman" w:hAnsi="Arial" w:cs="Arial"/>
                <w:color w:val="000000"/>
                <w:sz w:val="20"/>
                <w:szCs w:val="20"/>
              </w:rPr>
              <w:t>tilte</w:t>
            </w:r>
            <w:proofErr w:type="spellEnd"/>
            <w:r w:rsidRPr="00782C3E">
              <w:rPr>
                <w:rFonts w:ascii="Arial" w:eastAsia="Times New Roman" w:hAnsi="Arial" w:cs="Arial"/>
                <w:color w:val="000000"/>
                <w:sz w:val="20"/>
                <w:szCs w:val="20"/>
              </w:rPr>
              <w:t> of this metric, but given the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E3381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PoolPct</w:t>
            </w:r>
            <w:proofErr w:type="spellEnd"/>
            <w:r w:rsidRPr="00782C3E">
              <w:rPr>
                <w:rFonts w:ascii="Arial" w:eastAsia="Times New Roman" w:hAnsi="Arial" w:cs="Arial"/>
                <w:color w:val="000000"/>
                <w:sz w:val="20"/>
                <w:szCs w:val="20"/>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90C49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08079D5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272AF4E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6014E6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Substrate </w:t>
      </w:r>
    </w:p>
    <w:p w14:paraId="6B28B5A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All four programs collect partials using similar mythology with subtle but important differences. </w:t>
      </w:r>
      <w:r w:rsidRPr="00782C3E">
        <w:rPr>
          <w:rFonts w:ascii="Calibri" w:eastAsia="Times New Roman" w:hAnsi="Calibri" w:cs="Calibri"/>
          <w:b/>
          <w:bCs/>
        </w:rPr>
        <w:t> </w:t>
      </w:r>
      <w:r w:rsidRPr="00782C3E">
        <w:rPr>
          <w:rFonts w:ascii="Calibri" w:eastAsia="Times New Roman" w:hAnsi="Calibri" w:cs="Calibri"/>
        </w:rPr>
        <w:t> </w:t>
      </w:r>
    </w:p>
    <w:p w14:paraId="13CCCBE4" w14:textId="77777777" w:rsidR="00782C3E" w:rsidRPr="00782C3E" w:rsidRDefault="00782C3E" w:rsidP="00292361">
      <w:pPr>
        <w:numPr>
          <w:ilvl w:val="0"/>
          <w:numId w:val="2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- 10 at each of the 20 transact, a total of 200 particles, scour line to scour line  </w:t>
      </w:r>
    </w:p>
    <w:p w14:paraId="32B69A9C"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EPA NARS - 5 at each of the 21 transects, a total of 105 particles, in the wetted channel  </w:t>
      </w:r>
    </w:p>
    <w:p w14:paraId="22560FAA"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PIBO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but in the analysis, particles above scour line are excluded   </w:t>
      </w:r>
    </w:p>
    <w:p w14:paraId="5AA3C10D" w14:textId="77777777" w:rsidR="00782C3E" w:rsidRPr="00782C3E" w:rsidRDefault="00782C3E" w:rsidP="00292361">
      <w:pPr>
        <w:numPr>
          <w:ilvl w:val="0"/>
          <w:numId w:val="2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AREMP - 5 at each of the 21 transects, a total of 105 particles,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w:t>
      </w:r>
    </w:p>
    <w:p w14:paraId="5731F6D3" w14:textId="77777777" w:rsidR="00782C3E" w:rsidRPr="00782C3E" w:rsidRDefault="00782C3E" w:rsidP="00782C3E">
      <w:pPr>
        <w:spacing w:after="0" w:line="240" w:lineRule="auto"/>
        <w:textAlignment w:val="baseline"/>
        <w:rPr>
          <w:rFonts w:ascii="Segoe UI" w:eastAsia="Times New Roman" w:hAnsi="Segoe UI" w:cs="Segoe UI"/>
          <w:sz w:val="18"/>
          <w:szCs w:val="18"/>
        </w:rPr>
      </w:pPr>
      <w:proofErr w:type="spellStart"/>
      <w:r w:rsidRPr="00782C3E">
        <w:rPr>
          <w:rFonts w:ascii="Calibri" w:eastAsia="Times New Roman" w:hAnsi="Calibri" w:cs="Calibri"/>
        </w:rPr>
        <w:t>Bunte</w:t>
      </w:r>
      <w:proofErr w:type="spellEnd"/>
      <w:r w:rsidRPr="00782C3E">
        <w:rPr>
          <w:rFonts w:ascii="Calibri" w:eastAsia="Times New Roman" w:hAnsi="Calibri" w:cs="Calibri"/>
        </w:rPr>
        <w:t> et al. 2009 demonstrated results differ based on where channel particles are collected,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to </w:t>
      </w:r>
      <w:proofErr w:type="spellStart"/>
      <w:r w:rsidRPr="00782C3E">
        <w:rPr>
          <w:rFonts w:ascii="Calibri" w:eastAsia="Times New Roman" w:hAnsi="Calibri" w:cs="Calibri"/>
        </w:rPr>
        <w:t>bankfull</w:t>
      </w:r>
      <w:proofErr w:type="spellEnd"/>
      <w:r w:rsidRPr="00782C3E">
        <w:rPr>
          <w:rFonts w:ascii="Calibri" w:eastAsia="Times New Roman" w:hAnsi="Calibri" w:cs="Calibri"/>
        </w:rPr>
        <w:t> vs. collection in the wetted width. We wanted to understand if there is a difference between particles collected scour to scour line vs. contained within the wetted channel. The BLM AIM labels particles according to channel location, above or below the waterline. They volunteered to run an analysis to see the impact of where the particles are collected wetted vs active channel. Based on the BLM AIM analysis, the group decided it was appropriate to summarize the particles from the active and wetted channel into one metric. The group also indicated that the crew effect might result in a larger deviation than the outliers identified in the BLM AIM analysis of active vs. wetted channels (Roper et al. 2010).  </w:t>
      </w:r>
    </w:p>
    <w:p w14:paraId="32D6D4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lastRenderedPageBreak/>
        <w:t>In addition to the metrics proposed in the initial version of the controlled vocabulary and crosswalk (&lt;2mm, &lt;6mm and D50), the group decided to include bed surface D16, D84, and percent of stream bed area bedrock (&gt;4098). The field and analysis methods to produce these metrics are the same between BLM AIM, USFS AREMP and PIBO.  </w:t>
      </w:r>
    </w:p>
    <w:p w14:paraId="7693759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Questions:</w:t>
      </w:r>
      <w:r w:rsidRPr="00782C3E">
        <w:rPr>
          <w:rFonts w:ascii="Calibri" w:eastAsia="Times New Roman" w:hAnsi="Calibri" w:cs="Calibri"/>
        </w:rPr>
        <w:t> </w:t>
      </w:r>
    </w:p>
    <w:p w14:paraId="1212BF4E"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USFS AREMP, are the particles above the scour line included in the analysis? Or is it just scour line to scour line? </w:t>
      </w:r>
    </w:p>
    <w:p w14:paraId="7441D5A5" w14:textId="77777777" w:rsidR="00782C3E" w:rsidRPr="00782C3E" w:rsidRDefault="00782C3E" w:rsidP="00292361">
      <w:pPr>
        <w:numPr>
          <w:ilvl w:val="0"/>
          <w:numId w:val="2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Is there is a difference in particles collected in the wetted vs. the active channel?  </w:t>
      </w:r>
    </w:p>
    <w:p w14:paraId="1CAE11A1" w14:textId="77777777" w:rsidR="00782C3E" w:rsidRPr="00782C3E" w:rsidRDefault="00782C3E" w:rsidP="00292361">
      <w:pPr>
        <w:numPr>
          <w:ilvl w:val="0"/>
          <w:numId w:val="26"/>
        </w:numPr>
        <w:spacing w:after="0" w:line="240" w:lineRule="auto"/>
        <w:ind w:left="1080" w:firstLine="0"/>
        <w:textAlignment w:val="baseline"/>
        <w:rPr>
          <w:rFonts w:ascii="Calibri" w:eastAsia="Times New Roman" w:hAnsi="Calibri" w:cs="Calibri"/>
          <w:sz w:val="24"/>
          <w:szCs w:val="24"/>
        </w:rPr>
      </w:pPr>
      <w:r w:rsidRPr="00782C3E">
        <w:rPr>
          <w:rFonts w:ascii="Calibri" w:eastAsia="Times New Roman" w:hAnsi="Calibri" w:cs="Calibri"/>
        </w:rPr>
        <w:t>Answer: Based on the quick analysis and the experts opinion in the large majority of cases, we can combine the active and wetted channel data. BLM AIM collects data in the active channel, labeling the particles that are collected in the wetted channel. BLM AIM completed a quick analysis and found there is no difference in results between   particles collected in the active vs. wetted channel. Expertise indicated that there may be a bigger deviation in results due to crew effect then other outliers in the charts below.   </w:t>
      </w:r>
    </w:p>
    <w:p w14:paraId="5CE71C89" w14:textId="59161B22"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1F0DA7B7" wp14:editId="14353A9B">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Segoe UI" w:eastAsia="Times New Roman" w:hAnsi="Segoe UI" w:cs="Segoe UI"/>
          <w:noProof/>
          <w:sz w:val="18"/>
          <w:szCs w:val="18"/>
          <w:bdr w:val="single" w:sz="6" w:space="0" w:color="C8CACC" w:frame="1"/>
          <w:shd w:val="clear" w:color="auto" w:fill="F9F9F9"/>
        </w:rPr>
        <w:drawing>
          <wp:inline distT="0" distB="0" distL="0" distR="0" wp14:anchorId="69E7E82D" wp14:editId="1A6B3FD7">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82C3E">
        <w:rPr>
          <w:rFonts w:ascii="Calibri" w:eastAsia="Times New Roman" w:hAnsi="Calibri" w:cs="Calibri"/>
        </w:rPr>
        <w:t>  </w:t>
      </w:r>
    </w:p>
    <w:p w14:paraId="293EA5D0" w14:textId="77777777" w:rsidR="00782C3E" w:rsidRPr="00782C3E" w:rsidRDefault="00782C3E" w:rsidP="00782C3E">
      <w:pPr>
        <w:spacing w:after="0" w:line="240" w:lineRule="auto"/>
        <w:ind w:left="720"/>
        <w:textAlignment w:val="baseline"/>
        <w:rPr>
          <w:rFonts w:ascii="Segoe UI" w:eastAsia="Times New Roman" w:hAnsi="Segoe UI" w:cs="Segoe UI"/>
          <w:sz w:val="18"/>
          <w:szCs w:val="18"/>
        </w:rPr>
      </w:pPr>
      <w:r w:rsidRPr="00782C3E">
        <w:rPr>
          <w:rFonts w:ascii="Calibri" w:eastAsia="Times New Roman" w:hAnsi="Calibri" w:cs="Calibri"/>
        </w:rPr>
        <w:t> </w:t>
      </w:r>
    </w:p>
    <w:p w14:paraId="636BE19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3CB9830B" w14:textId="77777777" w:rsidR="00782C3E" w:rsidRPr="00782C3E" w:rsidRDefault="00782C3E" w:rsidP="00292361">
      <w:pPr>
        <w:numPr>
          <w:ilvl w:val="0"/>
          <w:numId w:val="2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can combine data for these metrics. If USFS AREMP summarized bed particles from scour line to scour line include their metric.  </w:t>
      </w:r>
    </w:p>
    <w:p w14:paraId="33E5112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75CF6B3D" w14:textId="77777777" w:rsidR="00782C3E" w:rsidRPr="00782C3E" w:rsidRDefault="00782C3E" w:rsidP="00292361">
      <w:pPr>
        <w:numPr>
          <w:ilvl w:val="0"/>
          <w:numId w:val="2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Include &lt;2 mm, &lt;6mm, D16, D50, D84, and % stream bed area bedrock  </w:t>
      </w:r>
    </w:p>
    <w:p w14:paraId="3152093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3380E72"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1"/>
        <w:gridCol w:w="3681"/>
        <w:gridCol w:w="1040"/>
        <w:gridCol w:w="2521"/>
        <w:gridCol w:w="529"/>
        <w:gridCol w:w="842"/>
      </w:tblGrid>
      <w:tr w:rsidR="00782C3E" w:rsidRPr="00782C3E" w14:paraId="51C0AB79" w14:textId="77777777" w:rsidTr="00782C3E">
        <w:trPr>
          <w:trHeight w:val="510"/>
        </w:trPr>
        <w:tc>
          <w:tcPr>
            <w:tcW w:w="32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8EFD3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8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095CE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E1167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CC098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A07B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E9C6AF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1C3D557D" w14:textId="77777777" w:rsidTr="00782C3E">
        <w:trPr>
          <w:trHeight w:val="79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77F12B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50th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FD63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median (50th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886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8A4BA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86676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D3959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r>
      <w:tr w:rsidR="00782C3E" w:rsidRPr="00782C3E" w14:paraId="756665EB"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805608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16th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54AC6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16th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867B0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F7B00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529AB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A2D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r>
      <w:tr w:rsidR="00782C3E" w:rsidRPr="00782C3E" w14:paraId="6AC8DD2D" w14:textId="77777777" w:rsidTr="00782C3E">
        <w:trPr>
          <w:trHeight w:val="615"/>
        </w:trPr>
        <w:tc>
          <w:tcPr>
            <w:tcW w:w="32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460D4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Diameter of the 84th percentile streambed particle </w:t>
            </w:r>
          </w:p>
        </w:tc>
        <w:tc>
          <w:tcPr>
            <w:tcW w:w="58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1B4F4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surface particle size corresponding to the 84th percentile of measured particles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13FE3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0C03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1, max: 4098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FFBCE4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mm </w:t>
            </w:r>
          </w:p>
        </w:tc>
        <w:tc>
          <w:tcPr>
            <w:tcW w:w="9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A257A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r>
      <w:tr w:rsidR="00782C3E" w:rsidRPr="00782C3E" w14:paraId="20A27B4D" w14:textId="77777777" w:rsidTr="00782C3E">
        <w:trPr>
          <w:trHeight w:val="495"/>
        </w:trPr>
        <w:tc>
          <w:tcPr>
            <w:tcW w:w="32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DA02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Bed Surface Bedrock </w:t>
            </w:r>
          </w:p>
        </w:tc>
        <w:tc>
          <w:tcPr>
            <w:tcW w:w="5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4B125E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&gt; 4098mm (bedrock)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B0917F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6EA40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3C382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7D1B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r>
    </w:tbl>
    <w:p w14:paraId="1460EB4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652DCB8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
        <w:gridCol w:w="1084"/>
        <w:gridCol w:w="1766"/>
        <w:gridCol w:w="840"/>
        <w:gridCol w:w="1523"/>
        <w:gridCol w:w="935"/>
        <w:gridCol w:w="1618"/>
        <w:gridCol w:w="959"/>
        <w:gridCol w:w="1641"/>
      </w:tblGrid>
      <w:tr w:rsidR="00782C3E" w:rsidRPr="00782C3E" w14:paraId="005F43E6" w14:textId="77777777" w:rsidTr="00782C3E">
        <w:trPr>
          <w:trHeight w:val="510"/>
        </w:trPr>
        <w:tc>
          <w:tcPr>
            <w:tcW w:w="6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8E57BE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6CFAE9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6A27A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B8120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3DA8D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60411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1AD23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A4A493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E7DE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62EF4ED8" w14:textId="77777777" w:rsidTr="00782C3E">
        <w:trPr>
          <w:trHeight w:val="124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BC8B5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39AE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4E9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C28C6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D50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436BF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92C5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B8D5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Bed particle D50.  It should specify that this is median diameter of Bed Surface particles, and it refers to an </w:t>
            </w:r>
            <w:proofErr w:type="spellStart"/>
            <w:r w:rsidRPr="00782C3E">
              <w:rPr>
                <w:rFonts w:ascii="Arial" w:eastAsia="Times New Roman" w:hAnsi="Arial" w:cs="Arial"/>
                <w:color w:val="000000"/>
                <w:sz w:val="20"/>
                <w:szCs w:val="20"/>
              </w:rPr>
              <w:t>areal</w:t>
            </w:r>
            <w:proofErr w:type="spellEnd"/>
            <w:r w:rsidRPr="00782C3E">
              <w:rPr>
                <w:rFonts w:ascii="Arial" w:eastAsia="Times New Roman" w:hAnsi="Arial" w:cs="Arial"/>
                <w:color w:val="000000"/>
                <w:sz w:val="20"/>
                <w:szCs w:val="20"/>
              </w:rPr>
              <w:t> median.  That said, a D50 based on 105 particles is not a very stable statistic.  The best variable to match the D50 of the other projects is </w:t>
            </w:r>
            <w:proofErr w:type="spellStart"/>
            <w:r w:rsidRPr="00782C3E">
              <w:rPr>
                <w:rFonts w:ascii="Arial" w:eastAsia="Times New Roman" w:hAnsi="Arial" w:cs="Arial"/>
                <w:color w:val="000000"/>
                <w:sz w:val="20"/>
                <w:szCs w:val="20"/>
              </w:rPr>
              <w:t>Sub_dmm</w:t>
            </w:r>
            <w:proofErr w:type="spellEnd"/>
            <w:r w:rsidRPr="00782C3E">
              <w:rPr>
                <w:rFonts w:ascii="Arial" w:eastAsia="Times New Roman" w:hAnsi="Arial" w:cs="Arial"/>
                <w:color w:val="000000"/>
                <w:sz w:val="20"/>
                <w:szCs w:val="20"/>
              </w:rPr>
              <w:t xml:space="preserve">, the geometric mean </w:t>
            </w:r>
            <w:r w:rsidRPr="00782C3E">
              <w:rPr>
                <w:rFonts w:ascii="Arial" w:eastAsia="Times New Roman" w:hAnsi="Arial" w:cs="Arial"/>
                <w:color w:val="000000"/>
                <w:sz w:val="20"/>
                <w:szCs w:val="20"/>
              </w:rPr>
              <w:lastRenderedPageBreak/>
              <w:t>surficial bed particle diameter (mm), or its Log10 transformation (</w:t>
            </w:r>
            <w:proofErr w:type="spellStart"/>
            <w:r w:rsidRPr="00782C3E">
              <w:rPr>
                <w:rFonts w:ascii="Arial" w:eastAsia="Times New Roman" w:hAnsi="Arial" w:cs="Arial"/>
                <w:color w:val="000000"/>
                <w:sz w:val="20"/>
                <w:szCs w:val="20"/>
              </w:rPr>
              <w:t>LSub_dmm</w:t>
            </w:r>
            <w:proofErr w:type="spellEnd"/>
            <w:r w:rsidRPr="00782C3E">
              <w:rPr>
                <w:rFonts w:ascii="Arial" w:eastAsia="Times New Roman" w:hAnsi="Arial" w:cs="Arial"/>
                <w:color w:val="000000"/>
                <w:sz w:val="20"/>
                <w:szCs w:val="20"/>
              </w:rPr>
              <w:t>).  Faustini and Kaufmann (2007) compare the accuracy and precision of various metrics from field survey protocols. Full citation is Faustini, J.M. and P.R. Kaufmann. 2007. Adequacy of Visually Classified Particle Count Statistics from Regional Stream Habitat Surveys. J. Am. Water </w:t>
            </w:r>
            <w:proofErr w:type="spellStart"/>
            <w:r w:rsidRPr="00782C3E">
              <w:rPr>
                <w:rFonts w:ascii="Arial" w:eastAsia="Times New Roman" w:hAnsi="Arial" w:cs="Arial"/>
                <w:color w:val="000000"/>
                <w:sz w:val="20"/>
                <w:szCs w:val="20"/>
              </w:rPr>
              <w:t>Resourc</w:t>
            </w:r>
            <w:proofErr w:type="spellEnd"/>
            <w:r w:rsidRPr="00782C3E">
              <w:rPr>
                <w:rFonts w:ascii="Arial" w:eastAsia="Times New Roman" w:hAnsi="Arial" w:cs="Arial"/>
                <w:color w:val="000000"/>
                <w:sz w:val="20"/>
                <w:szCs w:val="20"/>
              </w:rPr>
              <w:t>. Assoc. 43(5):1293-1315.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ED1408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lastRenderedPageBreak/>
              <w:t>D50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A6B8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22CBADF" w14:textId="77777777" w:rsidTr="00782C3E">
        <w:trPr>
          <w:trHeight w:val="630"/>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B08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41DF0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158A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6D2A2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F6115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0469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545D3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087DA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D16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6CD6F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0B6F99C0" w14:textId="77777777" w:rsidTr="00782C3E">
        <w:trPr>
          <w:trHeight w:val="525"/>
        </w:trPr>
        <w:tc>
          <w:tcPr>
            <w:tcW w:w="6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909E93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4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C447B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A3687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EF7F8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6FC8A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149FCE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78096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0C917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D84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34CB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C5668BE" w14:textId="77777777" w:rsidTr="00782C3E">
        <w:trPr>
          <w:trHeight w:val="495"/>
        </w:trPr>
        <w:tc>
          <w:tcPr>
            <w:tcW w:w="6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36A04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PctBdrk</w:t>
            </w:r>
            <w:proofErr w:type="spellEnd"/>
            <w:r w:rsidRPr="00782C3E">
              <w:rPr>
                <w:rFonts w:ascii="Arial" w:eastAsia="Times New Roman" w:hAnsi="Arial" w:cs="Arial"/>
                <w:color w:val="000000"/>
                <w:sz w:val="20"/>
                <w:szCs w:val="20"/>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4D98B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bedrock_pcnt</w:t>
            </w:r>
            <w:proofErr w:type="spellEnd"/>
            <w:r w:rsidRPr="00782C3E">
              <w:rPr>
                <w:rFonts w:ascii="Arial" w:eastAsia="Times New Roman" w:hAnsi="Arial" w:cs="Arial"/>
                <w:color w:val="000000"/>
                <w:sz w:val="20"/>
                <w:szCs w:val="20"/>
              </w:rPr>
              <w:t> </w:t>
            </w:r>
          </w:p>
        </w:tc>
        <w:tc>
          <w:tcPr>
            <w:tcW w:w="22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CE874F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AREMP can calculate and share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DB91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E6E90E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2BA99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PCT_BDRK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AD44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2A739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A22A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49FD3CB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130FA7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5A9CA3D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Light" w:eastAsia="Times New Roman" w:hAnsi="Calibri Light" w:cs="Calibri Light"/>
          <w:color w:val="2F5496"/>
          <w:sz w:val="26"/>
          <w:szCs w:val="26"/>
        </w:rPr>
        <w:t>Substrate- Pool Tail Fines  </w:t>
      </w:r>
    </w:p>
    <w:p w14:paraId="46466F7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While discussing substrates, the group decided to add pool tail fines measurements to the controlled vocabulary and crosswalk. The BLM AIM and USFS PIBO use the same method to define pools and collect pool tail fines (</w:t>
      </w:r>
      <w:hyperlink r:id="rId22" w:tgtFrame="_blank" w:history="1">
        <w:r w:rsidRPr="00782C3E">
          <w:rPr>
            <w:rFonts w:ascii="Calibri" w:eastAsia="Times New Roman" w:hAnsi="Calibri" w:cs="Calibri"/>
            <w:color w:val="0563C1"/>
            <w:u w:val="single"/>
          </w:rPr>
          <w:t>https://www.monitoringresources.org/Document/Method/Details/6862</w:t>
        </w:r>
      </w:hyperlink>
      <w:r w:rsidRPr="00782C3E">
        <w:rPr>
          <w:rFonts w:ascii="Calibri" w:eastAsia="Times New Roman" w:hAnsi="Calibri" w:cs="Calibri"/>
        </w:rPr>
        <w:t>), AREMP describes pools the same but counts pool tail fines with a slightly different approach: </w:t>
      </w:r>
      <w:hyperlink r:id="rId23" w:tgtFrame="_blank" w:history="1">
        <w:r w:rsidRPr="00782C3E">
          <w:rPr>
            <w:rFonts w:ascii="Calibri" w:eastAsia="Times New Roman" w:hAnsi="Calibri" w:cs="Calibri"/>
            <w:color w:val="0563C1"/>
            <w:u w:val="single"/>
          </w:rPr>
          <w:t>https://www.monitoringresources.org/Document/Method/Details/6798</w:t>
        </w:r>
      </w:hyperlink>
      <w:r w:rsidRPr="00782C3E">
        <w:rPr>
          <w:rFonts w:ascii="Calibri" w:eastAsia="Times New Roman" w:hAnsi="Calibri" w:cs="Calibri"/>
        </w:rPr>
        <w:t>. USFS AREMP counts pool fines at all pools in the reach and only counts &lt;2mm particles; in contrast, BLM AIM and USFS PIBO count at the first ten scour and plunge pools &lt; 2mm and &lt;6 mm. So, for three of the four programs, the &lt;2mm is comparable, and BLM AIM and USFS PIBO &lt;6 mm is equal for pool tail fines.  </w:t>
      </w:r>
    </w:p>
    <w:p w14:paraId="172EBB1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76CD18AE" w14:textId="77777777" w:rsidR="00782C3E" w:rsidRPr="00782C3E" w:rsidRDefault="00782C3E" w:rsidP="00292361">
      <w:pPr>
        <w:numPr>
          <w:ilvl w:val="0"/>
          <w:numId w:val="2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 include pool tail fines  </w:t>
      </w:r>
    </w:p>
    <w:p w14:paraId="3538C08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D3FA615"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&lt;2mm particles in pool tail fines USFS AREMP, PIBO and BLM AIM are comparable  </w:t>
      </w:r>
    </w:p>
    <w:p w14:paraId="6DD34AB1" w14:textId="77777777" w:rsidR="00782C3E" w:rsidRPr="00782C3E" w:rsidRDefault="00782C3E" w:rsidP="00292361">
      <w:pPr>
        <w:numPr>
          <w:ilvl w:val="0"/>
          <w:numId w:val="3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For &lt;6mm particles in pool tail fines BLM AIM and USFS PIBO are comparable  </w:t>
      </w:r>
    </w:p>
    <w:p w14:paraId="5DE56B0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9"/>
        <w:gridCol w:w="3574"/>
        <w:gridCol w:w="1043"/>
        <w:gridCol w:w="2525"/>
        <w:gridCol w:w="533"/>
        <w:gridCol w:w="1030"/>
      </w:tblGrid>
      <w:tr w:rsidR="00782C3E" w:rsidRPr="00782C3E" w14:paraId="12381A50" w14:textId="77777777" w:rsidTr="00782C3E">
        <w:trPr>
          <w:trHeight w:val="510"/>
        </w:trPr>
        <w:tc>
          <w:tcPr>
            <w:tcW w:w="29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48AA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59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B6C75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2091EE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2F371C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6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0602A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45594B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72FE1326"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D5628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streambed particles &lt;2mm </w:t>
            </w:r>
          </w:p>
        </w:tc>
        <w:tc>
          <w:tcPr>
            <w:tcW w:w="59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C903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comprised of practices with a b-axis &lt; 2 mm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D462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7A4E74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4A48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8D29D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r>
      <w:tr w:rsidR="00782C3E" w:rsidRPr="00782C3E" w14:paraId="00875712" w14:textId="77777777" w:rsidTr="00782C3E">
        <w:trPr>
          <w:trHeight w:val="540"/>
        </w:trPr>
        <w:tc>
          <w:tcPr>
            <w:tcW w:w="29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83195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lastRenderedPageBreak/>
              <w:t>Percent of streambed particles &lt;6mm </w:t>
            </w:r>
          </w:p>
        </w:tc>
        <w:tc>
          <w:tcPr>
            <w:tcW w:w="59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2F5A6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the stream bed area that is composed of particles with a b-axis &lt; 6 mm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0ABFC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1501A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100 </w:t>
            </w:r>
          </w:p>
        </w:tc>
        <w:tc>
          <w:tcPr>
            <w:tcW w:w="6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DEE11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15E88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r>
    </w:tbl>
    <w:p w14:paraId="63240BF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8EB753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1074"/>
        <w:gridCol w:w="1750"/>
        <w:gridCol w:w="832"/>
        <w:gridCol w:w="1508"/>
        <w:gridCol w:w="926"/>
        <w:gridCol w:w="1603"/>
        <w:gridCol w:w="950"/>
        <w:gridCol w:w="1626"/>
      </w:tblGrid>
      <w:tr w:rsidR="00782C3E" w:rsidRPr="00782C3E" w14:paraId="3C4986A7" w14:textId="77777777" w:rsidTr="00782C3E">
        <w:trPr>
          <w:trHeight w:val="510"/>
        </w:trPr>
        <w:tc>
          <w:tcPr>
            <w:tcW w:w="7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BFDBC8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035EA7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F71DC2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E18CC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87B198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58F6A6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9F1856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1986D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FA15BC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0AF5C2DF"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BBF8D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PctFines2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EA2A4B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pcnt_fines_tran2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095A0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3A314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19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822D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31EB2B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PCT_SAFN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BBB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0BF10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92AD3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4F178B2C" w14:textId="77777777" w:rsidTr="00782C3E">
        <w:trPr>
          <w:trHeight w:val="750"/>
        </w:trPr>
        <w:tc>
          <w:tcPr>
            <w:tcW w:w="7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4188F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PctFines6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30BFD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pect_fines_tran6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3CF0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This isn't in our public-facing data, but we do have it.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BE9041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PCT_FN6 </w:t>
            </w:r>
          </w:p>
        </w:tc>
        <w:tc>
          <w:tcPr>
            <w:tcW w:w="19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54DF2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57D31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PCT_FN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4A1C7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336F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4C52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5542EEB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03CD23F3"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Wood </w:t>
      </w:r>
    </w:p>
    <w:p w14:paraId="6FE8D49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Each program collects measurements related to wood and produces metrics. The methodologies for measuring wood differ based on the program and relate to the environmental context and underlying biological question each program is designed to answer. For example, in the Pacific Northwest Coast Range, where forest cover is abundant, the minimum size of large wood collected by monitoring programs is more significant than in the Upper Columbia River region. As a group, we agree that wood is an important metric to answer multiple types of questions as a covariate and trend analysis. We were interested in finding a way to share the data. We agreed we cannot combine metrics across the four programs or create a new analysis method of increasing the minimum wood size to match the largest minimum wood size of the four programs. A new metric calculated across all four programs would not provide the scale of information necessary to answer specific biological questions in regions with low wood recruitment potential.  </w:t>
      </w:r>
    </w:p>
    <w:p w14:paraId="5231020B"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3D2841A1" w14:textId="77777777" w:rsidR="00782C3E" w:rsidRPr="00782C3E" w:rsidRDefault="00782C3E" w:rsidP="00292361">
      <w:pPr>
        <w:numPr>
          <w:ilvl w:val="0"/>
          <w:numId w:val="3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How can we direct users to origin data sets to get wood metrics with enough metadata and caveats to understand that the values are not comparable across programs, environmental gradients, or biological questions?  </w:t>
      </w:r>
    </w:p>
    <w:p w14:paraId="4C6A8AF7"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w:t>
      </w:r>
      <w:r w:rsidRPr="00782C3E">
        <w:rPr>
          <w:rFonts w:ascii="Calibri" w:eastAsia="Times New Roman" w:hAnsi="Calibri" w:cs="Calibri"/>
        </w:rPr>
        <w:t>  </w:t>
      </w:r>
    </w:p>
    <w:p w14:paraId="2E61F887"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Wood is an important value for data users. The amount of available wood depends on the geographic and physiographic variables within the region, i.e., for areas with denser forest cover, you expect to see more instream wood (and different size classes of wood) and for areas with less forest cover, you'd expect to see less instream wood.  </w:t>
      </w:r>
    </w:p>
    <w:p w14:paraId="7F8821DD"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could not compare the metric values even if you created a new, unifying metric across these monitoring programs' environmental spectrum.  </w:t>
      </w:r>
    </w:p>
    <w:p w14:paraId="24881EC9" w14:textId="77777777" w:rsidR="00782C3E" w:rsidRPr="00782C3E" w:rsidRDefault="00782C3E" w:rsidP="00292361">
      <w:pPr>
        <w:numPr>
          <w:ilvl w:val="0"/>
          <w:numId w:val="3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Give the above conclusion our goal for this work is to identify where large wood data are available from these programs, specific caveats, and provide a sufficient amount of metadata for users to understand the context in which the large wood data was collected, the collection methods,  and the value produced.  </w:t>
      </w:r>
    </w:p>
    <w:p w14:paraId="1511D6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685D7E13"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cannot aggregate large wood values from the four programs into one column in the data set.  </w:t>
      </w:r>
    </w:p>
    <w:p w14:paraId="65BA9FDA"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Associate large wood values with enough metadata describing the environmental context and the collection process. </w:t>
      </w:r>
    </w:p>
    <w:p w14:paraId="43935F30"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identify a way to indicate to users that data exists, but it is not comparable across the programs. </w:t>
      </w:r>
    </w:p>
    <w:p w14:paraId="07B78AFC" w14:textId="77777777" w:rsidR="00782C3E" w:rsidRPr="00782C3E" w:rsidRDefault="00782C3E" w:rsidP="00292361">
      <w:pPr>
        <w:numPr>
          <w:ilvl w:val="0"/>
          <w:numId w:val="3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need to find a way to allow users to access the origin data sets.  </w:t>
      </w:r>
    </w:p>
    <w:p w14:paraId="275B912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DC7A6D"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Macroinvertebrates – O/E &amp; MMI  </w:t>
      </w:r>
    </w:p>
    <w:p w14:paraId="6B51B2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3829036D"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w:t>
      </w:r>
      <w:r w:rsidRPr="00782C3E">
        <w:rPr>
          <w:rFonts w:ascii="Calibri" w:eastAsia="Times New Roman" w:hAnsi="Calibri" w:cs="Calibri"/>
        </w:rPr>
        <w:t xml:space="preserve"> Macroinvertebrate data comparability, like all other metrics, discussed, depend on the field collection methodology and lab identification methods. We have identified that the EPA NARS, BLM AIM, USFS AREMP and PIBO have similar field methods to combine macroinvertebrate data. They all sample using an area method, not an specified lent of time. The controlled vocabulary for this metric will only be valid for data collected using the area method.  Our initial suggestion was to share O/E and MMI index, but we realized we could not combine the data into one column of a data set because each program calculates O/E and MMI based on program-specific models. We </w:t>
      </w:r>
      <w:r w:rsidRPr="00782C3E">
        <w:rPr>
          <w:rFonts w:ascii="Calibri" w:eastAsia="Times New Roman" w:hAnsi="Calibri" w:cs="Calibri"/>
        </w:rPr>
        <w:lastRenderedPageBreak/>
        <w:t>discussed using the BLM AIM west-wide comprehensive model for calculating O/E and MMI. BLM AIM has already completed most of this work and volunteered to run the model on others’ data sets. Our data-sharing effort would then shift focus to sharing the 10-12 metrics needed in the west-wide model. In a combined data set, we could share the 10-12 metrics without the west-wide or program O/E and MMI values and create an analysis package to let data users compute the indicator values. This approach would require significant investment in building an R or Python package and adequate metadata to accomplish that work. Additionally, it would make the data less approachable by certain groups of users, and one of our key goals was to promote data discovery and reuse of these robust long-term data sets. We also discussed sharing the "raw data".  </w:t>
      </w:r>
    </w:p>
    <w:p w14:paraId="187550E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Question: </w:t>
      </w:r>
      <w:r w:rsidRPr="00782C3E">
        <w:rPr>
          <w:rFonts w:ascii="Calibri" w:eastAsia="Times New Roman" w:hAnsi="Calibri" w:cs="Calibri"/>
        </w:rPr>
        <w:t> </w:t>
      </w:r>
    </w:p>
    <w:p w14:paraId="67AE7640" w14:textId="77777777" w:rsidR="00782C3E" w:rsidRPr="00782C3E" w:rsidRDefault="00782C3E" w:rsidP="00292361">
      <w:pPr>
        <w:numPr>
          <w:ilvl w:val="0"/>
          <w:numId w:val="3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Macroinvertebrates inform Clean Water Act reporting, by sharing these data raw, metric, or indicators, are we potentially opening the agencies up to legal issues?   </w:t>
      </w:r>
    </w:p>
    <w:p w14:paraId="2AFB7381"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B8AF82E"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macroinvertebrate data, metrics, or indicators depends on the field method and lab methods, including sub-sampling the sample and taxonomic list and resolution used to identify specimens.  </w:t>
      </w:r>
    </w:p>
    <w:p w14:paraId="6D5FA7CB"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  We will only share data that have used collection methods that sample a specified area and not methods that sample for specified length of time </w:t>
      </w:r>
    </w:p>
    <w:p w14:paraId="09B50199"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O/E and MMI as produced by each program could potentially present issues because, for the same or similar locations, indicators values could contradict each due to differences in the underlying model. Adding the west-wide model could create additional complications and contradictions.  </w:t>
      </w:r>
    </w:p>
    <w:p w14:paraId="000AFEF6" w14:textId="77777777" w:rsidR="00782C3E" w:rsidRPr="00782C3E" w:rsidRDefault="00782C3E" w:rsidP="00292361">
      <w:pPr>
        <w:numPr>
          <w:ilvl w:val="0"/>
          <w:numId w:val="3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Macroinvertebrate data are used in work related to the Clean Water Act and misinterpretation could open agencies to lawsuits, so anything we share must contain sufficient metadata to be defensible  </w:t>
      </w:r>
    </w:p>
    <w:p w14:paraId="40E3D592" w14:textId="77777777" w:rsidR="00782C3E" w:rsidRPr="00782C3E" w:rsidRDefault="00782C3E" w:rsidP="00292361">
      <w:pPr>
        <w:numPr>
          <w:ilvl w:val="0"/>
          <w:numId w:val="36"/>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Sharing "raw data" as a species list could be problematic because we are publishing a list that may contain rare species, again opening the agencies to legal issues and potential data-sharing issues related to revealing specific locations of rare species </w:t>
      </w:r>
    </w:p>
    <w:p w14:paraId="7F85105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2ED0B9F7"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start by sharing a sub-set of macroinvertebrates metrics standardized to a species list. BLM AIM, USFS PIBO and AREMP samples are all processed at the Utah State University (USU) Bug Lab. Meaning the samples are sub-set the same way and processed to the same taxonomic level. The lab might also have the EPA NARS data.  </w:t>
      </w:r>
    </w:p>
    <w:p w14:paraId="187B02FD"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then do outreach and user testing to understand the use cases for this type of data. This will help us understand if there is a need to use the data in regulatory actions, and whether we should share the modeled data.  </w:t>
      </w:r>
    </w:p>
    <w:p w14:paraId="422E579C" w14:textId="77777777" w:rsidR="00782C3E" w:rsidRPr="00782C3E" w:rsidRDefault="00782C3E" w:rsidP="00292361">
      <w:pPr>
        <w:numPr>
          <w:ilvl w:val="0"/>
          <w:numId w:val="37"/>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No matter what we end up sharing or not sharing, sufficient metadata is needed. If we share O/E and MMI we need to identify the models used and provide documentation on why indicator values in close spatial proximity or at the same location might differ based on the model used.  </w:t>
      </w:r>
    </w:p>
    <w:p w14:paraId="06E3E241" w14:textId="77777777" w:rsidR="00782C3E" w:rsidRPr="00782C3E" w:rsidRDefault="00782C3E" w:rsidP="00292361">
      <w:pPr>
        <w:numPr>
          <w:ilvl w:val="0"/>
          <w:numId w:val="38"/>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Data analysis process matters! We need to understand the </w:t>
      </w:r>
      <w:r w:rsidRPr="00782C3E">
        <w:rPr>
          <w:rFonts w:ascii="Calibri" w:eastAsia="Times New Roman" w:hAnsi="Calibri" w:cs="Calibri"/>
          <w:color w:val="000000"/>
        </w:rPr>
        <w:t>taxonomy and random subsampling procedure used on all biological samples to create standardized data. </w:t>
      </w:r>
    </w:p>
    <w:p w14:paraId="6F6B7E46"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p w14:paraId="09D83925"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471501B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p w14:paraId="0BEF384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process  </w:t>
      </w:r>
    </w:p>
    <w:p w14:paraId="734DAB44"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p>
    <w:p w14:paraId="05B03C81"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Light" w:eastAsia="Times New Roman" w:hAnsi="Calibri Light" w:cs="Calibri Light"/>
          <w:color w:val="2F5496"/>
          <w:sz w:val="26"/>
          <w:szCs w:val="26"/>
        </w:rPr>
        <w:t> </w:t>
      </w:r>
      <w:r w:rsidRPr="00782C3E">
        <w:rPr>
          <w:rFonts w:ascii="Calibri Light" w:eastAsia="Times New Roman" w:hAnsi="Calibri Light" w:cs="Calibri Light"/>
          <w:color w:val="2F5496"/>
          <w:sz w:val="26"/>
          <w:szCs w:val="26"/>
        </w:rPr>
        <w:br/>
      </w:r>
      <w:r w:rsidRPr="00782C3E">
        <w:rPr>
          <w:rFonts w:ascii="Calibri" w:eastAsia="Times New Roman" w:hAnsi="Calibri" w:cs="Calibri"/>
          <w:color w:val="2F5496"/>
          <w:sz w:val="26"/>
          <w:szCs w:val="26"/>
        </w:rPr>
        <w:t>Temperature  </w:t>
      </w:r>
    </w:p>
    <w:p w14:paraId="550DCA7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BLM AIM and EPA NARS collect instantaneous temperature data, USFS PIBO and AREMP collect continuous summer temperature data. USFS AREMP only takes one temperature record at one site in a watershed. USFS PIBO is moving away from summer temperature data and towards year-round temperatures measurements. BLM AIM extracts average August stream temperature data 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for each data collection point. USFS PIBO compared collected summer temperature values to the metrics from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data set, found the differences between measured and predicted to be low and now planning on using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for summer temperatures. Given this information and the program’s shift away from collecting summer temperatures, we will 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data. Brett recommends research metrics in Isaak et al. 2019 paper on thermal regimes.  </w:t>
      </w:r>
    </w:p>
    <w:p w14:paraId="0D1C705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lastRenderedPageBreak/>
        <w:t>Conclusion:</w:t>
      </w:r>
      <w:r w:rsidRPr="00782C3E">
        <w:rPr>
          <w:rFonts w:ascii="Calibri" w:eastAsia="Times New Roman" w:hAnsi="Calibri" w:cs="Calibri"/>
        </w:rPr>
        <w:t> </w:t>
      </w:r>
    </w:p>
    <w:p w14:paraId="170EE69E" w14:textId="77777777" w:rsidR="00782C3E" w:rsidRPr="00782C3E" w:rsidRDefault="00782C3E" w:rsidP="00292361">
      <w:pPr>
        <w:numPr>
          <w:ilvl w:val="0"/>
          <w:numId w:val="39"/>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Temperature is important, and the model values will provide a value for all data collection locations.  </w:t>
      </w:r>
    </w:p>
    <w:p w14:paraId="31B1FE8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 </w:t>
      </w:r>
      <w:r w:rsidRPr="00782C3E">
        <w:rPr>
          <w:rFonts w:ascii="Calibri" w:eastAsia="Times New Roman" w:hAnsi="Calibri" w:cs="Calibri"/>
        </w:rPr>
        <w:t> </w:t>
      </w:r>
    </w:p>
    <w:p w14:paraId="147E9E0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Use the </w:t>
      </w:r>
      <w:proofErr w:type="spellStart"/>
      <w:r w:rsidRPr="00782C3E">
        <w:rPr>
          <w:rFonts w:ascii="Calibri" w:eastAsia="Times New Roman" w:hAnsi="Calibri" w:cs="Calibri"/>
        </w:rPr>
        <w:t>NorWeST</w:t>
      </w:r>
      <w:proofErr w:type="spellEnd"/>
      <w:r w:rsidRPr="00782C3E">
        <w:rPr>
          <w:rFonts w:ascii="Calibri" w:eastAsia="Times New Roman" w:hAnsi="Calibri" w:cs="Calibri"/>
        </w:rPr>
        <w:t> temperature model to attribute each data collection location with temperature metrics </w:t>
      </w:r>
    </w:p>
    <w:p w14:paraId="5880EDE5" w14:textId="77777777" w:rsidR="00782C3E" w:rsidRPr="00782C3E" w:rsidRDefault="00782C3E" w:rsidP="00292361">
      <w:pPr>
        <w:numPr>
          <w:ilvl w:val="0"/>
          <w:numId w:val="40"/>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Review the Isaak et al. 2019 paper to figure out which metrics to include in the integrated data set  </w:t>
      </w:r>
    </w:p>
    <w:p w14:paraId="6533605A"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7F0447B0"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Water Quality  </w:t>
      </w:r>
    </w:p>
    <w:p w14:paraId="623F39D3"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USFS AREMP, BLM AIM and EPA NARS take water quality grab samples. BLM AIM and USFS AREMP process the samples in the same lab at USU and produce the same metrics. </w:t>
      </w:r>
      <w:r w:rsidRPr="00782C3E">
        <w:rPr>
          <w:rFonts w:ascii="Calibri" w:eastAsia="Times New Roman" w:hAnsi="Calibri" w:cs="Calibri"/>
          <w:shd w:val="clear" w:color="auto" w:fill="FFFF00"/>
        </w:rPr>
        <w:t>NEED TO UNDERSTAND MORE ABOUT </w:t>
      </w:r>
      <w:r w:rsidRPr="00782C3E">
        <w:rPr>
          <w:rFonts w:ascii="Calibri" w:eastAsia="Times New Roman" w:hAnsi="Calibri" w:cs="Calibri"/>
        </w:rPr>
        <w:t>EPA NARS PROCESSING. USFS PIBO collects conductivity (total dissolved solids), but no grab samples.  </w:t>
      </w:r>
    </w:p>
    <w:p w14:paraId="2E9A3C7A"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color w:val="D13438"/>
          <w:u w:val="single"/>
        </w:rPr>
        <w:t>Infrequent </w:t>
      </w:r>
      <w:r w:rsidRPr="00782C3E">
        <w:rPr>
          <w:rFonts w:ascii="Calibri" w:eastAsia="Times New Roman" w:hAnsi="Calibri" w:cs="Calibri"/>
        </w:rPr>
        <w:t>grab samples for water quality data are not enough to make Clean Water Act decisions, but they do provide valuable information. For BLM AIM and USFS AREMP, the protocols are simple and the same and analysis is done in the same lab at USU therefore we decided to report total nitrogen, total phosphorous, specific conductance, pH and turbidity. </w:t>
      </w:r>
      <w:r w:rsidRPr="00782C3E">
        <w:rPr>
          <w:rFonts w:ascii="Calibri" w:eastAsia="Times New Roman" w:hAnsi="Calibri" w:cs="Calibri"/>
          <w:shd w:val="clear" w:color="auto" w:fill="FFFF00"/>
        </w:rPr>
        <w:t>NEED TO TALK TO EPA</w:t>
      </w:r>
      <w:r w:rsidRPr="00782C3E">
        <w:rPr>
          <w:rFonts w:ascii="Calibri" w:eastAsia="Times New Roman" w:hAnsi="Calibri" w:cs="Calibri"/>
        </w:rPr>
        <w:t> about process.     </w:t>
      </w:r>
    </w:p>
    <w:p w14:paraId="6E0EF29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In addition to totals BLM AIM produces predicated values for reference nitrogen, phosphorus and specific conductance concentrations at each site based on Olson and Hawkins 2012.  Additional analysis work would need to be done to run the USFS AREMP data through the predicted models. Jennifer sent the papers along and we can discuss if we want to calculate those values for the USFS AREMP data. PIBO measures total dissolved solids, so that can also be included.  </w:t>
      </w:r>
    </w:p>
    <w:p w14:paraId="4E7D04F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2D3337B1" w14:textId="77777777" w:rsidR="00782C3E" w:rsidRPr="00782C3E" w:rsidRDefault="00782C3E" w:rsidP="00292361">
      <w:pPr>
        <w:numPr>
          <w:ilvl w:val="0"/>
          <w:numId w:val="41"/>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Grab samples have limitations, but we should share this data </w:t>
      </w:r>
    </w:p>
    <w:p w14:paraId="20EC463D"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As we start thinking about the way we deliver the integrated data set, we can think about bringing in water quality data from the WQX to add context to these data collection locations and provide more data values for different types of users  </w:t>
      </w:r>
    </w:p>
    <w:p w14:paraId="234F49D5" w14:textId="77777777" w:rsidR="00782C3E" w:rsidRPr="00782C3E" w:rsidRDefault="00782C3E" w:rsidP="00292361">
      <w:pPr>
        <w:numPr>
          <w:ilvl w:val="0"/>
          <w:numId w:val="42"/>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In the future we can have discussions about the value of calculated the predicted values for nitrogen, phosphorus and specific conductance concentrations.  </w:t>
      </w:r>
    </w:p>
    <w:p w14:paraId="33D048A5"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587FBABB" w14:textId="77777777" w:rsidR="00782C3E" w:rsidRPr="00782C3E" w:rsidRDefault="00782C3E" w:rsidP="00292361">
      <w:pPr>
        <w:numPr>
          <w:ilvl w:val="0"/>
          <w:numId w:val="43"/>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Share the USFS AREMP and BLM AIM water quality values in the integrated data set </w:t>
      </w:r>
    </w:p>
    <w:p w14:paraId="372B7B24"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3125"/>
        <w:gridCol w:w="1023"/>
        <w:gridCol w:w="2504"/>
        <w:gridCol w:w="726"/>
        <w:gridCol w:w="2001"/>
      </w:tblGrid>
      <w:tr w:rsidR="00782C3E" w:rsidRPr="00782C3E" w14:paraId="08440C0A" w14:textId="77777777" w:rsidTr="00782C3E">
        <w:trPr>
          <w:trHeight w:val="510"/>
        </w:trPr>
        <w:tc>
          <w:tcPr>
            <w:tcW w:w="16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1FDA7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1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30BC3A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55E4DD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DDC047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CA45C9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208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881D7E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6207FB78"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58E96A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3749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 of the concentration of ionized materials in water, or the ability of water to conduct electrical current. Used as a measure of mineral / ionic concentration.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165CD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F38BA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4060E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ppm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4D2475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r>
      <w:tr w:rsidR="00782C3E" w:rsidRPr="00782C3E" w14:paraId="29590FB6" w14:textId="77777777" w:rsidTr="00782C3E">
        <w:trPr>
          <w:trHeight w:val="315"/>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4718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Nitrogen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75E5F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nitrogen value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04C4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4EA6F1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B4D8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DD50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r>
      <w:tr w:rsidR="00782C3E" w:rsidRPr="00782C3E" w14:paraId="3B7D64BE"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BC7D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Total Phosphorous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32873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total phosphorous value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79F6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E2912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E7FD1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ug/L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E5D08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r>
      <w:tr w:rsidR="00782C3E" w:rsidRPr="00782C3E" w14:paraId="4204EA13" w14:textId="77777777" w:rsidTr="00782C3E">
        <w:trPr>
          <w:trHeight w:val="630"/>
        </w:trPr>
        <w:tc>
          <w:tcPr>
            <w:tcW w:w="16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8EB28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Specific Conductance </w:t>
            </w:r>
          </w:p>
        </w:tc>
        <w:tc>
          <w:tcPr>
            <w:tcW w:w="61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164A9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specific conductance value. The specific conductance is conductivity standardized to 25 degrees C.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DD240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FB05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min: 0, max: 65500 </w:t>
            </w:r>
          </w:p>
        </w:tc>
        <w:tc>
          <w:tcPr>
            <w:tcW w:w="7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10BD3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uS</w:t>
            </w:r>
            <w:proofErr w:type="spellEnd"/>
            <w:r w:rsidRPr="00782C3E">
              <w:rPr>
                <w:rFonts w:ascii="Arial" w:eastAsia="Times New Roman" w:hAnsi="Arial" w:cs="Arial"/>
                <w:color w:val="000000"/>
                <w:sz w:val="20"/>
                <w:szCs w:val="20"/>
              </w:rPr>
              <w:t>/cm  </w:t>
            </w:r>
          </w:p>
        </w:tc>
        <w:tc>
          <w:tcPr>
            <w:tcW w:w="208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36BD3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r>
      <w:tr w:rsidR="00782C3E" w:rsidRPr="00782C3E" w14:paraId="2EB248E9" w14:textId="77777777" w:rsidTr="00782C3E">
        <w:trPr>
          <w:trHeight w:val="495"/>
        </w:trPr>
        <w:tc>
          <w:tcPr>
            <w:tcW w:w="16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94BC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61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214811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Average water clarity as measured by the suspended solids in the water column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7AA2A9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63018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7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E2CA5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NTU </w:t>
            </w:r>
          </w:p>
        </w:tc>
        <w:tc>
          <w:tcPr>
            <w:tcW w:w="208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1DB21F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r>
    </w:tbl>
    <w:p w14:paraId="08A3E020"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11D9D81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3"/>
        <w:gridCol w:w="1006"/>
        <w:gridCol w:w="1638"/>
        <w:gridCol w:w="973"/>
        <w:gridCol w:w="1413"/>
        <w:gridCol w:w="868"/>
        <w:gridCol w:w="1501"/>
        <w:gridCol w:w="890"/>
        <w:gridCol w:w="1522"/>
      </w:tblGrid>
      <w:tr w:rsidR="00782C3E" w:rsidRPr="00782C3E" w14:paraId="716A78D8" w14:textId="77777777" w:rsidTr="00782C3E">
        <w:trPr>
          <w:trHeight w:val="510"/>
        </w:trPr>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D42864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C26089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A2374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D2AB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A4C70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18EB3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A87D92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8A1E5B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5F55FD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26919C97"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CAAEA1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Conductivity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3E30BF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84E982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A3034C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665DF5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D3591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TSS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B1508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0E0C29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995E57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60170BD2"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B311E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7879E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E9EA1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C727C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TotalNitrogen</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14E2E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520E9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NTL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079F6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7B5B1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46209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3ABD35E6" w14:textId="77777777" w:rsidTr="00782C3E">
        <w:trPr>
          <w:trHeight w:val="495"/>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F2D5D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lastRenderedPageBreak/>
              <w:t>TotalPhosphorous</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79BA8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AF658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7A10BC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TotalPhosphorous</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84E17A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6ED4DC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PTL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CCF64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A0FC8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A9CC1A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510C72CB" w14:textId="77777777" w:rsidTr="00782C3E">
        <w:trPr>
          <w:trHeight w:val="660"/>
        </w:trPr>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7C98E6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36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69A53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F422F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EE64D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SpecificConductance</w:t>
            </w:r>
            <w:proofErr w:type="spellEnd"/>
            <w:r w:rsidRPr="00782C3E">
              <w:rPr>
                <w:rFonts w:ascii="Arial" w:eastAsia="Times New Roman" w:hAnsi="Arial" w:cs="Arial"/>
                <w:color w:val="000000"/>
                <w:sz w:val="20"/>
                <w:szCs w:val="20"/>
              </w:rPr>
              <w:t> </w:t>
            </w:r>
          </w:p>
        </w:tc>
        <w:tc>
          <w:tcPr>
            <w:tcW w:w="184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9EDF9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2F4CE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COND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A19BE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E78DC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C367AA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r w:rsidR="00782C3E" w:rsidRPr="00782C3E" w14:paraId="1FB983FB" w14:textId="77777777" w:rsidTr="00782C3E">
        <w:trPr>
          <w:trHeight w:val="300"/>
        </w:trPr>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59CC8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36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B1F5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1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811000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32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F39FBA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Turbidity </w:t>
            </w:r>
          </w:p>
        </w:tc>
        <w:tc>
          <w:tcPr>
            <w:tcW w:w="184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E77447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89DE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TURB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6424C03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1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70F013A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52E63D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r>
    </w:tbl>
    <w:p w14:paraId="2B08E93C"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 </w:t>
      </w:r>
    </w:p>
    <w:p w14:paraId="0FE86D5B" w14:textId="77777777" w:rsidR="00782C3E" w:rsidRPr="00782C3E" w:rsidRDefault="00782C3E" w:rsidP="00782C3E">
      <w:pPr>
        <w:spacing w:after="0" w:line="240" w:lineRule="auto"/>
        <w:textAlignment w:val="baseline"/>
        <w:rPr>
          <w:rFonts w:ascii="Segoe UI" w:eastAsia="Times New Roman" w:hAnsi="Segoe UI" w:cs="Segoe UI"/>
          <w:color w:val="2F5496"/>
          <w:sz w:val="18"/>
          <w:szCs w:val="18"/>
        </w:rPr>
      </w:pPr>
      <w:r w:rsidRPr="00782C3E">
        <w:rPr>
          <w:rFonts w:ascii="Calibri" w:eastAsia="Times New Roman" w:hAnsi="Calibri" w:cs="Calibri"/>
          <w:color w:val="2F5496"/>
          <w:sz w:val="26"/>
          <w:szCs w:val="26"/>
        </w:rPr>
        <w:t>Bank Measurements  </w:t>
      </w:r>
    </w:p>
    <w:p w14:paraId="62B7E544"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Discussion: </w:t>
      </w:r>
      <w:r w:rsidRPr="00782C3E">
        <w:rPr>
          <w:rFonts w:ascii="Calibri" w:eastAsia="Times New Roman" w:hAnsi="Calibri" w:cs="Calibri"/>
        </w:rPr>
        <w:t>For bank measurements, BLM AIM and USFS PIBO have comparable collection methods, EPA NARS methods are very different, and USFS AREMP does not collect bank measurements because there is no grazing in their study area. BLM AIM and USFS PIBO calculate bank stability slightly differently, so we need to discuss the metric produced. BLM AIM also derives cover values, but they plan to stop producing those values and releasing the raw data from those cover measurements, so there is no comparable cover metric at this time.  </w:t>
      </w:r>
    </w:p>
    <w:p w14:paraId="43E35E29"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Conclusion </w:t>
      </w:r>
      <w:r w:rsidRPr="00782C3E">
        <w:rPr>
          <w:rFonts w:ascii="Calibri" w:eastAsia="Times New Roman" w:hAnsi="Calibri" w:cs="Calibri"/>
        </w:rPr>
        <w:t> </w:t>
      </w:r>
    </w:p>
    <w:p w14:paraId="04A0196C" w14:textId="77777777" w:rsidR="00782C3E" w:rsidRPr="00782C3E" w:rsidRDefault="00782C3E" w:rsidP="00292361">
      <w:pPr>
        <w:numPr>
          <w:ilvl w:val="0"/>
          <w:numId w:val="44"/>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We will include bank angle and, where we can, bank stably in the controlled vocabulary and crosswalk.  </w:t>
      </w:r>
    </w:p>
    <w:p w14:paraId="0CFC0580"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For Data Exchange Specifications &amp; Data Discovery Tools:</w:t>
      </w:r>
      <w:r w:rsidRPr="00782C3E">
        <w:rPr>
          <w:rFonts w:ascii="Calibri" w:eastAsia="Times New Roman" w:hAnsi="Calibri" w:cs="Calibri"/>
        </w:rPr>
        <w:t> </w:t>
      </w:r>
    </w:p>
    <w:p w14:paraId="3B6BBAFE"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Bank angle will be included for USFS PIBO and BLM AIM  </w:t>
      </w:r>
    </w:p>
    <w:p w14:paraId="2EF184A8" w14:textId="77777777" w:rsidR="00782C3E" w:rsidRPr="00782C3E" w:rsidRDefault="00782C3E" w:rsidP="00292361">
      <w:pPr>
        <w:numPr>
          <w:ilvl w:val="0"/>
          <w:numId w:val="45"/>
        </w:numPr>
        <w:spacing w:after="0" w:line="240" w:lineRule="auto"/>
        <w:ind w:left="360" w:firstLine="0"/>
        <w:textAlignment w:val="baseline"/>
        <w:rPr>
          <w:rFonts w:ascii="Calibri" w:eastAsia="Times New Roman" w:hAnsi="Calibri" w:cs="Calibri"/>
        </w:rPr>
      </w:pPr>
      <w:r w:rsidRPr="00782C3E">
        <w:rPr>
          <w:rFonts w:ascii="Calibri" w:eastAsia="Times New Roman" w:hAnsi="Calibri" w:cs="Calibri"/>
        </w:rPr>
        <w:t>BLM AIM and USFS PIBO need to have a discussion on how to they calculate the bank stability  </w:t>
      </w:r>
    </w:p>
    <w:p w14:paraId="027AE77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Controlled Vocabulary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8"/>
        <w:gridCol w:w="3852"/>
        <w:gridCol w:w="1039"/>
        <w:gridCol w:w="2521"/>
        <w:gridCol w:w="861"/>
        <w:gridCol w:w="1103"/>
      </w:tblGrid>
      <w:tr w:rsidR="00782C3E" w:rsidRPr="00782C3E" w14:paraId="29F7E5E6" w14:textId="77777777" w:rsidTr="00782C3E">
        <w:trPr>
          <w:trHeight w:val="510"/>
        </w:trPr>
        <w:tc>
          <w:tcPr>
            <w:tcW w:w="17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00E902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LongName</w:t>
            </w:r>
            <w:proofErr w:type="spellEnd"/>
            <w:r w:rsidRPr="00782C3E">
              <w:rPr>
                <w:rFonts w:ascii="Arial" w:eastAsia="Times New Roman" w:hAnsi="Arial" w:cs="Arial"/>
                <w:color w:val="FFFFFF"/>
                <w:sz w:val="20"/>
                <w:szCs w:val="20"/>
              </w:rPr>
              <w:t> </w:t>
            </w:r>
          </w:p>
        </w:tc>
        <w:tc>
          <w:tcPr>
            <w:tcW w:w="6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09BE07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Definition</w:t>
            </w:r>
            <w:r w:rsidRPr="00782C3E">
              <w:rPr>
                <w:rFonts w:ascii="Arial" w:eastAsia="Times New Roman" w:hAnsi="Arial" w:cs="Arial"/>
                <w:color w:val="FFFFFF"/>
                <w:sz w:val="20"/>
                <w:szCs w:val="20"/>
              </w:rPr>
              <w:t> </w:t>
            </w:r>
          </w:p>
        </w:tc>
        <w:tc>
          <w:tcPr>
            <w:tcW w:w="111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A2A4C71"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DataType</w:t>
            </w:r>
            <w:proofErr w:type="spellEnd"/>
            <w:r w:rsidRPr="00782C3E">
              <w:rPr>
                <w:rFonts w:ascii="Arial" w:eastAsia="Times New Roman" w:hAnsi="Arial" w:cs="Arial"/>
                <w:color w:val="FFFFFF"/>
                <w:sz w:val="20"/>
                <w:szCs w:val="20"/>
              </w:rPr>
              <w:t> </w:t>
            </w:r>
          </w:p>
        </w:tc>
        <w:tc>
          <w:tcPr>
            <w:tcW w:w="259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23C36B7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NotesCodesConventions</w:t>
            </w:r>
            <w:proofErr w:type="spellEnd"/>
            <w:r w:rsidRPr="00782C3E">
              <w:rPr>
                <w:rFonts w:ascii="Arial" w:eastAsia="Times New Roman" w:hAnsi="Arial" w:cs="Arial"/>
                <w:color w:val="FFFFFF"/>
                <w:sz w:val="20"/>
                <w:szCs w:val="20"/>
              </w:rPr>
              <w:t> </w:t>
            </w:r>
          </w:p>
        </w:tc>
        <w:tc>
          <w:tcPr>
            <w:tcW w:w="93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AFF451F"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Unit</w:t>
            </w:r>
            <w:r w:rsidRPr="00782C3E">
              <w:rPr>
                <w:rFonts w:ascii="Arial" w:eastAsia="Times New Roman" w:hAnsi="Arial" w:cs="Arial"/>
                <w:color w:val="FFFFFF"/>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E0B7E44"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r>
      <w:tr w:rsidR="00782C3E" w:rsidRPr="00782C3E" w14:paraId="5D92B0E4" w14:textId="77777777" w:rsidTr="00782C3E">
        <w:trPr>
          <w:trHeight w:val="345"/>
        </w:trPr>
        <w:tc>
          <w:tcPr>
            <w:tcW w:w="17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63B715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Bank angle </w:t>
            </w:r>
          </w:p>
        </w:tc>
        <w:tc>
          <w:tcPr>
            <w:tcW w:w="6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76CB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Measured angle of the stream bank; </w:t>
            </w:r>
          </w:p>
        </w:tc>
        <w:tc>
          <w:tcPr>
            <w:tcW w:w="111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77301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7D415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180 </w:t>
            </w:r>
          </w:p>
        </w:tc>
        <w:tc>
          <w:tcPr>
            <w:tcW w:w="93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840960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degrees </w:t>
            </w:r>
          </w:p>
        </w:tc>
        <w:tc>
          <w:tcPr>
            <w:tcW w:w="11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0C841D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r>
      <w:tr w:rsidR="00782C3E" w:rsidRPr="00782C3E" w14:paraId="258CC556" w14:textId="77777777" w:rsidTr="00782C3E">
        <w:trPr>
          <w:trHeight w:val="495"/>
        </w:trPr>
        <w:tc>
          <w:tcPr>
            <w:tcW w:w="17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99083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stable banks </w:t>
            </w:r>
          </w:p>
        </w:tc>
        <w:tc>
          <w:tcPr>
            <w:tcW w:w="6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DD540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Percent of 42 banks lacking visible signs of active erosion (e.g., slump, slough, fracture) (units: %, min: 0, max: 100, n= 42) </w:t>
            </w:r>
          </w:p>
        </w:tc>
        <w:tc>
          <w:tcPr>
            <w:tcW w:w="111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EDDB9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Double  </w:t>
            </w:r>
          </w:p>
        </w:tc>
        <w:tc>
          <w:tcPr>
            <w:tcW w:w="25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0E5FDD"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min: 0, max: 100 </w:t>
            </w:r>
          </w:p>
        </w:tc>
        <w:tc>
          <w:tcPr>
            <w:tcW w:w="93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806E9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1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92041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r>
    </w:tbl>
    <w:p w14:paraId="247B313C" w14:textId="77777777" w:rsidR="00782C3E" w:rsidRPr="00782C3E" w:rsidRDefault="00782C3E" w:rsidP="00782C3E">
      <w:pPr>
        <w:spacing w:after="0" w:line="240" w:lineRule="auto"/>
        <w:ind w:left="360"/>
        <w:textAlignment w:val="baseline"/>
        <w:rPr>
          <w:rFonts w:ascii="Segoe UI" w:eastAsia="Times New Roman" w:hAnsi="Segoe UI" w:cs="Segoe UI"/>
          <w:sz w:val="18"/>
          <w:szCs w:val="18"/>
        </w:rPr>
      </w:pPr>
      <w:r w:rsidRPr="00782C3E">
        <w:rPr>
          <w:rFonts w:ascii="Calibri" w:eastAsia="Times New Roman" w:hAnsi="Calibri" w:cs="Calibri"/>
        </w:rPr>
        <w:t> </w:t>
      </w:r>
    </w:p>
    <w:p w14:paraId="251C9F18"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b/>
          <w:bCs/>
        </w:rPr>
        <w:t>Crosswalk </w:t>
      </w:r>
      <w:r w:rsidRPr="00782C3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4"/>
        <w:gridCol w:w="1069"/>
        <w:gridCol w:w="1743"/>
        <w:gridCol w:w="829"/>
        <w:gridCol w:w="1503"/>
        <w:gridCol w:w="923"/>
        <w:gridCol w:w="1596"/>
        <w:gridCol w:w="947"/>
        <w:gridCol w:w="1620"/>
      </w:tblGrid>
      <w:tr w:rsidR="00782C3E" w:rsidRPr="00782C3E" w14:paraId="369CB01C" w14:textId="77777777" w:rsidTr="00782C3E">
        <w:trPr>
          <w:trHeight w:val="510"/>
        </w:trPr>
        <w:tc>
          <w:tcPr>
            <w:tcW w:w="82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6101C7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b/>
                <w:bCs/>
                <w:color w:val="FFFFFF"/>
                <w:sz w:val="20"/>
                <w:szCs w:val="20"/>
              </w:rPr>
              <w:t>Field </w:t>
            </w:r>
            <w:r w:rsidRPr="00782C3E">
              <w:rPr>
                <w:rFonts w:ascii="Arial" w:eastAsia="Times New Roman" w:hAnsi="Arial" w:cs="Arial"/>
                <w:color w:val="FFFFFF"/>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3208BF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USFS_AREMP_Field</w:t>
            </w:r>
            <w:proofErr w:type="spellEnd"/>
            <w:r w:rsidRPr="00782C3E">
              <w:rPr>
                <w:rFonts w:ascii="Arial" w:eastAsia="Times New Roman" w:hAnsi="Arial" w:cs="Arial"/>
                <w:color w:val="FFFFFF"/>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2A59BC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USFS_AREMP_Method_Comment</w:t>
            </w:r>
            <w:proofErr w:type="spellEnd"/>
            <w:r w:rsidRPr="00782C3E">
              <w:rPr>
                <w:rFonts w:ascii="Arial" w:eastAsia="Times New Roman" w:hAnsi="Arial" w:cs="Arial"/>
                <w:color w:val="FFFFFF"/>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36560B7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BLM_AIM_Field</w:t>
            </w:r>
            <w:proofErr w:type="spellEnd"/>
            <w:r w:rsidRPr="00782C3E">
              <w:rPr>
                <w:rFonts w:ascii="Arial" w:eastAsia="Times New Roman" w:hAnsi="Arial" w:cs="Arial"/>
                <w:color w:val="FFFFFF"/>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1E02BCD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BLM_AIM_Method_Comment</w:t>
            </w:r>
            <w:proofErr w:type="spellEnd"/>
            <w:r w:rsidRPr="00782C3E">
              <w:rPr>
                <w:rFonts w:ascii="Arial" w:eastAsia="Times New Roman" w:hAnsi="Arial" w:cs="Arial"/>
                <w:color w:val="FFFFFF"/>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6A1300B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EPA_NARS_Field</w:t>
            </w:r>
            <w:proofErr w:type="spellEnd"/>
            <w:r w:rsidRPr="00782C3E">
              <w:rPr>
                <w:rFonts w:ascii="Arial" w:eastAsia="Times New Roman" w:hAnsi="Arial" w:cs="Arial"/>
                <w:color w:val="FFFFFF"/>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760FFF7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EPA_NARS_Method_Comment</w:t>
            </w:r>
            <w:proofErr w:type="spellEnd"/>
            <w:r w:rsidRPr="00782C3E">
              <w:rPr>
                <w:rFonts w:ascii="Arial" w:eastAsia="Times New Roman" w:hAnsi="Arial" w:cs="Arial"/>
                <w:color w:val="FFFFFF"/>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5EC869E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USFS_PIBO_Field</w:t>
            </w:r>
            <w:proofErr w:type="spellEnd"/>
            <w:r w:rsidRPr="00782C3E">
              <w:rPr>
                <w:rFonts w:ascii="Arial" w:eastAsia="Times New Roman" w:hAnsi="Arial" w:cs="Arial"/>
                <w:color w:val="FFFFFF"/>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000000"/>
            <w:vAlign w:val="bottom"/>
            <w:hideMark/>
          </w:tcPr>
          <w:p w14:paraId="4993652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b/>
                <w:bCs/>
                <w:color w:val="FFFFFF"/>
                <w:sz w:val="20"/>
                <w:szCs w:val="20"/>
              </w:rPr>
              <w:t>USFS_PIBO_Method_Comment</w:t>
            </w:r>
            <w:proofErr w:type="spellEnd"/>
            <w:r w:rsidRPr="00782C3E">
              <w:rPr>
                <w:rFonts w:ascii="Arial" w:eastAsia="Times New Roman" w:hAnsi="Arial" w:cs="Arial"/>
                <w:color w:val="FFFFFF"/>
                <w:sz w:val="20"/>
                <w:szCs w:val="20"/>
              </w:rPr>
              <w:t> </w:t>
            </w:r>
          </w:p>
        </w:tc>
      </w:tr>
      <w:tr w:rsidR="00782C3E" w:rsidRPr="00782C3E" w14:paraId="7D578FF9"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341CF05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53C64F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08F91B4A"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798A00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BNK_AN </w:t>
            </w:r>
          </w:p>
        </w:tc>
        <w:tc>
          <w:tcPr>
            <w:tcW w:w="195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1540049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3FCB260"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shd w:val="clear" w:color="auto" w:fill="FFFF00"/>
              </w:rPr>
              <w:t>XBKA</w:t>
            </w:r>
            <w:r w:rsidRPr="00782C3E">
              <w:rPr>
                <w:rFonts w:ascii="Arial" w:eastAsia="Times New Roman" w:hAnsi="Arial" w:cs="Arial"/>
                <w:color w:val="000000"/>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2053FC72"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510866A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BankAngle</w:t>
            </w:r>
            <w:proofErr w:type="spellEnd"/>
            <w:r w:rsidRPr="00782C3E">
              <w:rPr>
                <w:rFonts w:ascii="Arial" w:eastAsia="Times New Roman" w:hAnsi="Arial" w:cs="Arial"/>
                <w:color w:val="000000"/>
                <w:sz w:val="20"/>
                <w:szCs w:val="20"/>
              </w:rPr>
              <w:t> </w:t>
            </w:r>
          </w:p>
        </w:tc>
        <w:tc>
          <w:tcPr>
            <w:tcW w:w="2100" w:type="dxa"/>
            <w:tcBorders>
              <w:top w:val="single" w:sz="6" w:space="0" w:color="000000"/>
              <w:left w:val="single" w:sz="6" w:space="0" w:color="000000"/>
              <w:bottom w:val="single" w:sz="6" w:space="0" w:color="000000"/>
              <w:right w:val="single" w:sz="6" w:space="0" w:color="000000"/>
            </w:tcBorders>
            <w:shd w:val="clear" w:color="auto" w:fill="D9D9D9"/>
            <w:vAlign w:val="bottom"/>
            <w:hideMark/>
          </w:tcPr>
          <w:p w14:paraId="4A56C1D9"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r w:rsidR="00782C3E" w:rsidRPr="00782C3E" w14:paraId="49C166D8" w14:textId="77777777" w:rsidTr="00782C3E">
        <w:trPr>
          <w:trHeight w:val="495"/>
        </w:trPr>
        <w:tc>
          <w:tcPr>
            <w:tcW w:w="82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33B441C"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PctStab</w:t>
            </w:r>
            <w:proofErr w:type="spellEnd"/>
            <w:r w:rsidRPr="00782C3E">
              <w:rPr>
                <w:rFonts w:ascii="Arial" w:eastAsia="Times New Roman" w:hAnsi="Arial" w:cs="Arial"/>
                <w:color w:val="000000"/>
                <w:sz w:val="20"/>
                <w:szCs w:val="20"/>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3B0BB5E"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10CCC8"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15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58CE103"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proofErr w:type="spellStart"/>
            <w:r w:rsidRPr="00782C3E">
              <w:rPr>
                <w:rFonts w:ascii="Arial" w:eastAsia="Times New Roman" w:hAnsi="Arial" w:cs="Arial"/>
                <w:color w:val="000000"/>
                <w:sz w:val="20"/>
                <w:szCs w:val="20"/>
              </w:rPr>
              <w:t>BankStability</w:t>
            </w:r>
            <w:proofErr w:type="spellEnd"/>
            <w:r w:rsidRPr="00782C3E">
              <w:rPr>
                <w:rFonts w:ascii="Arial" w:eastAsia="Times New Roman" w:hAnsi="Arial" w:cs="Arial"/>
                <w:color w:val="000000"/>
                <w:sz w:val="20"/>
                <w:szCs w:val="20"/>
              </w:rPr>
              <w:t> </w:t>
            </w:r>
          </w:p>
        </w:tc>
        <w:tc>
          <w:tcPr>
            <w:tcW w:w="19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8A0E71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c>
          <w:tcPr>
            <w:tcW w:w="126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FCE1D46"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207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45B795"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Times New Roman" w:eastAsia="Times New Roman" w:hAnsi="Times New Roman" w:cs="Times New Roman"/>
                <w:sz w:val="20"/>
                <w:szCs w:val="20"/>
              </w:rPr>
              <w:t> </w:t>
            </w:r>
          </w:p>
        </w:tc>
        <w:tc>
          <w:tcPr>
            <w:tcW w:w="129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AA0AEF7"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Stab </w:t>
            </w:r>
          </w:p>
        </w:tc>
        <w:tc>
          <w:tcPr>
            <w:tcW w:w="210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164F96B" w14:textId="77777777" w:rsidR="00782C3E" w:rsidRPr="00782C3E" w:rsidRDefault="00782C3E" w:rsidP="00782C3E">
            <w:pPr>
              <w:spacing w:after="0" w:line="240" w:lineRule="auto"/>
              <w:textAlignment w:val="baseline"/>
              <w:rPr>
                <w:rFonts w:ascii="Times New Roman" w:eastAsia="Times New Roman" w:hAnsi="Times New Roman" w:cs="Times New Roman"/>
                <w:sz w:val="24"/>
                <w:szCs w:val="24"/>
              </w:rPr>
            </w:pPr>
            <w:r w:rsidRPr="00782C3E">
              <w:rPr>
                <w:rFonts w:ascii="Arial" w:eastAsia="Times New Roman" w:hAnsi="Arial" w:cs="Arial"/>
                <w:color w:val="000000"/>
                <w:sz w:val="20"/>
                <w:szCs w:val="20"/>
              </w:rPr>
              <w:t> </w:t>
            </w:r>
          </w:p>
        </w:tc>
      </w:tr>
    </w:tbl>
    <w:p w14:paraId="1B9358B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p w14:paraId="7EC0368E" w14:textId="77777777" w:rsidR="00782C3E" w:rsidRPr="00782C3E" w:rsidRDefault="00782C3E" w:rsidP="00782C3E">
      <w:pPr>
        <w:spacing w:after="0" w:line="240" w:lineRule="auto"/>
        <w:textAlignment w:val="baseline"/>
        <w:rPr>
          <w:rFonts w:ascii="Segoe UI" w:eastAsia="Times New Roman" w:hAnsi="Segoe UI" w:cs="Segoe UI"/>
          <w:sz w:val="18"/>
          <w:szCs w:val="18"/>
        </w:rPr>
      </w:pPr>
      <w:r w:rsidRPr="00782C3E">
        <w:rPr>
          <w:rFonts w:ascii="Calibri" w:eastAsia="Times New Roman" w:hAnsi="Calibri" w:cs="Calibri"/>
        </w:rPr>
        <w:t> </w:t>
      </w:r>
    </w:p>
    <w:sectPr w:rsidR="00782C3E" w:rsidRPr="00782C3E" w:rsidSect="005E06B6">
      <w:headerReference w:type="default" r:id="rId24"/>
      <w:footerReference w:type="default" r:id="rId25"/>
      <w:type w:val="continuous"/>
      <w:pgSz w:w="12240" w:h="15840" w:code="1"/>
      <w:pgMar w:top="720" w:right="720" w:bottom="720" w:left="72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ayer, Jennifer M." w:date="2020-04-10T11:08:00Z" w:initials="BM">
    <w:p w14:paraId="3005D826" w14:textId="1B7587F9" w:rsidR="00AB55BA" w:rsidRDefault="00AB55BA">
      <w:pPr>
        <w:pStyle w:val="CommentText"/>
      </w:pPr>
      <w:r>
        <w:t xml:space="preserve">can the figure also include metadata about the event (other than location)? metrics = measurements, right? not metadata about event...at least that's how it reads to me. </w:t>
      </w:r>
      <w:r>
        <w:rPr>
          <w:rStyle w:val="CommentReference"/>
        </w:rPr>
        <w:annotationRef/>
      </w:r>
      <w:r>
        <w:rPr>
          <w:rStyle w:val="CommentReference"/>
        </w:rPr>
        <w:annotationRef/>
      </w:r>
    </w:p>
  </w:comment>
  <w:comment w:id="5" w:author="Scully, Rebecca A" w:date="2020-04-15T06:42:00Z" w:initials="SA">
    <w:p w14:paraId="30879611" w14:textId="6BB25F4E" w:rsidR="00AB55BA" w:rsidRDefault="00AB55BA">
      <w:pPr>
        <w:pStyle w:val="CommentText"/>
      </w:pPr>
      <w:r>
        <w:t xml:space="preserve">that is a good point. Each Metric is linked to a data collection and anaysis method in MR.org. I will think about how to incoperate that into the figure </w:t>
      </w:r>
      <w:r>
        <w:rPr>
          <w:rStyle w:val="CommentReference"/>
        </w:rPr>
        <w:annotationRef/>
      </w:r>
      <w:r>
        <w:rPr>
          <w:rStyle w:val="CommentReference"/>
        </w:rPr>
        <w:annotationRef/>
      </w:r>
    </w:p>
  </w:comment>
  <w:comment w:id="8" w:author="Bayer, Jennifer M." w:date="2020-04-10T11:10:00Z" w:initials="BM">
    <w:p w14:paraId="5949D1A7" w14:textId="0BC4F0F7" w:rsidR="00AB55BA" w:rsidRDefault="00AB55BA">
      <w:pPr>
        <w:pStyle w:val="CommentText"/>
      </w:pPr>
      <w:r>
        <w:t>confirm this. if not true, then add stipulations of who can use it here</w:t>
      </w:r>
      <w:r>
        <w:rPr>
          <w:rStyle w:val="CommentReference"/>
        </w:rPr>
        <w:annotationRef/>
      </w:r>
      <w:r>
        <w:rPr>
          <w:rStyle w:val="CommentReference"/>
        </w:rPr>
        <w:annotationRef/>
      </w:r>
      <w:r>
        <w:rPr>
          <w:rStyle w:val="CommentReference"/>
        </w:rPr>
        <w:annotationRef/>
      </w:r>
    </w:p>
  </w:comment>
  <w:comment w:id="10" w:author="Scully, Rebecca A" w:date="2020-04-01T15:14:00Z" w:initials="SRA">
    <w:p w14:paraId="40665E35" w14:textId="7841E1A6" w:rsidR="00AB55BA" w:rsidRDefault="00AB55BA">
      <w:pPr>
        <w:pStyle w:val="CommentText"/>
      </w:pPr>
      <w:r>
        <w:rPr>
          <w:rStyle w:val="CommentReference"/>
        </w:rPr>
        <w:annotationRef/>
      </w:r>
      <w:r>
        <w:rPr>
          <w:noProof/>
        </w:rPr>
        <w:t xml:space="preserve">Need to figure out the coorect coordinate system. Using WGS1984 because that is what the BLM data is using  </w:t>
      </w:r>
    </w:p>
  </w:comment>
  <w:comment w:id="14" w:author="Scully, Rebecca A" w:date="2020-12-30T13:18:00Z" w:initials="SRA">
    <w:p w14:paraId="514FD2DD" w14:textId="76E535C7" w:rsidR="00AB55BA" w:rsidRDefault="00AB55BA">
      <w:pPr>
        <w:pStyle w:val="CommentText"/>
      </w:pPr>
      <w:r>
        <w:rPr>
          <w:rStyle w:val="CommentReference"/>
        </w:rPr>
        <w:annotationRef/>
      </w:r>
      <w:r>
        <w:t xml:space="preserve">Maybe would should not include a table of the controlled </w:t>
      </w:r>
      <w:proofErr w:type="spellStart"/>
      <w:r>
        <w:t>vocabularly</w:t>
      </w:r>
      <w:proofErr w:type="spellEnd"/>
      <w:r>
        <w:t xml:space="preserve">, but </w:t>
      </w:r>
      <w:proofErr w:type="spellStart"/>
      <w:r>
        <w:t>insedad</w:t>
      </w:r>
      <w:proofErr w:type="spellEnd"/>
      <w:r>
        <w:t xml:space="preserve"> direct users to the GitHub page with the most up to date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05D826" w15:done="0"/>
  <w15:commentEx w15:paraId="30879611" w15:paraIdParent="3005D826" w15:done="0"/>
  <w15:commentEx w15:paraId="5949D1A7" w15:done="0"/>
  <w15:commentEx w15:paraId="40665E35" w15:done="0"/>
  <w15:commentEx w15:paraId="514FD2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04D59CE" w16cex:dateUtc="2020-04-10T17:59:00Z"/>
  <w16cex:commentExtensible w16cex:durableId="57FF9780" w16cex:dateUtc="2020-04-10T18:08:00Z"/>
  <w16cex:commentExtensible w16cex:durableId="7C7DEC72" w16cex:dateUtc="2020-04-15T13:42:00Z"/>
  <w16cex:commentExtensible w16cex:durableId="29F1BA6A" w16cex:dateUtc="2020-04-10T18:10:00Z"/>
  <w16cex:commentExtensible w16cex:durableId="3A2CF6F8" w16cex:dateUtc="2020-04-10T1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05D826" w16cid:durableId="57FF9780"/>
  <w16cid:commentId w16cid:paraId="30879611" w16cid:durableId="7C7DEC72"/>
  <w16cid:commentId w16cid:paraId="5949D1A7" w16cid:durableId="29F1BA6A"/>
  <w16cid:commentId w16cid:paraId="40665E35" w16cid:durableId="222F2E6D"/>
  <w16cid:commentId w16cid:paraId="514FD2DD" w16cid:durableId="2396F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D5ECB" w14:textId="77777777" w:rsidR="00292361" w:rsidRDefault="00292361" w:rsidP="00323EED">
      <w:pPr>
        <w:spacing w:after="0" w:line="240" w:lineRule="auto"/>
      </w:pPr>
      <w:r>
        <w:separator/>
      </w:r>
    </w:p>
  </w:endnote>
  <w:endnote w:type="continuationSeparator" w:id="0">
    <w:p w14:paraId="0C32ABAF" w14:textId="77777777" w:rsidR="00292361" w:rsidRDefault="00292361" w:rsidP="00323EED">
      <w:pPr>
        <w:spacing w:after="0" w:line="240" w:lineRule="auto"/>
      </w:pPr>
      <w:r>
        <w:continuationSeparator/>
      </w:r>
    </w:p>
  </w:endnote>
  <w:endnote w:type="continuationNotice" w:id="1">
    <w:p w14:paraId="52D50476" w14:textId="77777777" w:rsidR="00292361" w:rsidRDefault="00292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96BE8" w14:textId="77777777" w:rsidR="00AB55BA" w:rsidRDefault="00AB5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7931A" w14:textId="77777777" w:rsidR="00292361" w:rsidRDefault="00292361" w:rsidP="00323EED">
      <w:pPr>
        <w:spacing w:after="0" w:line="240" w:lineRule="auto"/>
      </w:pPr>
      <w:r>
        <w:separator/>
      </w:r>
    </w:p>
  </w:footnote>
  <w:footnote w:type="continuationSeparator" w:id="0">
    <w:p w14:paraId="2483CB56" w14:textId="77777777" w:rsidR="00292361" w:rsidRDefault="00292361" w:rsidP="00323EED">
      <w:pPr>
        <w:spacing w:after="0" w:line="240" w:lineRule="auto"/>
      </w:pPr>
      <w:r>
        <w:continuationSeparator/>
      </w:r>
    </w:p>
  </w:footnote>
  <w:footnote w:type="continuationNotice" w:id="1">
    <w:p w14:paraId="2F364CD1" w14:textId="77777777" w:rsidR="00292361" w:rsidRDefault="002923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6751925"/>
      <w:docPartObj>
        <w:docPartGallery w:val="Watermarks"/>
        <w:docPartUnique/>
      </w:docPartObj>
    </w:sdtPr>
    <w:sdtContent>
      <w:p w14:paraId="6CD15C6B" w14:textId="77777777" w:rsidR="00AB55BA" w:rsidRDefault="00AB55BA">
        <w:pPr>
          <w:pStyle w:val="Header"/>
        </w:pPr>
        <w:r>
          <w:rPr>
            <w:noProof/>
            <w:lang w:eastAsia="zh-TW"/>
          </w:rPr>
          <w:pict w14:anchorId="60FC2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D87"/>
    <w:multiLevelType w:val="multilevel"/>
    <w:tmpl w:val="8F02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30AC5"/>
    <w:multiLevelType w:val="multilevel"/>
    <w:tmpl w:val="9B9E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54E25"/>
    <w:multiLevelType w:val="multilevel"/>
    <w:tmpl w:val="370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D13DD"/>
    <w:multiLevelType w:val="multilevel"/>
    <w:tmpl w:val="63F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92986"/>
    <w:multiLevelType w:val="multilevel"/>
    <w:tmpl w:val="49A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9398F"/>
    <w:multiLevelType w:val="multilevel"/>
    <w:tmpl w:val="AC16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050F53"/>
    <w:multiLevelType w:val="multilevel"/>
    <w:tmpl w:val="463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3738DF"/>
    <w:multiLevelType w:val="multilevel"/>
    <w:tmpl w:val="242C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D4841"/>
    <w:multiLevelType w:val="multilevel"/>
    <w:tmpl w:val="513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36739D"/>
    <w:multiLevelType w:val="multilevel"/>
    <w:tmpl w:val="2500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40DCC"/>
    <w:multiLevelType w:val="multilevel"/>
    <w:tmpl w:val="1558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947EE"/>
    <w:multiLevelType w:val="multilevel"/>
    <w:tmpl w:val="5FA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8D655F"/>
    <w:multiLevelType w:val="multilevel"/>
    <w:tmpl w:val="5724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07023"/>
    <w:multiLevelType w:val="multilevel"/>
    <w:tmpl w:val="917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BE715E"/>
    <w:multiLevelType w:val="multilevel"/>
    <w:tmpl w:val="C16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F4839"/>
    <w:multiLevelType w:val="multilevel"/>
    <w:tmpl w:val="DA1C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1144CA"/>
    <w:multiLevelType w:val="multilevel"/>
    <w:tmpl w:val="6A3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342EFE"/>
    <w:multiLevelType w:val="multilevel"/>
    <w:tmpl w:val="201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2276B4"/>
    <w:multiLevelType w:val="multilevel"/>
    <w:tmpl w:val="6342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767F45"/>
    <w:multiLevelType w:val="multilevel"/>
    <w:tmpl w:val="81B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D41BCC"/>
    <w:multiLevelType w:val="multilevel"/>
    <w:tmpl w:val="2F5A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FE690C"/>
    <w:multiLevelType w:val="multilevel"/>
    <w:tmpl w:val="99B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A23B83"/>
    <w:multiLevelType w:val="multilevel"/>
    <w:tmpl w:val="B51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C91310"/>
    <w:multiLevelType w:val="multilevel"/>
    <w:tmpl w:val="E96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2F4BEE"/>
    <w:multiLevelType w:val="multilevel"/>
    <w:tmpl w:val="7572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9B08D5"/>
    <w:multiLevelType w:val="multilevel"/>
    <w:tmpl w:val="0A5E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72DB9"/>
    <w:multiLevelType w:val="multilevel"/>
    <w:tmpl w:val="A4F8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582560"/>
    <w:multiLevelType w:val="multilevel"/>
    <w:tmpl w:val="2DB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704DA8"/>
    <w:multiLevelType w:val="multilevel"/>
    <w:tmpl w:val="DB1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097C1E"/>
    <w:multiLevelType w:val="multilevel"/>
    <w:tmpl w:val="CD4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9858B8"/>
    <w:multiLevelType w:val="multilevel"/>
    <w:tmpl w:val="BB0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A64537"/>
    <w:multiLevelType w:val="multilevel"/>
    <w:tmpl w:val="08BEA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93634D0"/>
    <w:multiLevelType w:val="multilevel"/>
    <w:tmpl w:val="7A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112049"/>
    <w:multiLevelType w:val="multilevel"/>
    <w:tmpl w:val="8C7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57722F"/>
    <w:multiLevelType w:val="multilevel"/>
    <w:tmpl w:val="9F0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3D4BA3"/>
    <w:multiLevelType w:val="multilevel"/>
    <w:tmpl w:val="E0D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12468B"/>
    <w:multiLevelType w:val="multilevel"/>
    <w:tmpl w:val="F6D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14F62FF"/>
    <w:multiLevelType w:val="multilevel"/>
    <w:tmpl w:val="343A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CE523E"/>
    <w:multiLevelType w:val="multilevel"/>
    <w:tmpl w:val="C69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905737"/>
    <w:multiLevelType w:val="multilevel"/>
    <w:tmpl w:val="3E3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9F73A5"/>
    <w:multiLevelType w:val="multilevel"/>
    <w:tmpl w:val="A25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FD64AD"/>
    <w:multiLevelType w:val="multilevel"/>
    <w:tmpl w:val="002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525D4F"/>
    <w:multiLevelType w:val="multilevel"/>
    <w:tmpl w:val="B6F0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A63BB2"/>
    <w:multiLevelType w:val="multilevel"/>
    <w:tmpl w:val="95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CE23168"/>
    <w:multiLevelType w:val="multilevel"/>
    <w:tmpl w:val="52D2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12"/>
  </w:num>
  <w:num w:numId="3">
    <w:abstractNumId w:val="13"/>
  </w:num>
  <w:num w:numId="4">
    <w:abstractNumId w:val="25"/>
  </w:num>
  <w:num w:numId="5">
    <w:abstractNumId w:val="36"/>
  </w:num>
  <w:num w:numId="6">
    <w:abstractNumId w:val="23"/>
  </w:num>
  <w:num w:numId="7">
    <w:abstractNumId w:val="10"/>
  </w:num>
  <w:num w:numId="8">
    <w:abstractNumId w:val="34"/>
  </w:num>
  <w:num w:numId="9">
    <w:abstractNumId w:val="3"/>
  </w:num>
  <w:num w:numId="10">
    <w:abstractNumId w:val="0"/>
  </w:num>
  <w:num w:numId="11">
    <w:abstractNumId w:val="8"/>
  </w:num>
  <w:num w:numId="12">
    <w:abstractNumId w:val="38"/>
  </w:num>
  <w:num w:numId="13">
    <w:abstractNumId w:val="27"/>
  </w:num>
  <w:num w:numId="14">
    <w:abstractNumId w:val="11"/>
  </w:num>
  <w:num w:numId="15">
    <w:abstractNumId w:val="18"/>
  </w:num>
  <w:num w:numId="16">
    <w:abstractNumId w:val="26"/>
  </w:num>
  <w:num w:numId="17">
    <w:abstractNumId w:val="5"/>
  </w:num>
  <w:num w:numId="18">
    <w:abstractNumId w:val="42"/>
  </w:num>
  <w:num w:numId="19">
    <w:abstractNumId w:val="7"/>
  </w:num>
  <w:num w:numId="20">
    <w:abstractNumId w:val="21"/>
  </w:num>
  <w:num w:numId="21">
    <w:abstractNumId w:val="4"/>
  </w:num>
  <w:num w:numId="22">
    <w:abstractNumId w:val="40"/>
  </w:num>
  <w:num w:numId="23">
    <w:abstractNumId w:val="17"/>
  </w:num>
  <w:num w:numId="24">
    <w:abstractNumId w:val="9"/>
  </w:num>
  <w:num w:numId="25">
    <w:abstractNumId w:val="19"/>
  </w:num>
  <w:num w:numId="26">
    <w:abstractNumId w:val="31"/>
  </w:num>
  <w:num w:numId="27">
    <w:abstractNumId w:val="39"/>
  </w:num>
  <w:num w:numId="28">
    <w:abstractNumId w:val="44"/>
  </w:num>
  <w:num w:numId="29">
    <w:abstractNumId w:val="37"/>
  </w:num>
  <w:num w:numId="30">
    <w:abstractNumId w:val="28"/>
  </w:num>
  <w:num w:numId="31">
    <w:abstractNumId w:val="24"/>
  </w:num>
  <w:num w:numId="32">
    <w:abstractNumId w:val="20"/>
  </w:num>
  <w:num w:numId="33">
    <w:abstractNumId w:val="1"/>
  </w:num>
  <w:num w:numId="34">
    <w:abstractNumId w:val="30"/>
  </w:num>
  <w:num w:numId="35">
    <w:abstractNumId w:val="15"/>
  </w:num>
  <w:num w:numId="36">
    <w:abstractNumId w:val="29"/>
  </w:num>
  <w:num w:numId="37">
    <w:abstractNumId w:val="2"/>
  </w:num>
  <w:num w:numId="38">
    <w:abstractNumId w:val="35"/>
  </w:num>
  <w:num w:numId="39">
    <w:abstractNumId w:val="33"/>
  </w:num>
  <w:num w:numId="40">
    <w:abstractNumId w:val="22"/>
  </w:num>
  <w:num w:numId="41">
    <w:abstractNumId w:val="32"/>
  </w:num>
  <w:num w:numId="42">
    <w:abstractNumId w:val="16"/>
  </w:num>
  <w:num w:numId="43">
    <w:abstractNumId w:val="6"/>
  </w:num>
  <w:num w:numId="44">
    <w:abstractNumId w:val="43"/>
  </w:num>
  <w:num w:numId="45">
    <w:abstractNumId w:val="14"/>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er, Jennifer M.">
    <w15:presenceInfo w15:providerId="AD" w15:userId="S::jbayer@usgs.gov::ce8866d8-e327-4900-bb7b-c66dba9031a3"/>
  </w15:person>
  <w15:person w15:author="Scully, Rebecca A">
    <w15:presenceInfo w15:providerId="AD" w15:userId="S::rscully@usgs.gov::200948bf-9c6e-4189-a849-0865df07fe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MDc2szSwtDSzMLNU0lEKTi0uzszPAykwNKoFAKk4EX8tAAAA"/>
  </w:docVars>
  <w:rsids>
    <w:rsidRoot w:val="00BB2D4D"/>
    <w:rsid w:val="000016A2"/>
    <w:rsid w:val="00010367"/>
    <w:rsid w:val="000123AD"/>
    <w:rsid w:val="000123C6"/>
    <w:rsid w:val="00015915"/>
    <w:rsid w:val="000323D2"/>
    <w:rsid w:val="00036BDB"/>
    <w:rsid w:val="00041140"/>
    <w:rsid w:val="00044DE7"/>
    <w:rsid w:val="000478A7"/>
    <w:rsid w:val="00052202"/>
    <w:rsid w:val="0006754E"/>
    <w:rsid w:val="0007175A"/>
    <w:rsid w:val="0007414D"/>
    <w:rsid w:val="00076491"/>
    <w:rsid w:val="0007686A"/>
    <w:rsid w:val="00081D3E"/>
    <w:rsid w:val="000876C4"/>
    <w:rsid w:val="000970C1"/>
    <w:rsid w:val="000A22C8"/>
    <w:rsid w:val="000A4808"/>
    <w:rsid w:val="000A499C"/>
    <w:rsid w:val="000A579F"/>
    <w:rsid w:val="000A77F7"/>
    <w:rsid w:val="000B197F"/>
    <w:rsid w:val="000C3DDB"/>
    <w:rsid w:val="000D726D"/>
    <w:rsid w:val="000E2C27"/>
    <w:rsid w:val="000E5339"/>
    <w:rsid w:val="000E53C1"/>
    <w:rsid w:val="000E62C8"/>
    <w:rsid w:val="001036C2"/>
    <w:rsid w:val="00113AF7"/>
    <w:rsid w:val="00113BE7"/>
    <w:rsid w:val="00115167"/>
    <w:rsid w:val="001175A1"/>
    <w:rsid w:val="00130418"/>
    <w:rsid w:val="00133593"/>
    <w:rsid w:val="00137978"/>
    <w:rsid w:val="001451A9"/>
    <w:rsid w:val="00145254"/>
    <w:rsid w:val="00145AB1"/>
    <w:rsid w:val="0015448C"/>
    <w:rsid w:val="00154CBF"/>
    <w:rsid w:val="0015594C"/>
    <w:rsid w:val="00155BB2"/>
    <w:rsid w:val="00162808"/>
    <w:rsid w:val="00165310"/>
    <w:rsid w:val="00166879"/>
    <w:rsid w:val="00172E26"/>
    <w:rsid w:val="00180FDE"/>
    <w:rsid w:val="00182C02"/>
    <w:rsid w:val="00183306"/>
    <w:rsid w:val="0018524C"/>
    <w:rsid w:val="00195E99"/>
    <w:rsid w:val="001A2F21"/>
    <w:rsid w:val="001A5FB6"/>
    <w:rsid w:val="001A77E9"/>
    <w:rsid w:val="001B25E7"/>
    <w:rsid w:val="001B39EF"/>
    <w:rsid w:val="001C7D67"/>
    <w:rsid w:val="001D6B6A"/>
    <w:rsid w:val="001D7924"/>
    <w:rsid w:val="001E22FA"/>
    <w:rsid w:val="001E2614"/>
    <w:rsid w:val="001E6FE5"/>
    <w:rsid w:val="001F2792"/>
    <w:rsid w:val="001F711D"/>
    <w:rsid w:val="00201F1A"/>
    <w:rsid w:val="002043E4"/>
    <w:rsid w:val="00205959"/>
    <w:rsid w:val="00206B58"/>
    <w:rsid w:val="0021149C"/>
    <w:rsid w:val="002144D9"/>
    <w:rsid w:val="002242EA"/>
    <w:rsid w:val="00224655"/>
    <w:rsid w:val="002264E1"/>
    <w:rsid w:val="00226B65"/>
    <w:rsid w:val="0023059F"/>
    <w:rsid w:val="002330BE"/>
    <w:rsid w:val="00252412"/>
    <w:rsid w:val="0025711C"/>
    <w:rsid w:val="002572DC"/>
    <w:rsid w:val="0026097A"/>
    <w:rsid w:val="00261495"/>
    <w:rsid w:val="00263F7B"/>
    <w:rsid w:val="00266892"/>
    <w:rsid w:val="00266B84"/>
    <w:rsid w:val="00270E7F"/>
    <w:rsid w:val="00274580"/>
    <w:rsid w:val="002754CA"/>
    <w:rsid w:val="00276041"/>
    <w:rsid w:val="002806EC"/>
    <w:rsid w:val="00280EFC"/>
    <w:rsid w:val="00290555"/>
    <w:rsid w:val="00292361"/>
    <w:rsid w:val="0029256D"/>
    <w:rsid w:val="00294A21"/>
    <w:rsid w:val="00296426"/>
    <w:rsid w:val="002A09EA"/>
    <w:rsid w:val="002A293E"/>
    <w:rsid w:val="002A4885"/>
    <w:rsid w:val="002B510D"/>
    <w:rsid w:val="002C42D1"/>
    <w:rsid w:val="002C5B55"/>
    <w:rsid w:val="002D4472"/>
    <w:rsid w:val="002D6113"/>
    <w:rsid w:val="002E020B"/>
    <w:rsid w:val="002E3169"/>
    <w:rsid w:val="002E3F4D"/>
    <w:rsid w:val="002E5506"/>
    <w:rsid w:val="002F0545"/>
    <w:rsid w:val="002F58FD"/>
    <w:rsid w:val="002F65AC"/>
    <w:rsid w:val="0030441F"/>
    <w:rsid w:val="00310D74"/>
    <w:rsid w:val="00311FE1"/>
    <w:rsid w:val="00314F3A"/>
    <w:rsid w:val="0032053A"/>
    <w:rsid w:val="00320CCE"/>
    <w:rsid w:val="00323EED"/>
    <w:rsid w:val="00330DEF"/>
    <w:rsid w:val="0033207E"/>
    <w:rsid w:val="00332381"/>
    <w:rsid w:val="00332C6B"/>
    <w:rsid w:val="00332CAC"/>
    <w:rsid w:val="00333F89"/>
    <w:rsid w:val="00335DE1"/>
    <w:rsid w:val="00345CCA"/>
    <w:rsid w:val="00345DE8"/>
    <w:rsid w:val="00346906"/>
    <w:rsid w:val="003478DE"/>
    <w:rsid w:val="00353EC9"/>
    <w:rsid w:val="00354245"/>
    <w:rsid w:val="0036275C"/>
    <w:rsid w:val="003726FB"/>
    <w:rsid w:val="00373396"/>
    <w:rsid w:val="00376628"/>
    <w:rsid w:val="00380BDA"/>
    <w:rsid w:val="003820E2"/>
    <w:rsid w:val="00383A3A"/>
    <w:rsid w:val="003906F2"/>
    <w:rsid w:val="003922B0"/>
    <w:rsid w:val="0039430A"/>
    <w:rsid w:val="00395F80"/>
    <w:rsid w:val="003B17F7"/>
    <w:rsid w:val="003B2EFD"/>
    <w:rsid w:val="003B579D"/>
    <w:rsid w:val="003B6E37"/>
    <w:rsid w:val="003B7E8E"/>
    <w:rsid w:val="003C16A1"/>
    <w:rsid w:val="003C193A"/>
    <w:rsid w:val="003C2591"/>
    <w:rsid w:val="003C6527"/>
    <w:rsid w:val="003D0456"/>
    <w:rsid w:val="003D527A"/>
    <w:rsid w:val="003E08D0"/>
    <w:rsid w:val="003E3556"/>
    <w:rsid w:val="003E4398"/>
    <w:rsid w:val="003E730F"/>
    <w:rsid w:val="003F06AC"/>
    <w:rsid w:val="00401263"/>
    <w:rsid w:val="0040127C"/>
    <w:rsid w:val="00404B58"/>
    <w:rsid w:val="00410AA0"/>
    <w:rsid w:val="004112F6"/>
    <w:rsid w:val="00414B72"/>
    <w:rsid w:val="00415C15"/>
    <w:rsid w:val="004204CA"/>
    <w:rsid w:val="004208F9"/>
    <w:rsid w:val="00423401"/>
    <w:rsid w:val="004271B5"/>
    <w:rsid w:val="00427882"/>
    <w:rsid w:val="00427F24"/>
    <w:rsid w:val="00430C46"/>
    <w:rsid w:val="0043126E"/>
    <w:rsid w:val="00432007"/>
    <w:rsid w:val="00432794"/>
    <w:rsid w:val="004335F1"/>
    <w:rsid w:val="004335F8"/>
    <w:rsid w:val="00437CD9"/>
    <w:rsid w:val="0044221B"/>
    <w:rsid w:val="0044622D"/>
    <w:rsid w:val="00462E1D"/>
    <w:rsid w:val="00464AA8"/>
    <w:rsid w:val="00466BE0"/>
    <w:rsid w:val="00470AEB"/>
    <w:rsid w:val="0047142C"/>
    <w:rsid w:val="00474350"/>
    <w:rsid w:val="00476495"/>
    <w:rsid w:val="004764E6"/>
    <w:rsid w:val="00480ED4"/>
    <w:rsid w:val="00482A0F"/>
    <w:rsid w:val="004850AA"/>
    <w:rsid w:val="004927B9"/>
    <w:rsid w:val="004930F8"/>
    <w:rsid w:val="004A37C0"/>
    <w:rsid w:val="004A410D"/>
    <w:rsid w:val="004B08C3"/>
    <w:rsid w:val="004B1007"/>
    <w:rsid w:val="004B4F6A"/>
    <w:rsid w:val="004B736A"/>
    <w:rsid w:val="004B7883"/>
    <w:rsid w:val="004D0701"/>
    <w:rsid w:val="004E3E91"/>
    <w:rsid w:val="004F418A"/>
    <w:rsid w:val="004F7946"/>
    <w:rsid w:val="004F7C3E"/>
    <w:rsid w:val="00505375"/>
    <w:rsid w:val="00511DA6"/>
    <w:rsid w:val="005171CA"/>
    <w:rsid w:val="00530D64"/>
    <w:rsid w:val="00531D40"/>
    <w:rsid w:val="00531D58"/>
    <w:rsid w:val="00543A6F"/>
    <w:rsid w:val="00543B60"/>
    <w:rsid w:val="005443E7"/>
    <w:rsid w:val="00551616"/>
    <w:rsid w:val="00551AA9"/>
    <w:rsid w:val="00552B4B"/>
    <w:rsid w:val="00556EB1"/>
    <w:rsid w:val="0056287E"/>
    <w:rsid w:val="00570E62"/>
    <w:rsid w:val="0057172F"/>
    <w:rsid w:val="00572F7A"/>
    <w:rsid w:val="00574EF2"/>
    <w:rsid w:val="00587D63"/>
    <w:rsid w:val="00597E61"/>
    <w:rsid w:val="005A02B3"/>
    <w:rsid w:val="005A5999"/>
    <w:rsid w:val="005A6E28"/>
    <w:rsid w:val="005C1127"/>
    <w:rsid w:val="005C112D"/>
    <w:rsid w:val="005C45F9"/>
    <w:rsid w:val="005C6CE4"/>
    <w:rsid w:val="005D0F8A"/>
    <w:rsid w:val="005D17B1"/>
    <w:rsid w:val="005D5167"/>
    <w:rsid w:val="005D5FFB"/>
    <w:rsid w:val="005D60B0"/>
    <w:rsid w:val="005E06B6"/>
    <w:rsid w:val="005E4AFE"/>
    <w:rsid w:val="005E4F4D"/>
    <w:rsid w:val="005F1F97"/>
    <w:rsid w:val="005F6535"/>
    <w:rsid w:val="006129AB"/>
    <w:rsid w:val="0061405E"/>
    <w:rsid w:val="00614801"/>
    <w:rsid w:val="00620EA4"/>
    <w:rsid w:val="00625552"/>
    <w:rsid w:val="0062567B"/>
    <w:rsid w:val="0062572F"/>
    <w:rsid w:val="006325CB"/>
    <w:rsid w:val="0063265A"/>
    <w:rsid w:val="00636EFE"/>
    <w:rsid w:val="00641741"/>
    <w:rsid w:val="00645A17"/>
    <w:rsid w:val="0064602F"/>
    <w:rsid w:val="00646CC7"/>
    <w:rsid w:val="00652EDB"/>
    <w:rsid w:val="00655913"/>
    <w:rsid w:val="00665FA0"/>
    <w:rsid w:val="006670D3"/>
    <w:rsid w:val="006741A2"/>
    <w:rsid w:val="00676F88"/>
    <w:rsid w:val="00677918"/>
    <w:rsid w:val="00681F67"/>
    <w:rsid w:val="00685ED2"/>
    <w:rsid w:val="00687480"/>
    <w:rsid w:val="006908EF"/>
    <w:rsid w:val="00690B83"/>
    <w:rsid w:val="00691753"/>
    <w:rsid w:val="006917AA"/>
    <w:rsid w:val="00692037"/>
    <w:rsid w:val="0069365E"/>
    <w:rsid w:val="00695EEE"/>
    <w:rsid w:val="00697381"/>
    <w:rsid w:val="006A328D"/>
    <w:rsid w:val="006B08A2"/>
    <w:rsid w:val="006B22C4"/>
    <w:rsid w:val="006B41FD"/>
    <w:rsid w:val="006B59B8"/>
    <w:rsid w:val="006B6A63"/>
    <w:rsid w:val="006C2527"/>
    <w:rsid w:val="006C5C28"/>
    <w:rsid w:val="006C5F9B"/>
    <w:rsid w:val="006D049E"/>
    <w:rsid w:val="006D365A"/>
    <w:rsid w:val="006D5A0A"/>
    <w:rsid w:val="006D70C9"/>
    <w:rsid w:val="006E1073"/>
    <w:rsid w:val="006E256D"/>
    <w:rsid w:val="006E3115"/>
    <w:rsid w:val="006E3560"/>
    <w:rsid w:val="006E3581"/>
    <w:rsid w:val="006E4589"/>
    <w:rsid w:val="006F14DB"/>
    <w:rsid w:val="006F3DF7"/>
    <w:rsid w:val="006F7569"/>
    <w:rsid w:val="00705146"/>
    <w:rsid w:val="00706A59"/>
    <w:rsid w:val="007073D6"/>
    <w:rsid w:val="00710843"/>
    <w:rsid w:val="007119E7"/>
    <w:rsid w:val="00724C1F"/>
    <w:rsid w:val="007300E9"/>
    <w:rsid w:val="00737F01"/>
    <w:rsid w:val="00741E4D"/>
    <w:rsid w:val="00743061"/>
    <w:rsid w:val="00743772"/>
    <w:rsid w:val="00755920"/>
    <w:rsid w:val="00756714"/>
    <w:rsid w:val="00760484"/>
    <w:rsid w:val="00760C5E"/>
    <w:rsid w:val="00763D0D"/>
    <w:rsid w:val="00765E43"/>
    <w:rsid w:val="007723C7"/>
    <w:rsid w:val="007763A5"/>
    <w:rsid w:val="00776633"/>
    <w:rsid w:val="007776E5"/>
    <w:rsid w:val="00782C3E"/>
    <w:rsid w:val="007A0E99"/>
    <w:rsid w:val="007A19CC"/>
    <w:rsid w:val="007A5EA0"/>
    <w:rsid w:val="007A6138"/>
    <w:rsid w:val="007A6670"/>
    <w:rsid w:val="007A7DC6"/>
    <w:rsid w:val="007A7EA3"/>
    <w:rsid w:val="007B5E6F"/>
    <w:rsid w:val="007B7DBB"/>
    <w:rsid w:val="007C6812"/>
    <w:rsid w:val="007D6FFF"/>
    <w:rsid w:val="007E081F"/>
    <w:rsid w:val="007E118E"/>
    <w:rsid w:val="007F2335"/>
    <w:rsid w:val="007F29B9"/>
    <w:rsid w:val="007F2ED5"/>
    <w:rsid w:val="00802217"/>
    <w:rsid w:val="00803EED"/>
    <w:rsid w:val="00811A77"/>
    <w:rsid w:val="0082375B"/>
    <w:rsid w:val="00830911"/>
    <w:rsid w:val="00832315"/>
    <w:rsid w:val="008339B2"/>
    <w:rsid w:val="008364D7"/>
    <w:rsid w:val="0084056E"/>
    <w:rsid w:val="008409FE"/>
    <w:rsid w:val="00841C3B"/>
    <w:rsid w:val="00852944"/>
    <w:rsid w:val="00853E63"/>
    <w:rsid w:val="00854456"/>
    <w:rsid w:val="00855903"/>
    <w:rsid w:val="008562B2"/>
    <w:rsid w:val="00857A0D"/>
    <w:rsid w:val="008608C1"/>
    <w:rsid w:val="00861275"/>
    <w:rsid w:val="008632C9"/>
    <w:rsid w:val="00870920"/>
    <w:rsid w:val="00875765"/>
    <w:rsid w:val="00881872"/>
    <w:rsid w:val="00881E6F"/>
    <w:rsid w:val="00887C43"/>
    <w:rsid w:val="008922CC"/>
    <w:rsid w:val="00892E59"/>
    <w:rsid w:val="00896CCE"/>
    <w:rsid w:val="008A1C92"/>
    <w:rsid w:val="008A6A3F"/>
    <w:rsid w:val="008B065E"/>
    <w:rsid w:val="008B12BD"/>
    <w:rsid w:val="008B1999"/>
    <w:rsid w:val="008B321E"/>
    <w:rsid w:val="008C0641"/>
    <w:rsid w:val="008C1FF7"/>
    <w:rsid w:val="008C4F36"/>
    <w:rsid w:val="008C7FF9"/>
    <w:rsid w:val="008D0C3B"/>
    <w:rsid w:val="008D203F"/>
    <w:rsid w:val="008D3F31"/>
    <w:rsid w:val="008D4D93"/>
    <w:rsid w:val="008D5A64"/>
    <w:rsid w:val="008E5AAF"/>
    <w:rsid w:val="008F33BD"/>
    <w:rsid w:val="008F5F51"/>
    <w:rsid w:val="0090080F"/>
    <w:rsid w:val="00904F65"/>
    <w:rsid w:val="00905AAF"/>
    <w:rsid w:val="00914C1F"/>
    <w:rsid w:val="00916704"/>
    <w:rsid w:val="00924522"/>
    <w:rsid w:val="00934079"/>
    <w:rsid w:val="009345CA"/>
    <w:rsid w:val="00934EFE"/>
    <w:rsid w:val="00947B05"/>
    <w:rsid w:val="00950E58"/>
    <w:rsid w:val="0095467E"/>
    <w:rsid w:val="0095619B"/>
    <w:rsid w:val="00957C4C"/>
    <w:rsid w:val="009655CD"/>
    <w:rsid w:val="00967A07"/>
    <w:rsid w:val="00971E85"/>
    <w:rsid w:val="00973186"/>
    <w:rsid w:val="00974DE5"/>
    <w:rsid w:val="0097514A"/>
    <w:rsid w:val="009759BE"/>
    <w:rsid w:val="00977529"/>
    <w:rsid w:val="00977E7F"/>
    <w:rsid w:val="0098445C"/>
    <w:rsid w:val="00992230"/>
    <w:rsid w:val="009A72EA"/>
    <w:rsid w:val="009B04A1"/>
    <w:rsid w:val="009B26B3"/>
    <w:rsid w:val="009B4F40"/>
    <w:rsid w:val="009B6835"/>
    <w:rsid w:val="009B7D91"/>
    <w:rsid w:val="009C7330"/>
    <w:rsid w:val="009D1310"/>
    <w:rsid w:val="009E2780"/>
    <w:rsid w:val="009E3EA7"/>
    <w:rsid w:val="009E6679"/>
    <w:rsid w:val="009F0327"/>
    <w:rsid w:val="009F0C68"/>
    <w:rsid w:val="009F1116"/>
    <w:rsid w:val="009F4E28"/>
    <w:rsid w:val="009F7F1B"/>
    <w:rsid w:val="00A004CD"/>
    <w:rsid w:val="00A07998"/>
    <w:rsid w:val="00A07B6D"/>
    <w:rsid w:val="00A106C3"/>
    <w:rsid w:val="00A11142"/>
    <w:rsid w:val="00A165D5"/>
    <w:rsid w:val="00A30118"/>
    <w:rsid w:val="00A32A97"/>
    <w:rsid w:val="00A405C0"/>
    <w:rsid w:val="00A451E9"/>
    <w:rsid w:val="00A50876"/>
    <w:rsid w:val="00A53E00"/>
    <w:rsid w:val="00A561E4"/>
    <w:rsid w:val="00A577B3"/>
    <w:rsid w:val="00A61CB4"/>
    <w:rsid w:val="00A740D4"/>
    <w:rsid w:val="00A773EE"/>
    <w:rsid w:val="00A80A23"/>
    <w:rsid w:val="00A8461D"/>
    <w:rsid w:val="00A93F27"/>
    <w:rsid w:val="00A95955"/>
    <w:rsid w:val="00A95EEC"/>
    <w:rsid w:val="00A96535"/>
    <w:rsid w:val="00A96D8F"/>
    <w:rsid w:val="00AA5432"/>
    <w:rsid w:val="00AA5D35"/>
    <w:rsid w:val="00AB55BA"/>
    <w:rsid w:val="00AB6A4D"/>
    <w:rsid w:val="00AC6ABC"/>
    <w:rsid w:val="00AC79A5"/>
    <w:rsid w:val="00AC7C45"/>
    <w:rsid w:val="00AC7EFA"/>
    <w:rsid w:val="00AD42E6"/>
    <w:rsid w:val="00AE4602"/>
    <w:rsid w:val="00AE5058"/>
    <w:rsid w:val="00AF224C"/>
    <w:rsid w:val="00AF5D80"/>
    <w:rsid w:val="00AF5F24"/>
    <w:rsid w:val="00AF71F5"/>
    <w:rsid w:val="00B01E66"/>
    <w:rsid w:val="00B03CFB"/>
    <w:rsid w:val="00B06991"/>
    <w:rsid w:val="00B135BA"/>
    <w:rsid w:val="00B13AED"/>
    <w:rsid w:val="00B1523B"/>
    <w:rsid w:val="00B15FA7"/>
    <w:rsid w:val="00B16028"/>
    <w:rsid w:val="00B17212"/>
    <w:rsid w:val="00B2100C"/>
    <w:rsid w:val="00B2658C"/>
    <w:rsid w:val="00B26F53"/>
    <w:rsid w:val="00B374B9"/>
    <w:rsid w:val="00B3753A"/>
    <w:rsid w:val="00B426ED"/>
    <w:rsid w:val="00B44CBF"/>
    <w:rsid w:val="00B45D80"/>
    <w:rsid w:val="00B45E22"/>
    <w:rsid w:val="00B50CB5"/>
    <w:rsid w:val="00B54FA5"/>
    <w:rsid w:val="00B606FD"/>
    <w:rsid w:val="00B722AA"/>
    <w:rsid w:val="00B735E7"/>
    <w:rsid w:val="00B813EB"/>
    <w:rsid w:val="00B930BA"/>
    <w:rsid w:val="00BA03F7"/>
    <w:rsid w:val="00BA1479"/>
    <w:rsid w:val="00BB2D4D"/>
    <w:rsid w:val="00BB7116"/>
    <w:rsid w:val="00BD00D6"/>
    <w:rsid w:val="00BD566E"/>
    <w:rsid w:val="00BD7049"/>
    <w:rsid w:val="00BD7C23"/>
    <w:rsid w:val="00BE56A3"/>
    <w:rsid w:val="00BE5AA3"/>
    <w:rsid w:val="00BE5FCE"/>
    <w:rsid w:val="00BE69FC"/>
    <w:rsid w:val="00BE7954"/>
    <w:rsid w:val="00BF2B50"/>
    <w:rsid w:val="00BF30AC"/>
    <w:rsid w:val="00BF3C0B"/>
    <w:rsid w:val="00BF661E"/>
    <w:rsid w:val="00BF7C74"/>
    <w:rsid w:val="00C02F43"/>
    <w:rsid w:val="00C07184"/>
    <w:rsid w:val="00C11257"/>
    <w:rsid w:val="00C13A75"/>
    <w:rsid w:val="00C17DFF"/>
    <w:rsid w:val="00C20EBC"/>
    <w:rsid w:val="00C23B63"/>
    <w:rsid w:val="00C32D88"/>
    <w:rsid w:val="00C356DA"/>
    <w:rsid w:val="00C4038C"/>
    <w:rsid w:val="00C47B04"/>
    <w:rsid w:val="00C530FB"/>
    <w:rsid w:val="00C618B8"/>
    <w:rsid w:val="00C71E3B"/>
    <w:rsid w:val="00C71EE1"/>
    <w:rsid w:val="00C72514"/>
    <w:rsid w:val="00C72D84"/>
    <w:rsid w:val="00C7596C"/>
    <w:rsid w:val="00C80B95"/>
    <w:rsid w:val="00C815B5"/>
    <w:rsid w:val="00C8189C"/>
    <w:rsid w:val="00C82BB2"/>
    <w:rsid w:val="00C83B15"/>
    <w:rsid w:val="00C84E9B"/>
    <w:rsid w:val="00C87242"/>
    <w:rsid w:val="00C94FE5"/>
    <w:rsid w:val="00C956FB"/>
    <w:rsid w:val="00C97257"/>
    <w:rsid w:val="00CA1DDC"/>
    <w:rsid w:val="00CB0F10"/>
    <w:rsid w:val="00CC4E70"/>
    <w:rsid w:val="00CC6B3B"/>
    <w:rsid w:val="00CD165B"/>
    <w:rsid w:val="00CD3505"/>
    <w:rsid w:val="00CE0B87"/>
    <w:rsid w:val="00CE2148"/>
    <w:rsid w:val="00CE5055"/>
    <w:rsid w:val="00CE53F0"/>
    <w:rsid w:val="00CF324D"/>
    <w:rsid w:val="00CF36A2"/>
    <w:rsid w:val="00CF4935"/>
    <w:rsid w:val="00CF6E4A"/>
    <w:rsid w:val="00D02E0D"/>
    <w:rsid w:val="00D02EA3"/>
    <w:rsid w:val="00D110DF"/>
    <w:rsid w:val="00D12CDD"/>
    <w:rsid w:val="00D17190"/>
    <w:rsid w:val="00D235F4"/>
    <w:rsid w:val="00D245CF"/>
    <w:rsid w:val="00D246F4"/>
    <w:rsid w:val="00D275F0"/>
    <w:rsid w:val="00D42554"/>
    <w:rsid w:val="00D431C8"/>
    <w:rsid w:val="00D505E1"/>
    <w:rsid w:val="00D544C1"/>
    <w:rsid w:val="00D550AC"/>
    <w:rsid w:val="00D57B57"/>
    <w:rsid w:val="00D60952"/>
    <w:rsid w:val="00D63694"/>
    <w:rsid w:val="00D677E0"/>
    <w:rsid w:val="00D7233C"/>
    <w:rsid w:val="00D724B7"/>
    <w:rsid w:val="00D735B1"/>
    <w:rsid w:val="00D73A2B"/>
    <w:rsid w:val="00D750B7"/>
    <w:rsid w:val="00D760BF"/>
    <w:rsid w:val="00D80668"/>
    <w:rsid w:val="00D82F76"/>
    <w:rsid w:val="00D83EFB"/>
    <w:rsid w:val="00D85125"/>
    <w:rsid w:val="00D92189"/>
    <w:rsid w:val="00D94CA8"/>
    <w:rsid w:val="00DA6930"/>
    <w:rsid w:val="00DA6E06"/>
    <w:rsid w:val="00DB3A37"/>
    <w:rsid w:val="00DB44F1"/>
    <w:rsid w:val="00DB5615"/>
    <w:rsid w:val="00DB6969"/>
    <w:rsid w:val="00DC1691"/>
    <w:rsid w:val="00DC1E64"/>
    <w:rsid w:val="00DC7633"/>
    <w:rsid w:val="00DD0142"/>
    <w:rsid w:val="00DD4DA4"/>
    <w:rsid w:val="00DD787B"/>
    <w:rsid w:val="00DE516B"/>
    <w:rsid w:val="00DF53B7"/>
    <w:rsid w:val="00E001A8"/>
    <w:rsid w:val="00E0153D"/>
    <w:rsid w:val="00E039C1"/>
    <w:rsid w:val="00E06CFF"/>
    <w:rsid w:val="00E07A77"/>
    <w:rsid w:val="00E10706"/>
    <w:rsid w:val="00E11F85"/>
    <w:rsid w:val="00E20087"/>
    <w:rsid w:val="00E23737"/>
    <w:rsid w:val="00E245F3"/>
    <w:rsid w:val="00E25275"/>
    <w:rsid w:val="00E27767"/>
    <w:rsid w:val="00E33DA5"/>
    <w:rsid w:val="00E33EBD"/>
    <w:rsid w:val="00E34E9A"/>
    <w:rsid w:val="00E408D6"/>
    <w:rsid w:val="00E40B71"/>
    <w:rsid w:val="00E41085"/>
    <w:rsid w:val="00E55381"/>
    <w:rsid w:val="00E56B90"/>
    <w:rsid w:val="00E57B6D"/>
    <w:rsid w:val="00E63846"/>
    <w:rsid w:val="00E63C5E"/>
    <w:rsid w:val="00E769F5"/>
    <w:rsid w:val="00E82627"/>
    <w:rsid w:val="00E8343F"/>
    <w:rsid w:val="00E93DF7"/>
    <w:rsid w:val="00E9531F"/>
    <w:rsid w:val="00E95B2B"/>
    <w:rsid w:val="00E97293"/>
    <w:rsid w:val="00EA1ED5"/>
    <w:rsid w:val="00EA20B0"/>
    <w:rsid w:val="00EA7A86"/>
    <w:rsid w:val="00EB5233"/>
    <w:rsid w:val="00EB7851"/>
    <w:rsid w:val="00EC0CEA"/>
    <w:rsid w:val="00EC1D2B"/>
    <w:rsid w:val="00EC5C2D"/>
    <w:rsid w:val="00EC5F58"/>
    <w:rsid w:val="00EC7D68"/>
    <w:rsid w:val="00ED512F"/>
    <w:rsid w:val="00EE39F9"/>
    <w:rsid w:val="00EE6AB5"/>
    <w:rsid w:val="00EF1B55"/>
    <w:rsid w:val="00EF7D1A"/>
    <w:rsid w:val="00F03BEB"/>
    <w:rsid w:val="00F04AFE"/>
    <w:rsid w:val="00F04CD9"/>
    <w:rsid w:val="00F04F3A"/>
    <w:rsid w:val="00F0524B"/>
    <w:rsid w:val="00F05C57"/>
    <w:rsid w:val="00F063C2"/>
    <w:rsid w:val="00F076FB"/>
    <w:rsid w:val="00F11E7A"/>
    <w:rsid w:val="00F154A6"/>
    <w:rsid w:val="00F15D2A"/>
    <w:rsid w:val="00F20F82"/>
    <w:rsid w:val="00F23CA5"/>
    <w:rsid w:val="00F255A5"/>
    <w:rsid w:val="00F358EF"/>
    <w:rsid w:val="00F41CD6"/>
    <w:rsid w:val="00F4481E"/>
    <w:rsid w:val="00F46099"/>
    <w:rsid w:val="00F53E0F"/>
    <w:rsid w:val="00F60FA5"/>
    <w:rsid w:val="00F6549A"/>
    <w:rsid w:val="00F6561F"/>
    <w:rsid w:val="00F65CF5"/>
    <w:rsid w:val="00F7170E"/>
    <w:rsid w:val="00F83C1B"/>
    <w:rsid w:val="00F83E74"/>
    <w:rsid w:val="00F85EA4"/>
    <w:rsid w:val="00F86B7E"/>
    <w:rsid w:val="00F92B56"/>
    <w:rsid w:val="00F95FBA"/>
    <w:rsid w:val="00FA5730"/>
    <w:rsid w:val="00FA6A01"/>
    <w:rsid w:val="00FB258C"/>
    <w:rsid w:val="00FB3656"/>
    <w:rsid w:val="00FC0E67"/>
    <w:rsid w:val="00FC1B80"/>
    <w:rsid w:val="00FD3509"/>
    <w:rsid w:val="00FD7DF6"/>
    <w:rsid w:val="00FE34F0"/>
    <w:rsid w:val="00FF08FC"/>
    <w:rsid w:val="00FF2120"/>
    <w:rsid w:val="00FF33B4"/>
    <w:rsid w:val="00FF7081"/>
    <w:rsid w:val="023BDC50"/>
    <w:rsid w:val="0300CB0F"/>
    <w:rsid w:val="03888C1A"/>
    <w:rsid w:val="04B8A478"/>
    <w:rsid w:val="0538E6E5"/>
    <w:rsid w:val="070A6F93"/>
    <w:rsid w:val="0806ED71"/>
    <w:rsid w:val="0A22757F"/>
    <w:rsid w:val="0B47868D"/>
    <w:rsid w:val="0B97E30A"/>
    <w:rsid w:val="0BAC7324"/>
    <w:rsid w:val="0BF02E11"/>
    <w:rsid w:val="0C907E9B"/>
    <w:rsid w:val="0C9A84B3"/>
    <w:rsid w:val="0D4664E0"/>
    <w:rsid w:val="0D90B1C9"/>
    <w:rsid w:val="0DD511EF"/>
    <w:rsid w:val="0E781B06"/>
    <w:rsid w:val="0EA53C7A"/>
    <w:rsid w:val="0EC0285A"/>
    <w:rsid w:val="10555A42"/>
    <w:rsid w:val="10CD03F2"/>
    <w:rsid w:val="120CAC67"/>
    <w:rsid w:val="12545521"/>
    <w:rsid w:val="1255F986"/>
    <w:rsid w:val="12BC1E37"/>
    <w:rsid w:val="12D5B5C7"/>
    <w:rsid w:val="13C0399D"/>
    <w:rsid w:val="151E0CBA"/>
    <w:rsid w:val="1557C89B"/>
    <w:rsid w:val="1560CDEB"/>
    <w:rsid w:val="15BC944B"/>
    <w:rsid w:val="15CE5C21"/>
    <w:rsid w:val="15E8502A"/>
    <w:rsid w:val="167BDB52"/>
    <w:rsid w:val="16D950A0"/>
    <w:rsid w:val="1702BD87"/>
    <w:rsid w:val="17535FA7"/>
    <w:rsid w:val="1777FF8B"/>
    <w:rsid w:val="187EBF13"/>
    <w:rsid w:val="18C9D8BE"/>
    <w:rsid w:val="19437FA1"/>
    <w:rsid w:val="1A160DEA"/>
    <w:rsid w:val="1AFC0C89"/>
    <w:rsid w:val="1BB80AFD"/>
    <w:rsid w:val="1BCEAE60"/>
    <w:rsid w:val="1BF6725A"/>
    <w:rsid w:val="1C14CC49"/>
    <w:rsid w:val="1C4D4C71"/>
    <w:rsid w:val="1C54E1A2"/>
    <w:rsid w:val="1C56BA80"/>
    <w:rsid w:val="1C65558C"/>
    <w:rsid w:val="1EB0B005"/>
    <w:rsid w:val="1F6EF909"/>
    <w:rsid w:val="20132251"/>
    <w:rsid w:val="2032AB61"/>
    <w:rsid w:val="222BE425"/>
    <w:rsid w:val="22F0DDA8"/>
    <w:rsid w:val="2308DFB7"/>
    <w:rsid w:val="230D7295"/>
    <w:rsid w:val="23681C6E"/>
    <w:rsid w:val="2378C406"/>
    <w:rsid w:val="243729E1"/>
    <w:rsid w:val="246BB380"/>
    <w:rsid w:val="24FC54B8"/>
    <w:rsid w:val="250F9A35"/>
    <w:rsid w:val="256FB230"/>
    <w:rsid w:val="25C568B6"/>
    <w:rsid w:val="285FBBA5"/>
    <w:rsid w:val="286EB624"/>
    <w:rsid w:val="29258DC5"/>
    <w:rsid w:val="2970CA6F"/>
    <w:rsid w:val="2A8B9D7F"/>
    <w:rsid w:val="2AE21BF7"/>
    <w:rsid w:val="2B9D03C6"/>
    <w:rsid w:val="2BBDD9E4"/>
    <w:rsid w:val="2C27DD45"/>
    <w:rsid w:val="2C7F57D8"/>
    <w:rsid w:val="2CCDF4AA"/>
    <w:rsid w:val="2CE482BC"/>
    <w:rsid w:val="2CF9CC74"/>
    <w:rsid w:val="2F31A5FE"/>
    <w:rsid w:val="2FA4610C"/>
    <w:rsid w:val="2FDC139C"/>
    <w:rsid w:val="2FFF886C"/>
    <w:rsid w:val="30409E48"/>
    <w:rsid w:val="306430DF"/>
    <w:rsid w:val="30BEEF0F"/>
    <w:rsid w:val="311914BE"/>
    <w:rsid w:val="327C3C3E"/>
    <w:rsid w:val="32B156FC"/>
    <w:rsid w:val="3394E03E"/>
    <w:rsid w:val="33CC9D8A"/>
    <w:rsid w:val="347BA2DA"/>
    <w:rsid w:val="34E3EF74"/>
    <w:rsid w:val="3581D9BF"/>
    <w:rsid w:val="36FB0FF9"/>
    <w:rsid w:val="3825E2F6"/>
    <w:rsid w:val="3A36B04E"/>
    <w:rsid w:val="3A56F64C"/>
    <w:rsid w:val="3B9D5870"/>
    <w:rsid w:val="3BAAD245"/>
    <w:rsid w:val="3C060A3E"/>
    <w:rsid w:val="3CA8F7E4"/>
    <w:rsid w:val="3CC92179"/>
    <w:rsid w:val="3DC8EF1F"/>
    <w:rsid w:val="3F4A5816"/>
    <w:rsid w:val="3F933F59"/>
    <w:rsid w:val="40AC2D9D"/>
    <w:rsid w:val="4148A59F"/>
    <w:rsid w:val="427FA094"/>
    <w:rsid w:val="429E824F"/>
    <w:rsid w:val="432CF7B7"/>
    <w:rsid w:val="43B07D28"/>
    <w:rsid w:val="43C5972B"/>
    <w:rsid w:val="44BBBACB"/>
    <w:rsid w:val="47451822"/>
    <w:rsid w:val="47470DC7"/>
    <w:rsid w:val="47F86A89"/>
    <w:rsid w:val="4856867A"/>
    <w:rsid w:val="48819C10"/>
    <w:rsid w:val="48B5A9CA"/>
    <w:rsid w:val="497F8F6B"/>
    <w:rsid w:val="4A345E1A"/>
    <w:rsid w:val="4AB97AAC"/>
    <w:rsid w:val="4B456B4F"/>
    <w:rsid w:val="4B4F998C"/>
    <w:rsid w:val="4C1911F7"/>
    <w:rsid w:val="4C1A3AEE"/>
    <w:rsid w:val="4C550A1B"/>
    <w:rsid w:val="4D2EF40B"/>
    <w:rsid w:val="4DAD14DE"/>
    <w:rsid w:val="4DC541A5"/>
    <w:rsid w:val="4DD4142C"/>
    <w:rsid w:val="4ED2A5C0"/>
    <w:rsid w:val="4F671909"/>
    <w:rsid w:val="4FE70E00"/>
    <w:rsid w:val="510AE29F"/>
    <w:rsid w:val="52B782B9"/>
    <w:rsid w:val="53384F94"/>
    <w:rsid w:val="536CFCA6"/>
    <w:rsid w:val="53DD9AF5"/>
    <w:rsid w:val="54007F10"/>
    <w:rsid w:val="5584D5EE"/>
    <w:rsid w:val="55F7A50E"/>
    <w:rsid w:val="562146E0"/>
    <w:rsid w:val="56AAF76C"/>
    <w:rsid w:val="57212323"/>
    <w:rsid w:val="57E8AF38"/>
    <w:rsid w:val="57FC9C82"/>
    <w:rsid w:val="58AC1B0C"/>
    <w:rsid w:val="59AFCFE4"/>
    <w:rsid w:val="5A1E6AB2"/>
    <w:rsid w:val="5A2FDC1A"/>
    <w:rsid w:val="5A4B33A9"/>
    <w:rsid w:val="5A8EBCF4"/>
    <w:rsid w:val="5ACF33B0"/>
    <w:rsid w:val="5B0568F5"/>
    <w:rsid w:val="5C964B5D"/>
    <w:rsid w:val="5CCA3F44"/>
    <w:rsid w:val="5D607646"/>
    <w:rsid w:val="5E12AA91"/>
    <w:rsid w:val="5E1799D9"/>
    <w:rsid w:val="5E1B8617"/>
    <w:rsid w:val="5E1E1AB0"/>
    <w:rsid w:val="5E361180"/>
    <w:rsid w:val="5E765C18"/>
    <w:rsid w:val="5EB2375D"/>
    <w:rsid w:val="5EE86A78"/>
    <w:rsid w:val="5F9CD60E"/>
    <w:rsid w:val="5FA5D08E"/>
    <w:rsid w:val="62AF806F"/>
    <w:rsid w:val="62C11DD7"/>
    <w:rsid w:val="62FBC334"/>
    <w:rsid w:val="630F65C1"/>
    <w:rsid w:val="63110EEA"/>
    <w:rsid w:val="632CE4AF"/>
    <w:rsid w:val="6365C761"/>
    <w:rsid w:val="63A1CC71"/>
    <w:rsid w:val="6465650E"/>
    <w:rsid w:val="649CA38E"/>
    <w:rsid w:val="64E16986"/>
    <w:rsid w:val="651FB0A9"/>
    <w:rsid w:val="6564201D"/>
    <w:rsid w:val="66517CE5"/>
    <w:rsid w:val="665CB798"/>
    <w:rsid w:val="67731597"/>
    <w:rsid w:val="67A7B734"/>
    <w:rsid w:val="683794B7"/>
    <w:rsid w:val="69A9D469"/>
    <w:rsid w:val="6A42B46B"/>
    <w:rsid w:val="6A4500FB"/>
    <w:rsid w:val="6AA2D4ED"/>
    <w:rsid w:val="6B6A71B4"/>
    <w:rsid w:val="6B7FC68C"/>
    <w:rsid w:val="6C439510"/>
    <w:rsid w:val="6D7C101E"/>
    <w:rsid w:val="6D88EDBE"/>
    <w:rsid w:val="6D99BE1B"/>
    <w:rsid w:val="6E30C708"/>
    <w:rsid w:val="6EBA20FC"/>
    <w:rsid w:val="6F1CAA01"/>
    <w:rsid w:val="6F2A1857"/>
    <w:rsid w:val="6FF0D475"/>
    <w:rsid w:val="7161987F"/>
    <w:rsid w:val="7226A133"/>
    <w:rsid w:val="7267376C"/>
    <w:rsid w:val="7374F507"/>
    <w:rsid w:val="73A2201E"/>
    <w:rsid w:val="73C56A0E"/>
    <w:rsid w:val="740D179A"/>
    <w:rsid w:val="74E0F492"/>
    <w:rsid w:val="7652D76B"/>
    <w:rsid w:val="768B4800"/>
    <w:rsid w:val="7784B2F5"/>
    <w:rsid w:val="77A2941B"/>
    <w:rsid w:val="77AA523A"/>
    <w:rsid w:val="77C664DD"/>
    <w:rsid w:val="78981DD6"/>
    <w:rsid w:val="789B21F0"/>
    <w:rsid w:val="7906D974"/>
    <w:rsid w:val="79B8DB06"/>
    <w:rsid w:val="79E84E21"/>
    <w:rsid w:val="7A2400A2"/>
    <w:rsid w:val="7A5445EB"/>
    <w:rsid w:val="7AAF8BCA"/>
    <w:rsid w:val="7B269B34"/>
    <w:rsid w:val="7BD578B5"/>
    <w:rsid w:val="7CF0921E"/>
    <w:rsid w:val="7DE06EFB"/>
    <w:rsid w:val="7E37E61B"/>
    <w:rsid w:val="7EA2AA5D"/>
    <w:rsid w:val="7F476D7C"/>
    <w:rsid w:val="7F60F03F"/>
    <w:rsid w:val="7F996B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50144"/>
  <w15:docId w15:val="{DE45CABB-F138-4EBB-AB99-C39B0E5E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7C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1FE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70C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4D"/>
    <w:pPr>
      <w:ind w:left="720"/>
      <w:contextualSpacing/>
    </w:pPr>
  </w:style>
  <w:style w:type="character" w:customStyle="1" w:styleId="Heading1Char">
    <w:name w:val="Heading 1 Char"/>
    <w:basedOn w:val="DefaultParagraphFont"/>
    <w:link w:val="Heading1"/>
    <w:uiPriority w:val="9"/>
    <w:rsid w:val="00A405C0"/>
    <w:rPr>
      <w:rFonts w:asciiTheme="majorHAnsi" w:eastAsiaTheme="majorEastAsia" w:hAnsiTheme="majorHAnsi" w:cstheme="majorBidi"/>
      <w:b/>
      <w:bCs/>
      <w:color w:val="365F91" w:themeColor="accent1" w:themeShade="BF"/>
      <w:sz w:val="28"/>
      <w:szCs w:val="28"/>
    </w:rPr>
  </w:style>
  <w:style w:type="table" w:styleId="LightShading">
    <w:name w:val="Light Shading"/>
    <w:basedOn w:val="TableNormal"/>
    <w:uiPriority w:val="60"/>
    <w:rsid w:val="00C71EE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23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ED"/>
  </w:style>
  <w:style w:type="paragraph" w:styleId="Footer">
    <w:name w:val="footer"/>
    <w:basedOn w:val="Normal"/>
    <w:link w:val="FooterChar"/>
    <w:uiPriority w:val="99"/>
    <w:unhideWhenUsed/>
    <w:rsid w:val="00323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ED"/>
  </w:style>
  <w:style w:type="character" w:styleId="CommentReference">
    <w:name w:val="annotation reference"/>
    <w:basedOn w:val="DefaultParagraphFont"/>
    <w:uiPriority w:val="99"/>
    <w:semiHidden/>
    <w:unhideWhenUsed/>
    <w:rsid w:val="00404B58"/>
    <w:rPr>
      <w:sz w:val="16"/>
      <w:szCs w:val="16"/>
    </w:rPr>
  </w:style>
  <w:style w:type="paragraph" w:styleId="CommentText">
    <w:name w:val="annotation text"/>
    <w:basedOn w:val="Normal"/>
    <w:link w:val="CommentTextChar"/>
    <w:uiPriority w:val="99"/>
    <w:semiHidden/>
    <w:unhideWhenUsed/>
    <w:rsid w:val="00404B58"/>
    <w:pPr>
      <w:spacing w:after="0" w:line="240" w:lineRule="auto"/>
      <w:ind w:left="720" w:hanging="36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04B5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04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B58"/>
    <w:rPr>
      <w:rFonts w:ascii="Tahoma" w:hAnsi="Tahoma" w:cs="Tahoma"/>
      <w:sz w:val="16"/>
      <w:szCs w:val="16"/>
    </w:rPr>
  </w:style>
  <w:style w:type="paragraph" w:styleId="NormalWeb">
    <w:name w:val="Normal (Web)"/>
    <w:basedOn w:val="Normal"/>
    <w:uiPriority w:val="99"/>
    <w:semiHidden/>
    <w:unhideWhenUsed/>
    <w:rsid w:val="004B4F6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BD7C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7C2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BD7C23"/>
    <w:pPr>
      <w:outlineLvl w:val="9"/>
    </w:pPr>
    <w:rPr>
      <w:lang w:eastAsia="ja-JP"/>
    </w:rPr>
  </w:style>
  <w:style w:type="paragraph" w:styleId="TOC1">
    <w:name w:val="toc 1"/>
    <w:basedOn w:val="Normal"/>
    <w:next w:val="Normal"/>
    <w:autoRedefine/>
    <w:uiPriority w:val="39"/>
    <w:unhideWhenUsed/>
    <w:rsid w:val="008D3F31"/>
    <w:pPr>
      <w:tabs>
        <w:tab w:val="right" w:leader="dot" w:pos="10790"/>
      </w:tabs>
      <w:spacing w:after="100"/>
    </w:pPr>
  </w:style>
  <w:style w:type="paragraph" w:styleId="TOC2">
    <w:name w:val="toc 2"/>
    <w:basedOn w:val="Normal"/>
    <w:next w:val="Normal"/>
    <w:autoRedefine/>
    <w:uiPriority w:val="39"/>
    <w:unhideWhenUsed/>
    <w:rsid w:val="00BD7C23"/>
    <w:pPr>
      <w:spacing w:after="100"/>
      <w:ind w:left="220"/>
    </w:pPr>
  </w:style>
  <w:style w:type="paragraph" w:styleId="TOC3">
    <w:name w:val="toc 3"/>
    <w:basedOn w:val="Normal"/>
    <w:next w:val="Normal"/>
    <w:autoRedefine/>
    <w:uiPriority w:val="39"/>
    <w:unhideWhenUsed/>
    <w:rsid w:val="00BD7C23"/>
    <w:pPr>
      <w:spacing w:after="100"/>
      <w:ind w:left="440"/>
    </w:pPr>
  </w:style>
  <w:style w:type="character" w:styleId="Hyperlink">
    <w:name w:val="Hyperlink"/>
    <w:basedOn w:val="DefaultParagraphFont"/>
    <w:uiPriority w:val="99"/>
    <w:unhideWhenUsed/>
    <w:rsid w:val="00BD7C23"/>
    <w:rPr>
      <w:color w:val="0000FF" w:themeColor="hyperlink"/>
      <w:u w:val="single"/>
    </w:rPr>
  </w:style>
  <w:style w:type="table" w:styleId="TableGrid">
    <w:name w:val="Table Grid"/>
    <w:basedOn w:val="TableNormal"/>
    <w:uiPriority w:val="59"/>
    <w:rsid w:val="00C8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45AB1"/>
    <w:pPr>
      <w:spacing w:after="200"/>
      <w:ind w:left="0"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45AB1"/>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4B1007"/>
  </w:style>
  <w:style w:type="character" w:customStyle="1" w:styleId="il">
    <w:name w:val="il"/>
    <w:basedOn w:val="DefaultParagraphFont"/>
    <w:rsid w:val="004B1007"/>
  </w:style>
  <w:style w:type="character" w:styleId="FollowedHyperlink">
    <w:name w:val="FollowedHyperlink"/>
    <w:basedOn w:val="DefaultParagraphFont"/>
    <w:uiPriority w:val="99"/>
    <w:semiHidden/>
    <w:unhideWhenUsed/>
    <w:rsid w:val="00614801"/>
    <w:rPr>
      <w:color w:val="800080" w:themeColor="followedHyperlink"/>
      <w:u w:val="single"/>
    </w:rPr>
  </w:style>
  <w:style w:type="character" w:customStyle="1" w:styleId="Heading4Char">
    <w:name w:val="Heading 4 Char"/>
    <w:basedOn w:val="DefaultParagraphFont"/>
    <w:link w:val="Heading4"/>
    <w:uiPriority w:val="9"/>
    <w:rsid w:val="00311FE1"/>
    <w:rPr>
      <w:rFonts w:asciiTheme="majorHAnsi" w:eastAsiaTheme="majorEastAsia" w:hAnsiTheme="majorHAnsi" w:cstheme="majorBidi"/>
      <w:b/>
      <w:bCs/>
      <w:i/>
      <w:iCs/>
      <w:color w:val="4F81BD" w:themeColor="accent1"/>
    </w:rPr>
  </w:style>
  <w:style w:type="paragraph" w:styleId="Revision">
    <w:name w:val="Revision"/>
    <w:hidden/>
    <w:uiPriority w:val="99"/>
    <w:semiHidden/>
    <w:rsid w:val="00C02F43"/>
    <w:pPr>
      <w:spacing w:after="0" w:line="240" w:lineRule="auto"/>
    </w:pPr>
  </w:style>
  <w:style w:type="table" w:styleId="LightShading-Accent5">
    <w:name w:val="Light Shading Accent 5"/>
    <w:basedOn w:val="TableNormal"/>
    <w:uiPriority w:val="60"/>
    <w:rsid w:val="00DB44F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44F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DB44F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7E118E"/>
    <w:rPr>
      <w:b/>
      <w:bCs/>
    </w:rPr>
  </w:style>
  <w:style w:type="character" w:customStyle="1" w:styleId="definition">
    <w:name w:val="definition"/>
    <w:basedOn w:val="DefaultParagraphFont"/>
    <w:rsid w:val="007E118E"/>
  </w:style>
  <w:style w:type="character" w:customStyle="1" w:styleId="Heading5Char">
    <w:name w:val="Heading 5 Char"/>
    <w:basedOn w:val="DefaultParagraphFont"/>
    <w:link w:val="Heading5"/>
    <w:uiPriority w:val="9"/>
    <w:rsid w:val="000970C1"/>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semiHidden/>
    <w:unhideWhenUsed/>
    <w:rsid w:val="0040127C"/>
    <w:rPr>
      <w:color w:val="605E5C"/>
      <w:shd w:val="clear" w:color="auto" w:fill="E1DFDD"/>
    </w:rPr>
  </w:style>
  <w:style w:type="paragraph" w:styleId="Caption">
    <w:name w:val="caption"/>
    <w:basedOn w:val="Normal"/>
    <w:next w:val="Normal"/>
    <w:uiPriority w:val="35"/>
    <w:unhideWhenUsed/>
    <w:qFormat/>
    <w:rsid w:val="007776E5"/>
    <w:pPr>
      <w:spacing w:line="240" w:lineRule="auto"/>
    </w:pPr>
    <w:rPr>
      <w:i/>
      <w:iCs/>
      <w:color w:val="1F497D" w:themeColor="text2"/>
      <w:sz w:val="18"/>
      <w:szCs w:val="18"/>
    </w:rPr>
  </w:style>
  <w:style w:type="character" w:customStyle="1" w:styleId="normaltextrun">
    <w:name w:val="normaltextrun"/>
    <w:basedOn w:val="DefaultParagraphFont"/>
    <w:rsid w:val="00DB5615"/>
  </w:style>
  <w:style w:type="character" w:customStyle="1" w:styleId="eop">
    <w:name w:val="eop"/>
    <w:basedOn w:val="DefaultParagraphFont"/>
    <w:rsid w:val="00DB5615"/>
  </w:style>
  <w:style w:type="character" w:customStyle="1" w:styleId="spellingerror">
    <w:name w:val="spellingerror"/>
    <w:basedOn w:val="DefaultParagraphFont"/>
    <w:rsid w:val="00DB5615"/>
  </w:style>
  <w:style w:type="paragraph" w:customStyle="1" w:styleId="paragraph">
    <w:name w:val="paragraph"/>
    <w:basedOn w:val="Normal"/>
    <w:rsid w:val="00DB5615"/>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B55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82C3E"/>
  </w:style>
  <w:style w:type="paragraph" w:customStyle="1" w:styleId="outlineelement">
    <w:name w:val="outlineelement"/>
    <w:basedOn w:val="Normal"/>
    <w:rsid w:val="00782C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breakblob">
    <w:name w:val="linebreakblob"/>
    <w:basedOn w:val="DefaultParagraphFont"/>
    <w:rsid w:val="00782C3E"/>
  </w:style>
  <w:style w:type="character" w:customStyle="1" w:styleId="scxw191202811">
    <w:name w:val="scxw191202811"/>
    <w:basedOn w:val="DefaultParagraphFont"/>
    <w:rsid w:val="00782C3E"/>
  </w:style>
  <w:style w:type="character" w:customStyle="1" w:styleId="wacimagecontainer">
    <w:name w:val="wacimagecontainer"/>
    <w:basedOn w:val="DefaultParagraphFont"/>
    <w:rsid w:val="00782C3E"/>
  </w:style>
  <w:style w:type="character" w:customStyle="1" w:styleId="wacimageplaceholder">
    <w:name w:val="wacimageplaceholder"/>
    <w:basedOn w:val="DefaultParagraphFont"/>
    <w:rsid w:val="00782C3E"/>
  </w:style>
  <w:style w:type="character" w:customStyle="1" w:styleId="wacprogress">
    <w:name w:val="wacprogress"/>
    <w:basedOn w:val="DefaultParagraphFont"/>
    <w:rsid w:val="00782C3E"/>
  </w:style>
  <w:style w:type="character" w:customStyle="1" w:styleId="wacimageplaceholderfiller">
    <w:name w:val="wacimageplaceholderfiller"/>
    <w:basedOn w:val="DefaultParagraphFont"/>
    <w:rsid w:val="00782C3E"/>
  </w:style>
  <w:style w:type="character" w:customStyle="1" w:styleId="trackchangetextinsertion">
    <w:name w:val="trackchangetextinsertion"/>
    <w:basedOn w:val="DefaultParagraphFont"/>
    <w:rsid w:val="0078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5828">
      <w:bodyDiv w:val="1"/>
      <w:marLeft w:val="0"/>
      <w:marRight w:val="0"/>
      <w:marTop w:val="0"/>
      <w:marBottom w:val="0"/>
      <w:divBdr>
        <w:top w:val="none" w:sz="0" w:space="0" w:color="auto"/>
        <w:left w:val="none" w:sz="0" w:space="0" w:color="auto"/>
        <w:bottom w:val="none" w:sz="0" w:space="0" w:color="auto"/>
        <w:right w:val="none" w:sz="0" w:space="0" w:color="auto"/>
      </w:divBdr>
    </w:div>
    <w:div w:id="51584159">
      <w:bodyDiv w:val="1"/>
      <w:marLeft w:val="0"/>
      <w:marRight w:val="0"/>
      <w:marTop w:val="0"/>
      <w:marBottom w:val="0"/>
      <w:divBdr>
        <w:top w:val="none" w:sz="0" w:space="0" w:color="auto"/>
        <w:left w:val="none" w:sz="0" w:space="0" w:color="auto"/>
        <w:bottom w:val="none" w:sz="0" w:space="0" w:color="auto"/>
        <w:right w:val="none" w:sz="0" w:space="0" w:color="auto"/>
      </w:divBdr>
    </w:div>
    <w:div w:id="70275425">
      <w:bodyDiv w:val="1"/>
      <w:marLeft w:val="0"/>
      <w:marRight w:val="0"/>
      <w:marTop w:val="0"/>
      <w:marBottom w:val="0"/>
      <w:divBdr>
        <w:top w:val="none" w:sz="0" w:space="0" w:color="auto"/>
        <w:left w:val="none" w:sz="0" w:space="0" w:color="auto"/>
        <w:bottom w:val="none" w:sz="0" w:space="0" w:color="auto"/>
        <w:right w:val="none" w:sz="0" w:space="0" w:color="auto"/>
      </w:divBdr>
    </w:div>
    <w:div w:id="93018819">
      <w:bodyDiv w:val="1"/>
      <w:marLeft w:val="0"/>
      <w:marRight w:val="0"/>
      <w:marTop w:val="0"/>
      <w:marBottom w:val="0"/>
      <w:divBdr>
        <w:top w:val="none" w:sz="0" w:space="0" w:color="auto"/>
        <w:left w:val="none" w:sz="0" w:space="0" w:color="auto"/>
        <w:bottom w:val="none" w:sz="0" w:space="0" w:color="auto"/>
        <w:right w:val="none" w:sz="0" w:space="0" w:color="auto"/>
      </w:divBdr>
    </w:div>
    <w:div w:id="137191645">
      <w:bodyDiv w:val="1"/>
      <w:marLeft w:val="0"/>
      <w:marRight w:val="0"/>
      <w:marTop w:val="0"/>
      <w:marBottom w:val="0"/>
      <w:divBdr>
        <w:top w:val="none" w:sz="0" w:space="0" w:color="auto"/>
        <w:left w:val="none" w:sz="0" w:space="0" w:color="auto"/>
        <w:bottom w:val="none" w:sz="0" w:space="0" w:color="auto"/>
        <w:right w:val="none" w:sz="0" w:space="0" w:color="auto"/>
      </w:divBdr>
    </w:div>
    <w:div w:id="144667863">
      <w:bodyDiv w:val="1"/>
      <w:marLeft w:val="0"/>
      <w:marRight w:val="0"/>
      <w:marTop w:val="0"/>
      <w:marBottom w:val="0"/>
      <w:divBdr>
        <w:top w:val="none" w:sz="0" w:space="0" w:color="auto"/>
        <w:left w:val="none" w:sz="0" w:space="0" w:color="auto"/>
        <w:bottom w:val="none" w:sz="0" w:space="0" w:color="auto"/>
        <w:right w:val="none" w:sz="0" w:space="0" w:color="auto"/>
      </w:divBdr>
    </w:div>
    <w:div w:id="191694352">
      <w:bodyDiv w:val="1"/>
      <w:marLeft w:val="0"/>
      <w:marRight w:val="0"/>
      <w:marTop w:val="0"/>
      <w:marBottom w:val="0"/>
      <w:divBdr>
        <w:top w:val="none" w:sz="0" w:space="0" w:color="auto"/>
        <w:left w:val="none" w:sz="0" w:space="0" w:color="auto"/>
        <w:bottom w:val="none" w:sz="0" w:space="0" w:color="auto"/>
        <w:right w:val="none" w:sz="0" w:space="0" w:color="auto"/>
      </w:divBdr>
      <w:divsChild>
        <w:div w:id="1955139077">
          <w:marLeft w:val="0"/>
          <w:marRight w:val="0"/>
          <w:marTop w:val="0"/>
          <w:marBottom w:val="0"/>
          <w:divBdr>
            <w:top w:val="none" w:sz="0" w:space="0" w:color="auto"/>
            <w:left w:val="none" w:sz="0" w:space="0" w:color="auto"/>
            <w:bottom w:val="none" w:sz="0" w:space="0" w:color="auto"/>
            <w:right w:val="none" w:sz="0" w:space="0" w:color="auto"/>
          </w:divBdr>
        </w:div>
        <w:div w:id="1486438024">
          <w:marLeft w:val="0"/>
          <w:marRight w:val="0"/>
          <w:marTop w:val="0"/>
          <w:marBottom w:val="0"/>
          <w:divBdr>
            <w:top w:val="none" w:sz="0" w:space="0" w:color="auto"/>
            <w:left w:val="none" w:sz="0" w:space="0" w:color="auto"/>
            <w:bottom w:val="none" w:sz="0" w:space="0" w:color="auto"/>
            <w:right w:val="none" w:sz="0" w:space="0" w:color="auto"/>
          </w:divBdr>
        </w:div>
        <w:div w:id="1122268800">
          <w:marLeft w:val="0"/>
          <w:marRight w:val="0"/>
          <w:marTop w:val="0"/>
          <w:marBottom w:val="0"/>
          <w:divBdr>
            <w:top w:val="none" w:sz="0" w:space="0" w:color="auto"/>
            <w:left w:val="none" w:sz="0" w:space="0" w:color="auto"/>
            <w:bottom w:val="none" w:sz="0" w:space="0" w:color="auto"/>
            <w:right w:val="none" w:sz="0" w:space="0" w:color="auto"/>
          </w:divBdr>
          <w:divsChild>
            <w:div w:id="593954">
              <w:marLeft w:val="0"/>
              <w:marRight w:val="0"/>
              <w:marTop w:val="0"/>
              <w:marBottom w:val="0"/>
              <w:divBdr>
                <w:top w:val="none" w:sz="0" w:space="0" w:color="auto"/>
                <w:left w:val="none" w:sz="0" w:space="0" w:color="auto"/>
                <w:bottom w:val="none" w:sz="0" w:space="0" w:color="auto"/>
                <w:right w:val="none" w:sz="0" w:space="0" w:color="auto"/>
              </w:divBdr>
            </w:div>
            <w:div w:id="1950502547">
              <w:marLeft w:val="0"/>
              <w:marRight w:val="0"/>
              <w:marTop w:val="0"/>
              <w:marBottom w:val="0"/>
              <w:divBdr>
                <w:top w:val="none" w:sz="0" w:space="0" w:color="auto"/>
                <w:left w:val="none" w:sz="0" w:space="0" w:color="auto"/>
                <w:bottom w:val="none" w:sz="0" w:space="0" w:color="auto"/>
                <w:right w:val="none" w:sz="0" w:space="0" w:color="auto"/>
              </w:divBdr>
            </w:div>
            <w:div w:id="43870944">
              <w:marLeft w:val="0"/>
              <w:marRight w:val="0"/>
              <w:marTop w:val="0"/>
              <w:marBottom w:val="0"/>
              <w:divBdr>
                <w:top w:val="none" w:sz="0" w:space="0" w:color="auto"/>
                <w:left w:val="none" w:sz="0" w:space="0" w:color="auto"/>
                <w:bottom w:val="none" w:sz="0" w:space="0" w:color="auto"/>
                <w:right w:val="none" w:sz="0" w:space="0" w:color="auto"/>
              </w:divBdr>
            </w:div>
            <w:div w:id="890922723">
              <w:marLeft w:val="0"/>
              <w:marRight w:val="0"/>
              <w:marTop w:val="0"/>
              <w:marBottom w:val="0"/>
              <w:divBdr>
                <w:top w:val="none" w:sz="0" w:space="0" w:color="auto"/>
                <w:left w:val="none" w:sz="0" w:space="0" w:color="auto"/>
                <w:bottom w:val="none" w:sz="0" w:space="0" w:color="auto"/>
                <w:right w:val="none" w:sz="0" w:space="0" w:color="auto"/>
              </w:divBdr>
            </w:div>
          </w:divsChild>
        </w:div>
        <w:div w:id="749810184">
          <w:marLeft w:val="0"/>
          <w:marRight w:val="0"/>
          <w:marTop w:val="0"/>
          <w:marBottom w:val="0"/>
          <w:divBdr>
            <w:top w:val="none" w:sz="0" w:space="0" w:color="auto"/>
            <w:left w:val="none" w:sz="0" w:space="0" w:color="auto"/>
            <w:bottom w:val="none" w:sz="0" w:space="0" w:color="auto"/>
            <w:right w:val="none" w:sz="0" w:space="0" w:color="auto"/>
          </w:divBdr>
        </w:div>
        <w:div w:id="1785730989">
          <w:marLeft w:val="0"/>
          <w:marRight w:val="0"/>
          <w:marTop w:val="0"/>
          <w:marBottom w:val="0"/>
          <w:divBdr>
            <w:top w:val="none" w:sz="0" w:space="0" w:color="auto"/>
            <w:left w:val="none" w:sz="0" w:space="0" w:color="auto"/>
            <w:bottom w:val="none" w:sz="0" w:space="0" w:color="auto"/>
            <w:right w:val="none" w:sz="0" w:space="0" w:color="auto"/>
          </w:divBdr>
        </w:div>
        <w:div w:id="2056200917">
          <w:marLeft w:val="0"/>
          <w:marRight w:val="0"/>
          <w:marTop w:val="0"/>
          <w:marBottom w:val="0"/>
          <w:divBdr>
            <w:top w:val="none" w:sz="0" w:space="0" w:color="auto"/>
            <w:left w:val="none" w:sz="0" w:space="0" w:color="auto"/>
            <w:bottom w:val="none" w:sz="0" w:space="0" w:color="auto"/>
            <w:right w:val="none" w:sz="0" w:space="0" w:color="auto"/>
          </w:divBdr>
          <w:divsChild>
            <w:div w:id="1694377556">
              <w:marLeft w:val="-75"/>
              <w:marRight w:val="0"/>
              <w:marTop w:val="30"/>
              <w:marBottom w:val="30"/>
              <w:divBdr>
                <w:top w:val="none" w:sz="0" w:space="0" w:color="auto"/>
                <w:left w:val="none" w:sz="0" w:space="0" w:color="auto"/>
                <w:bottom w:val="none" w:sz="0" w:space="0" w:color="auto"/>
                <w:right w:val="none" w:sz="0" w:space="0" w:color="auto"/>
              </w:divBdr>
              <w:divsChild>
                <w:div w:id="608126175">
                  <w:marLeft w:val="0"/>
                  <w:marRight w:val="0"/>
                  <w:marTop w:val="0"/>
                  <w:marBottom w:val="0"/>
                  <w:divBdr>
                    <w:top w:val="none" w:sz="0" w:space="0" w:color="auto"/>
                    <w:left w:val="none" w:sz="0" w:space="0" w:color="auto"/>
                    <w:bottom w:val="none" w:sz="0" w:space="0" w:color="auto"/>
                    <w:right w:val="none" w:sz="0" w:space="0" w:color="auto"/>
                  </w:divBdr>
                  <w:divsChild>
                    <w:div w:id="1762722887">
                      <w:marLeft w:val="0"/>
                      <w:marRight w:val="0"/>
                      <w:marTop w:val="0"/>
                      <w:marBottom w:val="0"/>
                      <w:divBdr>
                        <w:top w:val="none" w:sz="0" w:space="0" w:color="auto"/>
                        <w:left w:val="none" w:sz="0" w:space="0" w:color="auto"/>
                        <w:bottom w:val="none" w:sz="0" w:space="0" w:color="auto"/>
                        <w:right w:val="none" w:sz="0" w:space="0" w:color="auto"/>
                      </w:divBdr>
                    </w:div>
                  </w:divsChild>
                </w:div>
                <w:div w:id="509568091">
                  <w:marLeft w:val="0"/>
                  <w:marRight w:val="0"/>
                  <w:marTop w:val="0"/>
                  <w:marBottom w:val="0"/>
                  <w:divBdr>
                    <w:top w:val="none" w:sz="0" w:space="0" w:color="auto"/>
                    <w:left w:val="none" w:sz="0" w:space="0" w:color="auto"/>
                    <w:bottom w:val="none" w:sz="0" w:space="0" w:color="auto"/>
                    <w:right w:val="none" w:sz="0" w:space="0" w:color="auto"/>
                  </w:divBdr>
                  <w:divsChild>
                    <w:div w:id="730036150">
                      <w:marLeft w:val="0"/>
                      <w:marRight w:val="0"/>
                      <w:marTop w:val="0"/>
                      <w:marBottom w:val="0"/>
                      <w:divBdr>
                        <w:top w:val="none" w:sz="0" w:space="0" w:color="auto"/>
                        <w:left w:val="none" w:sz="0" w:space="0" w:color="auto"/>
                        <w:bottom w:val="none" w:sz="0" w:space="0" w:color="auto"/>
                        <w:right w:val="none" w:sz="0" w:space="0" w:color="auto"/>
                      </w:divBdr>
                    </w:div>
                  </w:divsChild>
                </w:div>
                <w:div w:id="1121538669">
                  <w:marLeft w:val="0"/>
                  <w:marRight w:val="0"/>
                  <w:marTop w:val="0"/>
                  <w:marBottom w:val="0"/>
                  <w:divBdr>
                    <w:top w:val="none" w:sz="0" w:space="0" w:color="auto"/>
                    <w:left w:val="none" w:sz="0" w:space="0" w:color="auto"/>
                    <w:bottom w:val="none" w:sz="0" w:space="0" w:color="auto"/>
                    <w:right w:val="none" w:sz="0" w:space="0" w:color="auto"/>
                  </w:divBdr>
                  <w:divsChild>
                    <w:div w:id="646012409">
                      <w:marLeft w:val="0"/>
                      <w:marRight w:val="0"/>
                      <w:marTop w:val="0"/>
                      <w:marBottom w:val="0"/>
                      <w:divBdr>
                        <w:top w:val="none" w:sz="0" w:space="0" w:color="auto"/>
                        <w:left w:val="none" w:sz="0" w:space="0" w:color="auto"/>
                        <w:bottom w:val="none" w:sz="0" w:space="0" w:color="auto"/>
                        <w:right w:val="none" w:sz="0" w:space="0" w:color="auto"/>
                      </w:divBdr>
                    </w:div>
                  </w:divsChild>
                </w:div>
                <w:div w:id="691612388">
                  <w:marLeft w:val="0"/>
                  <w:marRight w:val="0"/>
                  <w:marTop w:val="0"/>
                  <w:marBottom w:val="0"/>
                  <w:divBdr>
                    <w:top w:val="none" w:sz="0" w:space="0" w:color="auto"/>
                    <w:left w:val="none" w:sz="0" w:space="0" w:color="auto"/>
                    <w:bottom w:val="none" w:sz="0" w:space="0" w:color="auto"/>
                    <w:right w:val="none" w:sz="0" w:space="0" w:color="auto"/>
                  </w:divBdr>
                  <w:divsChild>
                    <w:div w:id="1186747272">
                      <w:marLeft w:val="0"/>
                      <w:marRight w:val="0"/>
                      <w:marTop w:val="0"/>
                      <w:marBottom w:val="0"/>
                      <w:divBdr>
                        <w:top w:val="none" w:sz="0" w:space="0" w:color="auto"/>
                        <w:left w:val="none" w:sz="0" w:space="0" w:color="auto"/>
                        <w:bottom w:val="none" w:sz="0" w:space="0" w:color="auto"/>
                        <w:right w:val="none" w:sz="0" w:space="0" w:color="auto"/>
                      </w:divBdr>
                    </w:div>
                  </w:divsChild>
                </w:div>
                <w:div w:id="852037595">
                  <w:marLeft w:val="0"/>
                  <w:marRight w:val="0"/>
                  <w:marTop w:val="0"/>
                  <w:marBottom w:val="0"/>
                  <w:divBdr>
                    <w:top w:val="none" w:sz="0" w:space="0" w:color="auto"/>
                    <w:left w:val="none" w:sz="0" w:space="0" w:color="auto"/>
                    <w:bottom w:val="none" w:sz="0" w:space="0" w:color="auto"/>
                    <w:right w:val="none" w:sz="0" w:space="0" w:color="auto"/>
                  </w:divBdr>
                  <w:divsChild>
                    <w:div w:id="1940526276">
                      <w:marLeft w:val="0"/>
                      <w:marRight w:val="0"/>
                      <w:marTop w:val="0"/>
                      <w:marBottom w:val="0"/>
                      <w:divBdr>
                        <w:top w:val="none" w:sz="0" w:space="0" w:color="auto"/>
                        <w:left w:val="none" w:sz="0" w:space="0" w:color="auto"/>
                        <w:bottom w:val="none" w:sz="0" w:space="0" w:color="auto"/>
                        <w:right w:val="none" w:sz="0" w:space="0" w:color="auto"/>
                      </w:divBdr>
                    </w:div>
                  </w:divsChild>
                </w:div>
                <w:div w:id="1417701598">
                  <w:marLeft w:val="0"/>
                  <w:marRight w:val="0"/>
                  <w:marTop w:val="0"/>
                  <w:marBottom w:val="0"/>
                  <w:divBdr>
                    <w:top w:val="none" w:sz="0" w:space="0" w:color="auto"/>
                    <w:left w:val="none" w:sz="0" w:space="0" w:color="auto"/>
                    <w:bottom w:val="none" w:sz="0" w:space="0" w:color="auto"/>
                    <w:right w:val="none" w:sz="0" w:space="0" w:color="auto"/>
                  </w:divBdr>
                  <w:divsChild>
                    <w:div w:id="1227718063">
                      <w:marLeft w:val="0"/>
                      <w:marRight w:val="0"/>
                      <w:marTop w:val="0"/>
                      <w:marBottom w:val="0"/>
                      <w:divBdr>
                        <w:top w:val="none" w:sz="0" w:space="0" w:color="auto"/>
                        <w:left w:val="none" w:sz="0" w:space="0" w:color="auto"/>
                        <w:bottom w:val="none" w:sz="0" w:space="0" w:color="auto"/>
                        <w:right w:val="none" w:sz="0" w:space="0" w:color="auto"/>
                      </w:divBdr>
                    </w:div>
                  </w:divsChild>
                </w:div>
                <w:div w:id="847017009">
                  <w:marLeft w:val="0"/>
                  <w:marRight w:val="0"/>
                  <w:marTop w:val="0"/>
                  <w:marBottom w:val="0"/>
                  <w:divBdr>
                    <w:top w:val="none" w:sz="0" w:space="0" w:color="auto"/>
                    <w:left w:val="none" w:sz="0" w:space="0" w:color="auto"/>
                    <w:bottom w:val="none" w:sz="0" w:space="0" w:color="auto"/>
                    <w:right w:val="none" w:sz="0" w:space="0" w:color="auto"/>
                  </w:divBdr>
                  <w:divsChild>
                    <w:div w:id="1120103179">
                      <w:marLeft w:val="0"/>
                      <w:marRight w:val="0"/>
                      <w:marTop w:val="0"/>
                      <w:marBottom w:val="0"/>
                      <w:divBdr>
                        <w:top w:val="none" w:sz="0" w:space="0" w:color="auto"/>
                        <w:left w:val="none" w:sz="0" w:space="0" w:color="auto"/>
                        <w:bottom w:val="none" w:sz="0" w:space="0" w:color="auto"/>
                        <w:right w:val="none" w:sz="0" w:space="0" w:color="auto"/>
                      </w:divBdr>
                    </w:div>
                  </w:divsChild>
                </w:div>
                <w:div w:id="677535913">
                  <w:marLeft w:val="0"/>
                  <w:marRight w:val="0"/>
                  <w:marTop w:val="0"/>
                  <w:marBottom w:val="0"/>
                  <w:divBdr>
                    <w:top w:val="none" w:sz="0" w:space="0" w:color="auto"/>
                    <w:left w:val="none" w:sz="0" w:space="0" w:color="auto"/>
                    <w:bottom w:val="none" w:sz="0" w:space="0" w:color="auto"/>
                    <w:right w:val="none" w:sz="0" w:space="0" w:color="auto"/>
                  </w:divBdr>
                  <w:divsChild>
                    <w:div w:id="619264408">
                      <w:marLeft w:val="0"/>
                      <w:marRight w:val="0"/>
                      <w:marTop w:val="0"/>
                      <w:marBottom w:val="0"/>
                      <w:divBdr>
                        <w:top w:val="none" w:sz="0" w:space="0" w:color="auto"/>
                        <w:left w:val="none" w:sz="0" w:space="0" w:color="auto"/>
                        <w:bottom w:val="none" w:sz="0" w:space="0" w:color="auto"/>
                        <w:right w:val="none" w:sz="0" w:space="0" w:color="auto"/>
                      </w:divBdr>
                    </w:div>
                  </w:divsChild>
                </w:div>
                <w:div w:id="2139258083">
                  <w:marLeft w:val="0"/>
                  <w:marRight w:val="0"/>
                  <w:marTop w:val="0"/>
                  <w:marBottom w:val="0"/>
                  <w:divBdr>
                    <w:top w:val="none" w:sz="0" w:space="0" w:color="auto"/>
                    <w:left w:val="none" w:sz="0" w:space="0" w:color="auto"/>
                    <w:bottom w:val="none" w:sz="0" w:space="0" w:color="auto"/>
                    <w:right w:val="none" w:sz="0" w:space="0" w:color="auto"/>
                  </w:divBdr>
                  <w:divsChild>
                    <w:div w:id="1330327048">
                      <w:marLeft w:val="0"/>
                      <w:marRight w:val="0"/>
                      <w:marTop w:val="0"/>
                      <w:marBottom w:val="0"/>
                      <w:divBdr>
                        <w:top w:val="none" w:sz="0" w:space="0" w:color="auto"/>
                        <w:left w:val="none" w:sz="0" w:space="0" w:color="auto"/>
                        <w:bottom w:val="none" w:sz="0" w:space="0" w:color="auto"/>
                        <w:right w:val="none" w:sz="0" w:space="0" w:color="auto"/>
                      </w:divBdr>
                    </w:div>
                  </w:divsChild>
                </w:div>
                <w:div w:id="1204951291">
                  <w:marLeft w:val="0"/>
                  <w:marRight w:val="0"/>
                  <w:marTop w:val="0"/>
                  <w:marBottom w:val="0"/>
                  <w:divBdr>
                    <w:top w:val="none" w:sz="0" w:space="0" w:color="auto"/>
                    <w:left w:val="none" w:sz="0" w:space="0" w:color="auto"/>
                    <w:bottom w:val="none" w:sz="0" w:space="0" w:color="auto"/>
                    <w:right w:val="none" w:sz="0" w:space="0" w:color="auto"/>
                  </w:divBdr>
                  <w:divsChild>
                    <w:div w:id="1119184485">
                      <w:marLeft w:val="0"/>
                      <w:marRight w:val="0"/>
                      <w:marTop w:val="0"/>
                      <w:marBottom w:val="0"/>
                      <w:divBdr>
                        <w:top w:val="none" w:sz="0" w:space="0" w:color="auto"/>
                        <w:left w:val="none" w:sz="0" w:space="0" w:color="auto"/>
                        <w:bottom w:val="none" w:sz="0" w:space="0" w:color="auto"/>
                        <w:right w:val="none" w:sz="0" w:space="0" w:color="auto"/>
                      </w:divBdr>
                    </w:div>
                  </w:divsChild>
                </w:div>
                <w:div w:id="2030403563">
                  <w:marLeft w:val="0"/>
                  <w:marRight w:val="0"/>
                  <w:marTop w:val="0"/>
                  <w:marBottom w:val="0"/>
                  <w:divBdr>
                    <w:top w:val="none" w:sz="0" w:space="0" w:color="auto"/>
                    <w:left w:val="none" w:sz="0" w:space="0" w:color="auto"/>
                    <w:bottom w:val="none" w:sz="0" w:space="0" w:color="auto"/>
                    <w:right w:val="none" w:sz="0" w:space="0" w:color="auto"/>
                  </w:divBdr>
                  <w:divsChild>
                    <w:div w:id="1721322628">
                      <w:marLeft w:val="0"/>
                      <w:marRight w:val="0"/>
                      <w:marTop w:val="0"/>
                      <w:marBottom w:val="0"/>
                      <w:divBdr>
                        <w:top w:val="none" w:sz="0" w:space="0" w:color="auto"/>
                        <w:left w:val="none" w:sz="0" w:space="0" w:color="auto"/>
                        <w:bottom w:val="none" w:sz="0" w:space="0" w:color="auto"/>
                        <w:right w:val="none" w:sz="0" w:space="0" w:color="auto"/>
                      </w:divBdr>
                    </w:div>
                  </w:divsChild>
                </w:div>
                <w:div w:id="2132238553">
                  <w:marLeft w:val="0"/>
                  <w:marRight w:val="0"/>
                  <w:marTop w:val="0"/>
                  <w:marBottom w:val="0"/>
                  <w:divBdr>
                    <w:top w:val="none" w:sz="0" w:space="0" w:color="auto"/>
                    <w:left w:val="none" w:sz="0" w:space="0" w:color="auto"/>
                    <w:bottom w:val="none" w:sz="0" w:space="0" w:color="auto"/>
                    <w:right w:val="none" w:sz="0" w:space="0" w:color="auto"/>
                  </w:divBdr>
                  <w:divsChild>
                    <w:div w:id="20026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0837">
          <w:marLeft w:val="0"/>
          <w:marRight w:val="0"/>
          <w:marTop w:val="0"/>
          <w:marBottom w:val="0"/>
          <w:divBdr>
            <w:top w:val="none" w:sz="0" w:space="0" w:color="auto"/>
            <w:left w:val="none" w:sz="0" w:space="0" w:color="auto"/>
            <w:bottom w:val="none" w:sz="0" w:space="0" w:color="auto"/>
            <w:right w:val="none" w:sz="0" w:space="0" w:color="auto"/>
          </w:divBdr>
        </w:div>
        <w:div w:id="773598764">
          <w:marLeft w:val="0"/>
          <w:marRight w:val="0"/>
          <w:marTop w:val="0"/>
          <w:marBottom w:val="0"/>
          <w:divBdr>
            <w:top w:val="none" w:sz="0" w:space="0" w:color="auto"/>
            <w:left w:val="none" w:sz="0" w:space="0" w:color="auto"/>
            <w:bottom w:val="none" w:sz="0" w:space="0" w:color="auto"/>
            <w:right w:val="none" w:sz="0" w:space="0" w:color="auto"/>
          </w:divBdr>
          <w:divsChild>
            <w:div w:id="1956062959">
              <w:marLeft w:val="-75"/>
              <w:marRight w:val="0"/>
              <w:marTop w:val="30"/>
              <w:marBottom w:val="30"/>
              <w:divBdr>
                <w:top w:val="none" w:sz="0" w:space="0" w:color="auto"/>
                <w:left w:val="none" w:sz="0" w:space="0" w:color="auto"/>
                <w:bottom w:val="none" w:sz="0" w:space="0" w:color="auto"/>
                <w:right w:val="none" w:sz="0" w:space="0" w:color="auto"/>
              </w:divBdr>
              <w:divsChild>
                <w:div w:id="1067845165">
                  <w:marLeft w:val="0"/>
                  <w:marRight w:val="0"/>
                  <w:marTop w:val="0"/>
                  <w:marBottom w:val="0"/>
                  <w:divBdr>
                    <w:top w:val="none" w:sz="0" w:space="0" w:color="auto"/>
                    <w:left w:val="none" w:sz="0" w:space="0" w:color="auto"/>
                    <w:bottom w:val="none" w:sz="0" w:space="0" w:color="auto"/>
                    <w:right w:val="none" w:sz="0" w:space="0" w:color="auto"/>
                  </w:divBdr>
                  <w:divsChild>
                    <w:div w:id="705835860">
                      <w:marLeft w:val="0"/>
                      <w:marRight w:val="0"/>
                      <w:marTop w:val="0"/>
                      <w:marBottom w:val="0"/>
                      <w:divBdr>
                        <w:top w:val="none" w:sz="0" w:space="0" w:color="auto"/>
                        <w:left w:val="none" w:sz="0" w:space="0" w:color="auto"/>
                        <w:bottom w:val="none" w:sz="0" w:space="0" w:color="auto"/>
                        <w:right w:val="none" w:sz="0" w:space="0" w:color="auto"/>
                      </w:divBdr>
                    </w:div>
                  </w:divsChild>
                </w:div>
                <w:div w:id="135336554">
                  <w:marLeft w:val="0"/>
                  <w:marRight w:val="0"/>
                  <w:marTop w:val="0"/>
                  <w:marBottom w:val="0"/>
                  <w:divBdr>
                    <w:top w:val="none" w:sz="0" w:space="0" w:color="auto"/>
                    <w:left w:val="none" w:sz="0" w:space="0" w:color="auto"/>
                    <w:bottom w:val="none" w:sz="0" w:space="0" w:color="auto"/>
                    <w:right w:val="none" w:sz="0" w:space="0" w:color="auto"/>
                  </w:divBdr>
                  <w:divsChild>
                    <w:div w:id="2008896685">
                      <w:marLeft w:val="0"/>
                      <w:marRight w:val="0"/>
                      <w:marTop w:val="0"/>
                      <w:marBottom w:val="0"/>
                      <w:divBdr>
                        <w:top w:val="none" w:sz="0" w:space="0" w:color="auto"/>
                        <w:left w:val="none" w:sz="0" w:space="0" w:color="auto"/>
                        <w:bottom w:val="none" w:sz="0" w:space="0" w:color="auto"/>
                        <w:right w:val="none" w:sz="0" w:space="0" w:color="auto"/>
                      </w:divBdr>
                    </w:div>
                  </w:divsChild>
                </w:div>
                <w:div w:id="814761540">
                  <w:marLeft w:val="0"/>
                  <w:marRight w:val="0"/>
                  <w:marTop w:val="0"/>
                  <w:marBottom w:val="0"/>
                  <w:divBdr>
                    <w:top w:val="none" w:sz="0" w:space="0" w:color="auto"/>
                    <w:left w:val="none" w:sz="0" w:space="0" w:color="auto"/>
                    <w:bottom w:val="none" w:sz="0" w:space="0" w:color="auto"/>
                    <w:right w:val="none" w:sz="0" w:space="0" w:color="auto"/>
                  </w:divBdr>
                  <w:divsChild>
                    <w:div w:id="1740640048">
                      <w:marLeft w:val="0"/>
                      <w:marRight w:val="0"/>
                      <w:marTop w:val="0"/>
                      <w:marBottom w:val="0"/>
                      <w:divBdr>
                        <w:top w:val="none" w:sz="0" w:space="0" w:color="auto"/>
                        <w:left w:val="none" w:sz="0" w:space="0" w:color="auto"/>
                        <w:bottom w:val="none" w:sz="0" w:space="0" w:color="auto"/>
                        <w:right w:val="none" w:sz="0" w:space="0" w:color="auto"/>
                      </w:divBdr>
                    </w:div>
                  </w:divsChild>
                </w:div>
                <w:div w:id="363094233">
                  <w:marLeft w:val="0"/>
                  <w:marRight w:val="0"/>
                  <w:marTop w:val="0"/>
                  <w:marBottom w:val="0"/>
                  <w:divBdr>
                    <w:top w:val="none" w:sz="0" w:space="0" w:color="auto"/>
                    <w:left w:val="none" w:sz="0" w:space="0" w:color="auto"/>
                    <w:bottom w:val="none" w:sz="0" w:space="0" w:color="auto"/>
                    <w:right w:val="none" w:sz="0" w:space="0" w:color="auto"/>
                  </w:divBdr>
                  <w:divsChild>
                    <w:div w:id="898595208">
                      <w:marLeft w:val="0"/>
                      <w:marRight w:val="0"/>
                      <w:marTop w:val="0"/>
                      <w:marBottom w:val="0"/>
                      <w:divBdr>
                        <w:top w:val="none" w:sz="0" w:space="0" w:color="auto"/>
                        <w:left w:val="none" w:sz="0" w:space="0" w:color="auto"/>
                        <w:bottom w:val="none" w:sz="0" w:space="0" w:color="auto"/>
                        <w:right w:val="none" w:sz="0" w:space="0" w:color="auto"/>
                      </w:divBdr>
                    </w:div>
                  </w:divsChild>
                </w:div>
                <w:div w:id="302543817">
                  <w:marLeft w:val="0"/>
                  <w:marRight w:val="0"/>
                  <w:marTop w:val="0"/>
                  <w:marBottom w:val="0"/>
                  <w:divBdr>
                    <w:top w:val="none" w:sz="0" w:space="0" w:color="auto"/>
                    <w:left w:val="none" w:sz="0" w:space="0" w:color="auto"/>
                    <w:bottom w:val="none" w:sz="0" w:space="0" w:color="auto"/>
                    <w:right w:val="none" w:sz="0" w:space="0" w:color="auto"/>
                  </w:divBdr>
                  <w:divsChild>
                    <w:div w:id="283658402">
                      <w:marLeft w:val="0"/>
                      <w:marRight w:val="0"/>
                      <w:marTop w:val="0"/>
                      <w:marBottom w:val="0"/>
                      <w:divBdr>
                        <w:top w:val="none" w:sz="0" w:space="0" w:color="auto"/>
                        <w:left w:val="none" w:sz="0" w:space="0" w:color="auto"/>
                        <w:bottom w:val="none" w:sz="0" w:space="0" w:color="auto"/>
                        <w:right w:val="none" w:sz="0" w:space="0" w:color="auto"/>
                      </w:divBdr>
                    </w:div>
                  </w:divsChild>
                </w:div>
                <w:div w:id="570123433">
                  <w:marLeft w:val="0"/>
                  <w:marRight w:val="0"/>
                  <w:marTop w:val="0"/>
                  <w:marBottom w:val="0"/>
                  <w:divBdr>
                    <w:top w:val="none" w:sz="0" w:space="0" w:color="auto"/>
                    <w:left w:val="none" w:sz="0" w:space="0" w:color="auto"/>
                    <w:bottom w:val="none" w:sz="0" w:space="0" w:color="auto"/>
                    <w:right w:val="none" w:sz="0" w:space="0" w:color="auto"/>
                  </w:divBdr>
                  <w:divsChild>
                    <w:div w:id="2126534106">
                      <w:marLeft w:val="0"/>
                      <w:marRight w:val="0"/>
                      <w:marTop w:val="0"/>
                      <w:marBottom w:val="0"/>
                      <w:divBdr>
                        <w:top w:val="none" w:sz="0" w:space="0" w:color="auto"/>
                        <w:left w:val="none" w:sz="0" w:space="0" w:color="auto"/>
                        <w:bottom w:val="none" w:sz="0" w:space="0" w:color="auto"/>
                        <w:right w:val="none" w:sz="0" w:space="0" w:color="auto"/>
                      </w:divBdr>
                    </w:div>
                  </w:divsChild>
                </w:div>
                <w:div w:id="1670056914">
                  <w:marLeft w:val="0"/>
                  <w:marRight w:val="0"/>
                  <w:marTop w:val="0"/>
                  <w:marBottom w:val="0"/>
                  <w:divBdr>
                    <w:top w:val="none" w:sz="0" w:space="0" w:color="auto"/>
                    <w:left w:val="none" w:sz="0" w:space="0" w:color="auto"/>
                    <w:bottom w:val="none" w:sz="0" w:space="0" w:color="auto"/>
                    <w:right w:val="none" w:sz="0" w:space="0" w:color="auto"/>
                  </w:divBdr>
                  <w:divsChild>
                    <w:div w:id="1514225341">
                      <w:marLeft w:val="0"/>
                      <w:marRight w:val="0"/>
                      <w:marTop w:val="0"/>
                      <w:marBottom w:val="0"/>
                      <w:divBdr>
                        <w:top w:val="none" w:sz="0" w:space="0" w:color="auto"/>
                        <w:left w:val="none" w:sz="0" w:space="0" w:color="auto"/>
                        <w:bottom w:val="none" w:sz="0" w:space="0" w:color="auto"/>
                        <w:right w:val="none" w:sz="0" w:space="0" w:color="auto"/>
                      </w:divBdr>
                    </w:div>
                  </w:divsChild>
                </w:div>
                <w:div w:id="272369798">
                  <w:marLeft w:val="0"/>
                  <w:marRight w:val="0"/>
                  <w:marTop w:val="0"/>
                  <w:marBottom w:val="0"/>
                  <w:divBdr>
                    <w:top w:val="none" w:sz="0" w:space="0" w:color="auto"/>
                    <w:left w:val="none" w:sz="0" w:space="0" w:color="auto"/>
                    <w:bottom w:val="none" w:sz="0" w:space="0" w:color="auto"/>
                    <w:right w:val="none" w:sz="0" w:space="0" w:color="auto"/>
                  </w:divBdr>
                  <w:divsChild>
                    <w:div w:id="198595927">
                      <w:marLeft w:val="0"/>
                      <w:marRight w:val="0"/>
                      <w:marTop w:val="0"/>
                      <w:marBottom w:val="0"/>
                      <w:divBdr>
                        <w:top w:val="none" w:sz="0" w:space="0" w:color="auto"/>
                        <w:left w:val="none" w:sz="0" w:space="0" w:color="auto"/>
                        <w:bottom w:val="none" w:sz="0" w:space="0" w:color="auto"/>
                        <w:right w:val="none" w:sz="0" w:space="0" w:color="auto"/>
                      </w:divBdr>
                    </w:div>
                  </w:divsChild>
                </w:div>
                <w:div w:id="854000076">
                  <w:marLeft w:val="0"/>
                  <w:marRight w:val="0"/>
                  <w:marTop w:val="0"/>
                  <w:marBottom w:val="0"/>
                  <w:divBdr>
                    <w:top w:val="none" w:sz="0" w:space="0" w:color="auto"/>
                    <w:left w:val="none" w:sz="0" w:space="0" w:color="auto"/>
                    <w:bottom w:val="none" w:sz="0" w:space="0" w:color="auto"/>
                    <w:right w:val="none" w:sz="0" w:space="0" w:color="auto"/>
                  </w:divBdr>
                  <w:divsChild>
                    <w:div w:id="200241535">
                      <w:marLeft w:val="0"/>
                      <w:marRight w:val="0"/>
                      <w:marTop w:val="0"/>
                      <w:marBottom w:val="0"/>
                      <w:divBdr>
                        <w:top w:val="none" w:sz="0" w:space="0" w:color="auto"/>
                        <w:left w:val="none" w:sz="0" w:space="0" w:color="auto"/>
                        <w:bottom w:val="none" w:sz="0" w:space="0" w:color="auto"/>
                        <w:right w:val="none" w:sz="0" w:space="0" w:color="auto"/>
                      </w:divBdr>
                    </w:div>
                  </w:divsChild>
                </w:div>
                <w:div w:id="935793628">
                  <w:marLeft w:val="0"/>
                  <w:marRight w:val="0"/>
                  <w:marTop w:val="0"/>
                  <w:marBottom w:val="0"/>
                  <w:divBdr>
                    <w:top w:val="none" w:sz="0" w:space="0" w:color="auto"/>
                    <w:left w:val="none" w:sz="0" w:space="0" w:color="auto"/>
                    <w:bottom w:val="none" w:sz="0" w:space="0" w:color="auto"/>
                    <w:right w:val="none" w:sz="0" w:space="0" w:color="auto"/>
                  </w:divBdr>
                  <w:divsChild>
                    <w:div w:id="2098743479">
                      <w:marLeft w:val="0"/>
                      <w:marRight w:val="0"/>
                      <w:marTop w:val="0"/>
                      <w:marBottom w:val="0"/>
                      <w:divBdr>
                        <w:top w:val="none" w:sz="0" w:space="0" w:color="auto"/>
                        <w:left w:val="none" w:sz="0" w:space="0" w:color="auto"/>
                        <w:bottom w:val="none" w:sz="0" w:space="0" w:color="auto"/>
                        <w:right w:val="none" w:sz="0" w:space="0" w:color="auto"/>
                      </w:divBdr>
                    </w:div>
                  </w:divsChild>
                </w:div>
                <w:div w:id="657731554">
                  <w:marLeft w:val="0"/>
                  <w:marRight w:val="0"/>
                  <w:marTop w:val="0"/>
                  <w:marBottom w:val="0"/>
                  <w:divBdr>
                    <w:top w:val="none" w:sz="0" w:space="0" w:color="auto"/>
                    <w:left w:val="none" w:sz="0" w:space="0" w:color="auto"/>
                    <w:bottom w:val="none" w:sz="0" w:space="0" w:color="auto"/>
                    <w:right w:val="none" w:sz="0" w:space="0" w:color="auto"/>
                  </w:divBdr>
                  <w:divsChild>
                    <w:div w:id="1775393272">
                      <w:marLeft w:val="0"/>
                      <w:marRight w:val="0"/>
                      <w:marTop w:val="0"/>
                      <w:marBottom w:val="0"/>
                      <w:divBdr>
                        <w:top w:val="none" w:sz="0" w:space="0" w:color="auto"/>
                        <w:left w:val="none" w:sz="0" w:space="0" w:color="auto"/>
                        <w:bottom w:val="none" w:sz="0" w:space="0" w:color="auto"/>
                        <w:right w:val="none" w:sz="0" w:space="0" w:color="auto"/>
                      </w:divBdr>
                    </w:div>
                  </w:divsChild>
                </w:div>
                <w:div w:id="1005591797">
                  <w:marLeft w:val="0"/>
                  <w:marRight w:val="0"/>
                  <w:marTop w:val="0"/>
                  <w:marBottom w:val="0"/>
                  <w:divBdr>
                    <w:top w:val="none" w:sz="0" w:space="0" w:color="auto"/>
                    <w:left w:val="none" w:sz="0" w:space="0" w:color="auto"/>
                    <w:bottom w:val="none" w:sz="0" w:space="0" w:color="auto"/>
                    <w:right w:val="none" w:sz="0" w:space="0" w:color="auto"/>
                  </w:divBdr>
                  <w:divsChild>
                    <w:div w:id="344476192">
                      <w:marLeft w:val="0"/>
                      <w:marRight w:val="0"/>
                      <w:marTop w:val="0"/>
                      <w:marBottom w:val="0"/>
                      <w:divBdr>
                        <w:top w:val="none" w:sz="0" w:space="0" w:color="auto"/>
                        <w:left w:val="none" w:sz="0" w:space="0" w:color="auto"/>
                        <w:bottom w:val="none" w:sz="0" w:space="0" w:color="auto"/>
                        <w:right w:val="none" w:sz="0" w:space="0" w:color="auto"/>
                      </w:divBdr>
                    </w:div>
                  </w:divsChild>
                </w:div>
                <w:div w:id="766078619">
                  <w:marLeft w:val="0"/>
                  <w:marRight w:val="0"/>
                  <w:marTop w:val="0"/>
                  <w:marBottom w:val="0"/>
                  <w:divBdr>
                    <w:top w:val="none" w:sz="0" w:space="0" w:color="auto"/>
                    <w:left w:val="none" w:sz="0" w:space="0" w:color="auto"/>
                    <w:bottom w:val="none" w:sz="0" w:space="0" w:color="auto"/>
                    <w:right w:val="none" w:sz="0" w:space="0" w:color="auto"/>
                  </w:divBdr>
                  <w:divsChild>
                    <w:div w:id="1687826893">
                      <w:marLeft w:val="0"/>
                      <w:marRight w:val="0"/>
                      <w:marTop w:val="0"/>
                      <w:marBottom w:val="0"/>
                      <w:divBdr>
                        <w:top w:val="none" w:sz="0" w:space="0" w:color="auto"/>
                        <w:left w:val="none" w:sz="0" w:space="0" w:color="auto"/>
                        <w:bottom w:val="none" w:sz="0" w:space="0" w:color="auto"/>
                        <w:right w:val="none" w:sz="0" w:space="0" w:color="auto"/>
                      </w:divBdr>
                    </w:div>
                  </w:divsChild>
                </w:div>
                <w:div w:id="672805690">
                  <w:marLeft w:val="0"/>
                  <w:marRight w:val="0"/>
                  <w:marTop w:val="0"/>
                  <w:marBottom w:val="0"/>
                  <w:divBdr>
                    <w:top w:val="none" w:sz="0" w:space="0" w:color="auto"/>
                    <w:left w:val="none" w:sz="0" w:space="0" w:color="auto"/>
                    <w:bottom w:val="none" w:sz="0" w:space="0" w:color="auto"/>
                    <w:right w:val="none" w:sz="0" w:space="0" w:color="auto"/>
                  </w:divBdr>
                  <w:divsChild>
                    <w:div w:id="1475835369">
                      <w:marLeft w:val="0"/>
                      <w:marRight w:val="0"/>
                      <w:marTop w:val="0"/>
                      <w:marBottom w:val="0"/>
                      <w:divBdr>
                        <w:top w:val="none" w:sz="0" w:space="0" w:color="auto"/>
                        <w:left w:val="none" w:sz="0" w:space="0" w:color="auto"/>
                        <w:bottom w:val="none" w:sz="0" w:space="0" w:color="auto"/>
                        <w:right w:val="none" w:sz="0" w:space="0" w:color="auto"/>
                      </w:divBdr>
                    </w:div>
                  </w:divsChild>
                </w:div>
                <w:div w:id="1998264481">
                  <w:marLeft w:val="0"/>
                  <w:marRight w:val="0"/>
                  <w:marTop w:val="0"/>
                  <w:marBottom w:val="0"/>
                  <w:divBdr>
                    <w:top w:val="none" w:sz="0" w:space="0" w:color="auto"/>
                    <w:left w:val="none" w:sz="0" w:space="0" w:color="auto"/>
                    <w:bottom w:val="none" w:sz="0" w:space="0" w:color="auto"/>
                    <w:right w:val="none" w:sz="0" w:space="0" w:color="auto"/>
                  </w:divBdr>
                  <w:divsChild>
                    <w:div w:id="1300187735">
                      <w:marLeft w:val="0"/>
                      <w:marRight w:val="0"/>
                      <w:marTop w:val="0"/>
                      <w:marBottom w:val="0"/>
                      <w:divBdr>
                        <w:top w:val="none" w:sz="0" w:space="0" w:color="auto"/>
                        <w:left w:val="none" w:sz="0" w:space="0" w:color="auto"/>
                        <w:bottom w:val="none" w:sz="0" w:space="0" w:color="auto"/>
                        <w:right w:val="none" w:sz="0" w:space="0" w:color="auto"/>
                      </w:divBdr>
                    </w:div>
                  </w:divsChild>
                </w:div>
                <w:div w:id="542406925">
                  <w:marLeft w:val="0"/>
                  <w:marRight w:val="0"/>
                  <w:marTop w:val="0"/>
                  <w:marBottom w:val="0"/>
                  <w:divBdr>
                    <w:top w:val="none" w:sz="0" w:space="0" w:color="auto"/>
                    <w:left w:val="none" w:sz="0" w:space="0" w:color="auto"/>
                    <w:bottom w:val="none" w:sz="0" w:space="0" w:color="auto"/>
                    <w:right w:val="none" w:sz="0" w:space="0" w:color="auto"/>
                  </w:divBdr>
                  <w:divsChild>
                    <w:div w:id="1752464410">
                      <w:marLeft w:val="0"/>
                      <w:marRight w:val="0"/>
                      <w:marTop w:val="0"/>
                      <w:marBottom w:val="0"/>
                      <w:divBdr>
                        <w:top w:val="none" w:sz="0" w:space="0" w:color="auto"/>
                        <w:left w:val="none" w:sz="0" w:space="0" w:color="auto"/>
                        <w:bottom w:val="none" w:sz="0" w:space="0" w:color="auto"/>
                        <w:right w:val="none" w:sz="0" w:space="0" w:color="auto"/>
                      </w:divBdr>
                    </w:div>
                  </w:divsChild>
                </w:div>
                <w:div w:id="748120655">
                  <w:marLeft w:val="0"/>
                  <w:marRight w:val="0"/>
                  <w:marTop w:val="0"/>
                  <w:marBottom w:val="0"/>
                  <w:divBdr>
                    <w:top w:val="none" w:sz="0" w:space="0" w:color="auto"/>
                    <w:left w:val="none" w:sz="0" w:space="0" w:color="auto"/>
                    <w:bottom w:val="none" w:sz="0" w:space="0" w:color="auto"/>
                    <w:right w:val="none" w:sz="0" w:space="0" w:color="auto"/>
                  </w:divBdr>
                  <w:divsChild>
                    <w:div w:id="502470926">
                      <w:marLeft w:val="0"/>
                      <w:marRight w:val="0"/>
                      <w:marTop w:val="0"/>
                      <w:marBottom w:val="0"/>
                      <w:divBdr>
                        <w:top w:val="none" w:sz="0" w:space="0" w:color="auto"/>
                        <w:left w:val="none" w:sz="0" w:space="0" w:color="auto"/>
                        <w:bottom w:val="none" w:sz="0" w:space="0" w:color="auto"/>
                        <w:right w:val="none" w:sz="0" w:space="0" w:color="auto"/>
                      </w:divBdr>
                    </w:div>
                  </w:divsChild>
                </w:div>
                <w:div w:id="819034852">
                  <w:marLeft w:val="0"/>
                  <w:marRight w:val="0"/>
                  <w:marTop w:val="0"/>
                  <w:marBottom w:val="0"/>
                  <w:divBdr>
                    <w:top w:val="none" w:sz="0" w:space="0" w:color="auto"/>
                    <w:left w:val="none" w:sz="0" w:space="0" w:color="auto"/>
                    <w:bottom w:val="none" w:sz="0" w:space="0" w:color="auto"/>
                    <w:right w:val="none" w:sz="0" w:space="0" w:color="auto"/>
                  </w:divBdr>
                  <w:divsChild>
                    <w:div w:id="1445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2445">
          <w:marLeft w:val="0"/>
          <w:marRight w:val="0"/>
          <w:marTop w:val="0"/>
          <w:marBottom w:val="0"/>
          <w:divBdr>
            <w:top w:val="none" w:sz="0" w:space="0" w:color="auto"/>
            <w:left w:val="none" w:sz="0" w:space="0" w:color="auto"/>
            <w:bottom w:val="none" w:sz="0" w:space="0" w:color="auto"/>
            <w:right w:val="none" w:sz="0" w:space="0" w:color="auto"/>
          </w:divBdr>
        </w:div>
        <w:div w:id="901715287">
          <w:marLeft w:val="0"/>
          <w:marRight w:val="0"/>
          <w:marTop w:val="0"/>
          <w:marBottom w:val="0"/>
          <w:divBdr>
            <w:top w:val="none" w:sz="0" w:space="0" w:color="auto"/>
            <w:left w:val="none" w:sz="0" w:space="0" w:color="auto"/>
            <w:bottom w:val="none" w:sz="0" w:space="0" w:color="auto"/>
            <w:right w:val="none" w:sz="0" w:space="0" w:color="auto"/>
          </w:divBdr>
        </w:div>
        <w:div w:id="1071122834">
          <w:marLeft w:val="0"/>
          <w:marRight w:val="0"/>
          <w:marTop w:val="0"/>
          <w:marBottom w:val="0"/>
          <w:divBdr>
            <w:top w:val="none" w:sz="0" w:space="0" w:color="auto"/>
            <w:left w:val="none" w:sz="0" w:space="0" w:color="auto"/>
            <w:bottom w:val="none" w:sz="0" w:space="0" w:color="auto"/>
            <w:right w:val="none" w:sz="0" w:space="0" w:color="auto"/>
          </w:divBdr>
        </w:div>
        <w:div w:id="684673992">
          <w:marLeft w:val="0"/>
          <w:marRight w:val="0"/>
          <w:marTop w:val="0"/>
          <w:marBottom w:val="0"/>
          <w:divBdr>
            <w:top w:val="none" w:sz="0" w:space="0" w:color="auto"/>
            <w:left w:val="none" w:sz="0" w:space="0" w:color="auto"/>
            <w:bottom w:val="none" w:sz="0" w:space="0" w:color="auto"/>
            <w:right w:val="none" w:sz="0" w:space="0" w:color="auto"/>
          </w:divBdr>
        </w:div>
        <w:div w:id="1420516300">
          <w:marLeft w:val="0"/>
          <w:marRight w:val="0"/>
          <w:marTop w:val="0"/>
          <w:marBottom w:val="0"/>
          <w:divBdr>
            <w:top w:val="none" w:sz="0" w:space="0" w:color="auto"/>
            <w:left w:val="none" w:sz="0" w:space="0" w:color="auto"/>
            <w:bottom w:val="none" w:sz="0" w:space="0" w:color="auto"/>
            <w:right w:val="none" w:sz="0" w:space="0" w:color="auto"/>
          </w:divBdr>
        </w:div>
        <w:div w:id="86077206">
          <w:marLeft w:val="0"/>
          <w:marRight w:val="0"/>
          <w:marTop w:val="0"/>
          <w:marBottom w:val="0"/>
          <w:divBdr>
            <w:top w:val="none" w:sz="0" w:space="0" w:color="auto"/>
            <w:left w:val="none" w:sz="0" w:space="0" w:color="auto"/>
            <w:bottom w:val="none" w:sz="0" w:space="0" w:color="auto"/>
            <w:right w:val="none" w:sz="0" w:space="0" w:color="auto"/>
          </w:divBdr>
          <w:divsChild>
            <w:div w:id="929049875">
              <w:marLeft w:val="0"/>
              <w:marRight w:val="0"/>
              <w:marTop w:val="0"/>
              <w:marBottom w:val="0"/>
              <w:divBdr>
                <w:top w:val="none" w:sz="0" w:space="0" w:color="auto"/>
                <w:left w:val="none" w:sz="0" w:space="0" w:color="auto"/>
                <w:bottom w:val="none" w:sz="0" w:space="0" w:color="auto"/>
                <w:right w:val="none" w:sz="0" w:space="0" w:color="auto"/>
              </w:divBdr>
            </w:div>
            <w:div w:id="1515266287">
              <w:marLeft w:val="0"/>
              <w:marRight w:val="0"/>
              <w:marTop w:val="0"/>
              <w:marBottom w:val="0"/>
              <w:divBdr>
                <w:top w:val="none" w:sz="0" w:space="0" w:color="auto"/>
                <w:left w:val="none" w:sz="0" w:space="0" w:color="auto"/>
                <w:bottom w:val="none" w:sz="0" w:space="0" w:color="auto"/>
                <w:right w:val="none" w:sz="0" w:space="0" w:color="auto"/>
              </w:divBdr>
            </w:div>
          </w:divsChild>
        </w:div>
        <w:div w:id="771979099">
          <w:marLeft w:val="0"/>
          <w:marRight w:val="0"/>
          <w:marTop w:val="0"/>
          <w:marBottom w:val="0"/>
          <w:divBdr>
            <w:top w:val="none" w:sz="0" w:space="0" w:color="auto"/>
            <w:left w:val="none" w:sz="0" w:space="0" w:color="auto"/>
            <w:bottom w:val="none" w:sz="0" w:space="0" w:color="auto"/>
            <w:right w:val="none" w:sz="0" w:space="0" w:color="auto"/>
          </w:divBdr>
          <w:divsChild>
            <w:div w:id="1465928391">
              <w:marLeft w:val="0"/>
              <w:marRight w:val="0"/>
              <w:marTop w:val="0"/>
              <w:marBottom w:val="0"/>
              <w:divBdr>
                <w:top w:val="none" w:sz="0" w:space="0" w:color="auto"/>
                <w:left w:val="none" w:sz="0" w:space="0" w:color="auto"/>
                <w:bottom w:val="none" w:sz="0" w:space="0" w:color="auto"/>
                <w:right w:val="none" w:sz="0" w:space="0" w:color="auto"/>
              </w:divBdr>
            </w:div>
            <w:div w:id="530609635">
              <w:marLeft w:val="0"/>
              <w:marRight w:val="0"/>
              <w:marTop w:val="0"/>
              <w:marBottom w:val="0"/>
              <w:divBdr>
                <w:top w:val="none" w:sz="0" w:space="0" w:color="auto"/>
                <w:left w:val="none" w:sz="0" w:space="0" w:color="auto"/>
                <w:bottom w:val="none" w:sz="0" w:space="0" w:color="auto"/>
                <w:right w:val="none" w:sz="0" w:space="0" w:color="auto"/>
              </w:divBdr>
            </w:div>
          </w:divsChild>
        </w:div>
        <w:div w:id="1672174747">
          <w:marLeft w:val="0"/>
          <w:marRight w:val="0"/>
          <w:marTop w:val="0"/>
          <w:marBottom w:val="0"/>
          <w:divBdr>
            <w:top w:val="none" w:sz="0" w:space="0" w:color="auto"/>
            <w:left w:val="none" w:sz="0" w:space="0" w:color="auto"/>
            <w:bottom w:val="none" w:sz="0" w:space="0" w:color="auto"/>
            <w:right w:val="none" w:sz="0" w:space="0" w:color="auto"/>
          </w:divBdr>
          <w:divsChild>
            <w:div w:id="444155272">
              <w:marLeft w:val="0"/>
              <w:marRight w:val="0"/>
              <w:marTop w:val="0"/>
              <w:marBottom w:val="0"/>
              <w:divBdr>
                <w:top w:val="none" w:sz="0" w:space="0" w:color="auto"/>
                <w:left w:val="none" w:sz="0" w:space="0" w:color="auto"/>
                <w:bottom w:val="none" w:sz="0" w:space="0" w:color="auto"/>
                <w:right w:val="none" w:sz="0" w:space="0" w:color="auto"/>
              </w:divBdr>
            </w:div>
            <w:div w:id="546919739">
              <w:marLeft w:val="0"/>
              <w:marRight w:val="0"/>
              <w:marTop w:val="0"/>
              <w:marBottom w:val="0"/>
              <w:divBdr>
                <w:top w:val="none" w:sz="0" w:space="0" w:color="auto"/>
                <w:left w:val="none" w:sz="0" w:space="0" w:color="auto"/>
                <w:bottom w:val="none" w:sz="0" w:space="0" w:color="auto"/>
                <w:right w:val="none" w:sz="0" w:space="0" w:color="auto"/>
              </w:divBdr>
            </w:div>
            <w:div w:id="1238900047">
              <w:marLeft w:val="0"/>
              <w:marRight w:val="0"/>
              <w:marTop w:val="0"/>
              <w:marBottom w:val="0"/>
              <w:divBdr>
                <w:top w:val="none" w:sz="0" w:space="0" w:color="auto"/>
                <w:left w:val="none" w:sz="0" w:space="0" w:color="auto"/>
                <w:bottom w:val="none" w:sz="0" w:space="0" w:color="auto"/>
                <w:right w:val="none" w:sz="0" w:space="0" w:color="auto"/>
              </w:divBdr>
            </w:div>
          </w:divsChild>
        </w:div>
        <w:div w:id="212087284">
          <w:marLeft w:val="0"/>
          <w:marRight w:val="0"/>
          <w:marTop w:val="0"/>
          <w:marBottom w:val="0"/>
          <w:divBdr>
            <w:top w:val="none" w:sz="0" w:space="0" w:color="auto"/>
            <w:left w:val="none" w:sz="0" w:space="0" w:color="auto"/>
            <w:bottom w:val="none" w:sz="0" w:space="0" w:color="auto"/>
            <w:right w:val="none" w:sz="0" w:space="0" w:color="auto"/>
          </w:divBdr>
          <w:divsChild>
            <w:div w:id="825509642">
              <w:marLeft w:val="0"/>
              <w:marRight w:val="0"/>
              <w:marTop w:val="0"/>
              <w:marBottom w:val="0"/>
              <w:divBdr>
                <w:top w:val="none" w:sz="0" w:space="0" w:color="auto"/>
                <w:left w:val="none" w:sz="0" w:space="0" w:color="auto"/>
                <w:bottom w:val="none" w:sz="0" w:space="0" w:color="auto"/>
                <w:right w:val="none" w:sz="0" w:space="0" w:color="auto"/>
              </w:divBdr>
            </w:div>
            <w:div w:id="1784420258">
              <w:marLeft w:val="0"/>
              <w:marRight w:val="0"/>
              <w:marTop w:val="0"/>
              <w:marBottom w:val="0"/>
              <w:divBdr>
                <w:top w:val="none" w:sz="0" w:space="0" w:color="auto"/>
                <w:left w:val="none" w:sz="0" w:space="0" w:color="auto"/>
                <w:bottom w:val="none" w:sz="0" w:space="0" w:color="auto"/>
                <w:right w:val="none" w:sz="0" w:space="0" w:color="auto"/>
              </w:divBdr>
            </w:div>
            <w:div w:id="1247570535">
              <w:marLeft w:val="0"/>
              <w:marRight w:val="0"/>
              <w:marTop w:val="0"/>
              <w:marBottom w:val="0"/>
              <w:divBdr>
                <w:top w:val="none" w:sz="0" w:space="0" w:color="auto"/>
                <w:left w:val="none" w:sz="0" w:space="0" w:color="auto"/>
                <w:bottom w:val="none" w:sz="0" w:space="0" w:color="auto"/>
                <w:right w:val="none" w:sz="0" w:space="0" w:color="auto"/>
              </w:divBdr>
            </w:div>
          </w:divsChild>
        </w:div>
        <w:div w:id="2121220628">
          <w:marLeft w:val="0"/>
          <w:marRight w:val="0"/>
          <w:marTop w:val="0"/>
          <w:marBottom w:val="0"/>
          <w:divBdr>
            <w:top w:val="none" w:sz="0" w:space="0" w:color="auto"/>
            <w:left w:val="none" w:sz="0" w:space="0" w:color="auto"/>
            <w:bottom w:val="none" w:sz="0" w:space="0" w:color="auto"/>
            <w:right w:val="none" w:sz="0" w:space="0" w:color="auto"/>
          </w:divBdr>
        </w:div>
        <w:div w:id="1888637719">
          <w:marLeft w:val="0"/>
          <w:marRight w:val="0"/>
          <w:marTop w:val="0"/>
          <w:marBottom w:val="0"/>
          <w:divBdr>
            <w:top w:val="none" w:sz="0" w:space="0" w:color="auto"/>
            <w:left w:val="none" w:sz="0" w:space="0" w:color="auto"/>
            <w:bottom w:val="none" w:sz="0" w:space="0" w:color="auto"/>
            <w:right w:val="none" w:sz="0" w:space="0" w:color="auto"/>
          </w:divBdr>
          <w:divsChild>
            <w:div w:id="79565955">
              <w:marLeft w:val="-75"/>
              <w:marRight w:val="0"/>
              <w:marTop w:val="30"/>
              <w:marBottom w:val="30"/>
              <w:divBdr>
                <w:top w:val="none" w:sz="0" w:space="0" w:color="auto"/>
                <w:left w:val="none" w:sz="0" w:space="0" w:color="auto"/>
                <w:bottom w:val="none" w:sz="0" w:space="0" w:color="auto"/>
                <w:right w:val="none" w:sz="0" w:space="0" w:color="auto"/>
              </w:divBdr>
              <w:divsChild>
                <w:div w:id="38210001">
                  <w:marLeft w:val="0"/>
                  <w:marRight w:val="0"/>
                  <w:marTop w:val="0"/>
                  <w:marBottom w:val="0"/>
                  <w:divBdr>
                    <w:top w:val="none" w:sz="0" w:space="0" w:color="auto"/>
                    <w:left w:val="none" w:sz="0" w:space="0" w:color="auto"/>
                    <w:bottom w:val="none" w:sz="0" w:space="0" w:color="auto"/>
                    <w:right w:val="none" w:sz="0" w:space="0" w:color="auto"/>
                  </w:divBdr>
                  <w:divsChild>
                    <w:div w:id="69736616">
                      <w:marLeft w:val="0"/>
                      <w:marRight w:val="0"/>
                      <w:marTop w:val="0"/>
                      <w:marBottom w:val="0"/>
                      <w:divBdr>
                        <w:top w:val="none" w:sz="0" w:space="0" w:color="auto"/>
                        <w:left w:val="none" w:sz="0" w:space="0" w:color="auto"/>
                        <w:bottom w:val="none" w:sz="0" w:space="0" w:color="auto"/>
                        <w:right w:val="none" w:sz="0" w:space="0" w:color="auto"/>
                      </w:divBdr>
                    </w:div>
                  </w:divsChild>
                </w:div>
                <w:div w:id="927273835">
                  <w:marLeft w:val="0"/>
                  <w:marRight w:val="0"/>
                  <w:marTop w:val="0"/>
                  <w:marBottom w:val="0"/>
                  <w:divBdr>
                    <w:top w:val="none" w:sz="0" w:space="0" w:color="auto"/>
                    <w:left w:val="none" w:sz="0" w:space="0" w:color="auto"/>
                    <w:bottom w:val="none" w:sz="0" w:space="0" w:color="auto"/>
                    <w:right w:val="none" w:sz="0" w:space="0" w:color="auto"/>
                  </w:divBdr>
                  <w:divsChild>
                    <w:div w:id="252785045">
                      <w:marLeft w:val="0"/>
                      <w:marRight w:val="0"/>
                      <w:marTop w:val="0"/>
                      <w:marBottom w:val="0"/>
                      <w:divBdr>
                        <w:top w:val="none" w:sz="0" w:space="0" w:color="auto"/>
                        <w:left w:val="none" w:sz="0" w:space="0" w:color="auto"/>
                        <w:bottom w:val="none" w:sz="0" w:space="0" w:color="auto"/>
                        <w:right w:val="none" w:sz="0" w:space="0" w:color="auto"/>
                      </w:divBdr>
                    </w:div>
                  </w:divsChild>
                </w:div>
                <w:div w:id="1669823103">
                  <w:marLeft w:val="0"/>
                  <w:marRight w:val="0"/>
                  <w:marTop w:val="0"/>
                  <w:marBottom w:val="0"/>
                  <w:divBdr>
                    <w:top w:val="none" w:sz="0" w:space="0" w:color="auto"/>
                    <w:left w:val="none" w:sz="0" w:space="0" w:color="auto"/>
                    <w:bottom w:val="none" w:sz="0" w:space="0" w:color="auto"/>
                    <w:right w:val="none" w:sz="0" w:space="0" w:color="auto"/>
                  </w:divBdr>
                  <w:divsChild>
                    <w:div w:id="1866214295">
                      <w:marLeft w:val="0"/>
                      <w:marRight w:val="0"/>
                      <w:marTop w:val="0"/>
                      <w:marBottom w:val="0"/>
                      <w:divBdr>
                        <w:top w:val="none" w:sz="0" w:space="0" w:color="auto"/>
                        <w:left w:val="none" w:sz="0" w:space="0" w:color="auto"/>
                        <w:bottom w:val="none" w:sz="0" w:space="0" w:color="auto"/>
                        <w:right w:val="none" w:sz="0" w:space="0" w:color="auto"/>
                      </w:divBdr>
                    </w:div>
                  </w:divsChild>
                </w:div>
                <w:div w:id="1615095067">
                  <w:marLeft w:val="0"/>
                  <w:marRight w:val="0"/>
                  <w:marTop w:val="0"/>
                  <w:marBottom w:val="0"/>
                  <w:divBdr>
                    <w:top w:val="none" w:sz="0" w:space="0" w:color="auto"/>
                    <w:left w:val="none" w:sz="0" w:space="0" w:color="auto"/>
                    <w:bottom w:val="none" w:sz="0" w:space="0" w:color="auto"/>
                    <w:right w:val="none" w:sz="0" w:space="0" w:color="auto"/>
                  </w:divBdr>
                  <w:divsChild>
                    <w:div w:id="171604362">
                      <w:marLeft w:val="0"/>
                      <w:marRight w:val="0"/>
                      <w:marTop w:val="0"/>
                      <w:marBottom w:val="0"/>
                      <w:divBdr>
                        <w:top w:val="none" w:sz="0" w:space="0" w:color="auto"/>
                        <w:left w:val="none" w:sz="0" w:space="0" w:color="auto"/>
                        <w:bottom w:val="none" w:sz="0" w:space="0" w:color="auto"/>
                        <w:right w:val="none" w:sz="0" w:space="0" w:color="auto"/>
                      </w:divBdr>
                    </w:div>
                  </w:divsChild>
                </w:div>
                <w:div w:id="775247202">
                  <w:marLeft w:val="0"/>
                  <w:marRight w:val="0"/>
                  <w:marTop w:val="0"/>
                  <w:marBottom w:val="0"/>
                  <w:divBdr>
                    <w:top w:val="none" w:sz="0" w:space="0" w:color="auto"/>
                    <w:left w:val="none" w:sz="0" w:space="0" w:color="auto"/>
                    <w:bottom w:val="none" w:sz="0" w:space="0" w:color="auto"/>
                    <w:right w:val="none" w:sz="0" w:space="0" w:color="auto"/>
                  </w:divBdr>
                  <w:divsChild>
                    <w:div w:id="1376849999">
                      <w:marLeft w:val="0"/>
                      <w:marRight w:val="0"/>
                      <w:marTop w:val="0"/>
                      <w:marBottom w:val="0"/>
                      <w:divBdr>
                        <w:top w:val="none" w:sz="0" w:space="0" w:color="auto"/>
                        <w:left w:val="none" w:sz="0" w:space="0" w:color="auto"/>
                        <w:bottom w:val="none" w:sz="0" w:space="0" w:color="auto"/>
                        <w:right w:val="none" w:sz="0" w:space="0" w:color="auto"/>
                      </w:divBdr>
                    </w:div>
                  </w:divsChild>
                </w:div>
                <w:div w:id="1733383730">
                  <w:marLeft w:val="0"/>
                  <w:marRight w:val="0"/>
                  <w:marTop w:val="0"/>
                  <w:marBottom w:val="0"/>
                  <w:divBdr>
                    <w:top w:val="none" w:sz="0" w:space="0" w:color="auto"/>
                    <w:left w:val="none" w:sz="0" w:space="0" w:color="auto"/>
                    <w:bottom w:val="none" w:sz="0" w:space="0" w:color="auto"/>
                    <w:right w:val="none" w:sz="0" w:space="0" w:color="auto"/>
                  </w:divBdr>
                  <w:divsChild>
                    <w:div w:id="915166453">
                      <w:marLeft w:val="0"/>
                      <w:marRight w:val="0"/>
                      <w:marTop w:val="0"/>
                      <w:marBottom w:val="0"/>
                      <w:divBdr>
                        <w:top w:val="none" w:sz="0" w:space="0" w:color="auto"/>
                        <w:left w:val="none" w:sz="0" w:space="0" w:color="auto"/>
                        <w:bottom w:val="none" w:sz="0" w:space="0" w:color="auto"/>
                        <w:right w:val="none" w:sz="0" w:space="0" w:color="auto"/>
                      </w:divBdr>
                    </w:div>
                  </w:divsChild>
                </w:div>
                <w:div w:id="2114012051">
                  <w:marLeft w:val="0"/>
                  <w:marRight w:val="0"/>
                  <w:marTop w:val="0"/>
                  <w:marBottom w:val="0"/>
                  <w:divBdr>
                    <w:top w:val="none" w:sz="0" w:space="0" w:color="auto"/>
                    <w:left w:val="none" w:sz="0" w:space="0" w:color="auto"/>
                    <w:bottom w:val="none" w:sz="0" w:space="0" w:color="auto"/>
                    <w:right w:val="none" w:sz="0" w:space="0" w:color="auto"/>
                  </w:divBdr>
                  <w:divsChild>
                    <w:div w:id="1657950137">
                      <w:marLeft w:val="0"/>
                      <w:marRight w:val="0"/>
                      <w:marTop w:val="0"/>
                      <w:marBottom w:val="0"/>
                      <w:divBdr>
                        <w:top w:val="none" w:sz="0" w:space="0" w:color="auto"/>
                        <w:left w:val="none" w:sz="0" w:space="0" w:color="auto"/>
                        <w:bottom w:val="none" w:sz="0" w:space="0" w:color="auto"/>
                        <w:right w:val="none" w:sz="0" w:space="0" w:color="auto"/>
                      </w:divBdr>
                    </w:div>
                  </w:divsChild>
                </w:div>
                <w:div w:id="1442187406">
                  <w:marLeft w:val="0"/>
                  <w:marRight w:val="0"/>
                  <w:marTop w:val="0"/>
                  <w:marBottom w:val="0"/>
                  <w:divBdr>
                    <w:top w:val="none" w:sz="0" w:space="0" w:color="auto"/>
                    <w:left w:val="none" w:sz="0" w:space="0" w:color="auto"/>
                    <w:bottom w:val="none" w:sz="0" w:space="0" w:color="auto"/>
                    <w:right w:val="none" w:sz="0" w:space="0" w:color="auto"/>
                  </w:divBdr>
                  <w:divsChild>
                    <w:div w:id="2143189813">
                      <w:marLeft w:val="0"/>
                      <w:marRight w:val="0"/>
                      <w:marTop w:val="0"/>
                      <w:marBottom w:val="0"/>
                      <w:divBdr>
                        <w:top w:val="none" w:sz="0" w:space="0" w:color="auto"/>
                        <w:left w:val="none" w:sz="0" w:space="0" w:color="auto"/>
                        <w:bottom w:val="none" w:sz="0" w:space="0" w:color="auto"/>
                        <w:right w:val="none" w:sz="0" w:space="0" w:color="auto"/>
                      </w:divBdr>
                    </w:div>
                  </w:divsChild>
                </w:div>
                <w:div w:id="2016035774">
                  <w:marLeft w:val="0"/>
                  <w:marRight w:val="0"/>
                  <w:marTop w:val="0"/>
                  <w:marBottom w:val="0"/>
                  <w:divBdr>
                    <w:top w:val="none" w:sz="0" w:space="0" w:color="auto"/>
                    <w:left w:val="none" w:sz="0" w:space="0" w:color="auto"/>
                    <w:bottom w:val="none" w:sz="0" w:space="0" w:color="auto"/>
                    <w:right w:val="none" w:sz="0" w:space="0" w:color="auto"/>
                  </w:divBdr>
                  <w:divsChild>
                    <w:div w:id="1123696768">
                      <w:marLeft w:val="0"/>
                      <w:marRight w:val="0"/>
                      <w:marTop w:val="0"/>
                      <w:marBottom w:val="0"/>
                      <w:divBdr>
                        <w:top w:val="none" w:sz="0" w:space="0" w:color="auto"/>
                        <w:left w:val="none" w:sz="0" w:space="0" w:color="auto"/>
                        <w:bottom w:val="none" w:sz="0" w:space="0" w:color="auto"/>
                        <w:right w:val="none" w:sz="0" w:space="0" w:color="auto"/>
                      </w:divBdr>
                    </w:div>
                  </w:divsChild>
                </w:div>
                <w:div w:id="1836724648">
                  <w:marLeft w:val="0"/>
                  <w:marRight w:val="0"/>
                  <w:marTop w:val="0"/>
                  <w:marBottom w:val="0"/>
                  <w:divBdr>
                    <w:top w:val="none" w:sz="0" w:space="0" w:color="auto"/>
                    <w:left w:val="none" w:sz="0" w:space="0" w:color="auto"/>
                    <w:bottom w:val="none" w:sz="0" w:space="0" w:color="auto"/>
                    <w:right w:val="none" w:sz="0" w:space="0" w:color="auto"/>
                  </w:divBdr>
                  <w:divsChild>
                    <w:div w:id="1969580095">
                      <w:marLeft w:val="0"/>
                      <w:marRight w:val="0"/>
                      <w:marTop w:val="0"/>
                      <w:marBottom w:val="0"/>
                      <w:divBdr>
                        <w:top w:val="none" w:sz="0" w:space="0" w:color="auto"/>
                        <w:left w:val="none" w:sz="0" w:space="0" w:color="auto"/>
                        <w:bottom w:val="none" w:sz="0" w:space="0" w:color="auto"/>
                        <w:right w:val="none" w:sz="0" w:space="0" w:color="auto"/>
                      </w:divBdr>
                    </w:div>
                  </w:divsChild>
                </w:div>
                <w:div w:id="994994842">
                  <w:marLeft w:val="0"/>
                  <w:marRight w:val="0"/>
                  <w:marTop w:val="0"/>
                  <w:marBottom w:val="0"/>
                  <w:divBdr>
                    <w:top w:val="none" w:sz="0" w:space="0" w:color="auto"/>
                    <w:left w:val="none" w:sz="0" w:space="0" w:color="auto"/>
                    <w:bottom w:val="none" w:sz="0" w:space="0" w:color="auto"/>
                    <w:right w:val="none" w:sz="0" w:space="0" w:color="auto"/>
                  </w:divBdr>
                  <w:divsChild>
                    <w:div w:id="455418400">
                      <w:marLeft w:val="0"/>
                      <w:marRight w:val="0"/>
                      <w:marTop w:val="0"/>
                      <w:marBottom w:val="0"/>
                      <w:divBdr>
                        <w:top w:val="none" w:sz="0" w:space="0" w:color="auto"/>
                        <w:left w:val="none" w:sz="0" w:space="0" w:color="auto"/>
                        <w:bottom w:val="none" w:sz="0" w:space="0" w:color="auto"/>
                        <w:right w:val="none" w:sz="0" w:space="0" w:color="auto"/>
                      </w:divBdr>
                    </w:div>
                  </w:divsChild>
                </w:div>
                <w:div w:id="1110276448">
                  <w:marLeft w:val="0"/>
                  <w:marRight w:val="0"/>
                  <w:marTop w:val="0"/>
                  <w:marBottom w:val="0"/>
                  <w:divBdr>
                    <w:top w:val="none" w:sz="0" w:space="0" w:color="auto"/>
                    <w:left w:val="none" w:sz="0" w:space="0" w:color="auto"/>
                    <w:bottom w:val="none" w:sz="0" w:space="0" w:color="auto"/>
                    <w:right w:val="none" w:sz="0" w:space="0" w:color="auto"/>
                  </w:divBdr>
                  <w:divsChild>
                    <w:div w:id="11033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3796">
          <w:marLeft w:val="0"/>
          <w:marRight w:val="0"/>
          <w:marTop w:val="0"/>
          <w:marBottom w:val="0"/>
          <w:divBdr>
            <w:top w:val="none" w:sz="0" w:space="0" w:color="auto"/>
            <w:left w:val="none" w:sz="0" w:space="0" w:color="auto"/>
            <w:bottom w:val="none" w:sz="0" w:space="0" w:color="auto"/>
            <w:right w:val="none" w:sz="0" w:space="0" w:color="auto"/>
          </w:divBdr>
        </w:div>
        <w:div w:id="1453594986">
          <w:marLeft w:val="0"/>
          <w:marRight w:val="0"/>
          <w:marTop w:val="0"/>
          <w:marBottom w:val="0"/>
          <w:divBdr>
            <w:top w:val="none" w:sz="0" w:space="0" w:color="auto"/>
            <w:left w:val="none" w:sz="0" w:space="0" w:color="auto"/>
            <w:bottom w:val="none" w:sz="0" w:space="0" w:color="auto"/>
            <w:right w:val="none" w:sz="0" w:space="0" w:color="auto"/>
          </w:divBdr>
        </w:div>
        <w:div w:id="1295450593">
          <w:marLeft w:val="0"/>
          <w:marRight w:val="0"/>
          <w:marTop w:val="0"/>
          <w:marBottom w:val="0"/>
          <w:divBdr>
            <w:top w:val="none" w:sz="0" w:space="0" w:color="auto"/>
            <w:left w:val="none" w:sz="0" w:space="0" w:color="auto"/>
            <w:bottom w:val="none" w:sz="0" w:space="0" w:color="auto"/>
            <w:right w:val="none" w:sz="0" w:space="0" w:color="auto"/>
          </w:divBdr>
          <w:divsChild>
            <w:div w:id="1721392643">
              <w:marLeft w:val="-75"/>
              <w:marRight w:val="0"/>
              <w:marTop w:val="30"/>
              <w:marBottom w:val="30"/>
              <w:divBdr>
                <w:top w:val="none" w:sz="0" w:space="0" w:color="auto"/>
                <w:left w:val="none" w:sz="0" w:space="0" w:color="auto"/>
                <w:bottom w:val="none" w:sz="0" w:space="0" w:color="auto"/>
                <w:right w:val="none" w:sz="0" w:space="0" w:color="auto"/>
              </w:divBdr>
              <w:divsChild>
                <w:div w:id="106779464">
                  <w:marLeft w:val="0"/>
                  <w:marRight w:val="0"/>
                  <w:marTop w:val="0"/>
                  <w:marBottom w:val="0"/>
                  <w:divBdr>
                    <w:top w:val="none" w:sz="0" w:space="0" w:color="auto"/>
                    <w:left w:val="none" w:sz="0" w:space="0" w:color="auto"/>
                    <w:bottom w:val="none" w:sz="0" w:space="0" w:color="auto"/>
                    <w:right w:val="none" w:sz="0" w:space="0" w:color="auto"/>
                  </w:divBdr>
                  <w:divsChild>
                    <w:div w:id="147401801">
                      <w:marLeft w:val="0"/>
                      <w:marRight w:val="0"/>
                      <w:marTop w:val="0"/>
                      <w:marBottom w:val="0"/>
                      <w:divBdr>
                        <w:top w:val="none" w:sz="0" w:space="0" w:color="auto"/>
                        <w:left w:val="none" w:sz="0" w:space="0" w:color="auto"/>
                        <w:bottom w:val="none" w:sz="0" w:space="0" w:color="auto"/>
                        <w:right w:val="none" w:sz="0" w:space="0" w:color="auto"/>
                      </w:divBdr>
                    </w:div>
                  </w:divsChild>
                </w:div>
                <w:div w:id="1221360310">
                  <w:marLeft w:val="0"/>
                  <w:marRight w:val="0"/>
                  <w:marTop w:val="0"/>
                  <w:marBottom w:val="0"/>
                  <w:divBdr>
                    <w:top w:val="none" w:sz="0" w:space="0" w:color="auto"/>
                    <w:left w:val="none" w:sz="0" w:space="0" w:color="auto"/>
                    <w:bottom w:val="none" w:sz="0" w:space="0" w:color="auto"/>
                    <w:right w:val="none" w:sz="0" w:space="0" w:color="auto"/>
                  </w:divBdr>
                  <w:divsChild>
                    <w:div w:id="128010657">
                      <w:marLeft w:val="0"/>
                      <w:marRight w:val="0"/>
                      <w:marTop w:val="0"/>
                      <w:marBottom w:val="0"/>
                      <w:divBdr>
                        <w:top w:val="none" w:sz="0" w:space="0" w:color="auto"/>
                        <w:left w:val="none" w:sz="0" w:space="0" w:color="auto"/>
                        <w:bottom w:val="none" w:sz="0" w:space="0" w:color="auto"/>
                        <w:right w:val="none" w:sz="0" w:space="0" w:color="auto"/>
                      </w:divBdr>
                    </w:div>
                  </w:divsChild>
                </w:div>
                <w:div w:id="2082867475">
                  <w:marLeft w:val="0"/>
                  <w:marRight w:val="0"/>
                  <w:marTop w:val="0"/>
                  <w:marBottom w:val="0"/>
                  <w:divBdr>
                    <w:top w:val="none" w:sz="0" w:space="0" w:color="auto"/>
                    <w:left w:val="none" w:sz="0" w:space="0" w:color="auto"/>
                    <w:bottom w:val="none" w:sz="0" w:space="0" w:color="auto"/>
                    <w:right w:val="none" w:sz="0" w:space="0" w:color="auto"/>
                  </w:divBdr>
                  <w:divsChild>
                    <w:div w:id="1369601339">
                      <w:marLeft w:val="0"/>
                      <w:marRight w:val="0"/>
                      <w:marTop w:val="0"/>
                      <w:marBottom w:val="0"/>
                      <w:divBdr>
                        <w:top w:val="none" w:sz="0" w:space="0" w:color="auto"/>
                        <w:left w:val="none" w:sz="0" w:space="0" w:color="auto"/>
                        <w:bottom w:val="none" w:sz="0" w:space="0" w:color="auto"/>
                        <w:right w:val="none" w:sz="0" w:space="0" w:color="auto"/>
                      </w:divBdr>
                    </w:div>
                  </w:divsChild>
                </w:div>
                <w:div w:id="32049437">
                  <w:marLeft w:val="0"/>
                  <w:marRight w:val="0"/>
                  <w:marTop w:val="0"/>
                  <w:marBottom w:val="0"/>
                  <w:divBdr>
                    <w:top w:val="none" w:sz="0" w:space="0" w:color="auto"/>
                    <w:left w:val="none" w:sz="0" w:space="0" w:color="auto"/>
                    <w:bottom w:val="none" w:sz="0" w:space="0" w:color="auto"/>
                    <w:right w:val="none" w:sz="0" w:space="0" w:color="auto"/>
                  </w:divBdr>
                  <w:divsChild>
                    <w:div w:id="512383479">
                      <w:marLeft w:val="0"/>
                      <w:marRight w:val="0"/>
                      <w:marTop w:val="0"/>
                      <w:marBottom w:val="0"/>
                      <w:divBdr>
                        <w:top w:val="none" w:sz="0" w:space="0" w:color="auto"/>
                        <w:left w:val="none" w:sz="0" w:space="0" w:color="auto"/>
                        <w:bottom w:val="none" w:sz="0" w:space="0" w:color="auto"/>
                        <w:right w:val="none" w:sz="0" w:space="0" w:color="auto"/>
                      </w:divBdr>
                    </w:div>
                  </w:divsChild>
                </w:div>
                <w:div w:id="1104492479">
                  <w:marLeft w:val="0"/>
                  <w:marRight w:val="0"/>
                  <w:marTop w:val="0"/>
                  <w:marBottom w:val="0"/>
                  <w:divBdr>
                    <w:top w:val="none" w:sz="0" w:space="0" w:color="auto"/>
                    <w:left w:val="none" w:sz="0" w:space="0" w:color="auto"/>
                    <w:bottom w:val="none" w:sz="0" w:space="0" w:color="auto"/>
                    <w:right w:val="none" w:sz="0" w:space="0" w:color="auto"/>
                  </w:divBdr>
                  <w:divsChild>
                    <w:div w:id="440535920">
                      <w:marLeft w:val="0"/>
                      <w:marRight w:val="0"/>
                      <w:marTop w:val="0"/>
                      <w:marBottom w:val="0"/>
                      <w:divBdr>
                        <w:top w:val="none" w:sz="0" w:space="0" w:color="auto"/>
                        <w:left w:val="none" w:sz="0" w:space="0" w:color="auto"/>
                        <w:bottom w:val="none" w:sz="0" w:space="0" w:color="auto"/>
                        <w:right w:val="none" w:sz="0" w:space="0" w:color="auto"/>
                      </w:divBdr>
                    </w:div>
                  </w:divsChild>
                </w:div>
                <w:div w:id="685517082">
                  <w:marLeft w:val="0"/>
                  <w:marRight w:val="0"/>
                  <w:marTop w:val="0"/>
                  <w:marBottom w:val="0"/>
                  <w:divBdr>
                    <w:top w:val="none" w:sz="0" w:space="0" w:color="auto"/>
                    <w:left w:val="none" w:sz="0" w:space="0" w:color="auto"/>
                    <w:bottom w:val="none" w:sz="0" w:space="0" w:color="auto"/>
                    <w:right w:val="none" w:sz="0" w:space="0" w:color="auto"/>
                  </w:divBdr>
                  <w:divsChild>
                    <w:div w:id="1086851317">
                      <w:marLeft w:val="0"/>
                      <w:marRight w:val="0"/>
                      <w:marTop w:val="0"/>
                      <w:marBottom w:val="0"/>
                      <w:divBdr>
                        <w:top w:val="none" w:sz="0" w:space="0" w:color="auto"/>
                        <w:left w:val="none" w:sz="0" w:space="0" w:color="auto"/>
                        <w:bottom w:val="none" w:sz="0" w:space="0" w:color="auto"/>
                        <w:right w:val="none" w:sz="0" w:space="0" w:color="auto"/>
                      </w:divBdr>
                    </w:div>
                  </w:divsChild>
                </w:div>
                <w:div w:id="411049209">
                  <w:marLeft w:val="0"/>
                  <w:marRight w:val="0"/>
                  <w:marTop w:val="0"/>
                  <w:marBottom w:val="0"/>
                  <w:divBdr>
                    <w:top w:val="none" w:sz="0" w:space="0" w:color="auto"/>
                    <w:left w:val="none" w:sz="0" w:space="0" w:color="auto"/>
                    <w:bottom w:val="none" w:sz="0" w:space="0" w:color="auto"/>
                    <w:right w:val="none" w:sz="0" w:space="0" w:color="auto"/>
                  </w:divBdr>
                  <w:divsChild>
                    <w:div w:id="1820917820">
                      <w:marLeft w:val="0"/>
                      <w:marRight w:val="0"/>
                      <w:marTop w:val="0"/>
                      <w:marBottom w:val="0"/>
                      <w:divBdr>
                        <w:top w:val="none" w:sz="0" w:space="0" w:color="auto"/>
                        <w:left w:val="none" w:sz="0" w:space="0" w:color="auto"/>
                        <w:bottom w:val="none" w:sz="0" w:space="0" w:color="auto"/>
                        <w:right w:val="none" w:sz="0" w:space="0" w:color="auto"/>
                      </w:divBdr>
                    </w:div>
                  </w:divsChild>
                </w:div>
                <w:div w:id="1665935844">
                  <w:marLeft w:val="0"/>
                  <w:marRight w:val="0"/>
                  <w:marTop w:val="0"/>
                  <w:marBottom w:val="0"/>
                  <w:divBdr>
                    <w:top w:val="none" w:sz="0" w:space="0" w:color="auto"/>
                    <w:left w:val="none" w:sz="0" w:space="0" w:color="auto"/>
                    <w:bottom w:val="none" w:sz="0" w:space="0" w:color="auto"/>
                    <w:right w:val="none" w:sz="0" w:space="0" w:color="auto"/>
                  </w:divBdr>
                  <w:divsChild>
                    <w:div w:id="228812713">
                      <w:marLeft w:val="0"/>
                      <w:marRight w:val="0"/>
                      <w:marTop w:val="0"/>
                      <w:marBottom w:val="0"/>
                      <w:divBdr>
                        <w:top w:val="none" w:sz="0" w:space="0" w:color="auto"/>
                        <w:left w:val="none" w:sz="0" w:space="0" w:color="auto"/>
                        <w:bottom w:val="none" w:sz="0" w:space="0" w:color="auto"/>
                        <w:right w:val="none" w:sz="0" w:space="0" w:color="auto"/>
                      </w:divBdr>
                    </w:div>
                  </w:divsChild>
                </w:div>
                <w:div w:id="1691493424">
                  <w:marLeft w:val="0"/>
                  <w:marRight w:val="0"/>
                  <w:marTop w:val="0"/>
                  <w:marBottom w:val="0"/>
                  <w:divBdr>
                    <w:top w:val="none" w:sz="0" w:space="0" w:color="auto"/>
                    <w:left w:val="none" w:sz="0" w:space="0" w:color="auto"/>
                    <w:bottom w:val="none" w:sz="0" w:space="0" w:color="auto"/>
                    <w:right w:val="none" w:sz="0" w:space="0" w:color="auto"/>
                  </w:divBdr>
                  <w:divsChild>
                    <w:div w:id="672881933">
                      <w:marLeft w:val="0"/>
                      <w:marRight w:val="0"/>
                      <w:marTop w:val="0"/>
                      <w:marBottom w:val="0"/>
                      <w:divBdr>
                        <w:top w:val="none" w:sz="0" w:space="0" w:color="auto"/>
                        <w:left w:val="none" w:sz="0" w:space="0" w:color="auto"/>
                        <w:bottom w:val="none" w:sz="0" w:space="0" w:color="auto"/>
                        <w:right w:val="none" w:sz="0" w:space="0" w:color="auto"/>
                      </w:divBdr>
                    </w:div>
                  </w:divsChild>
                </w:div>
                <w:div w:id="1210607005">
                  <w:marLeft w:val="0"/>
                  <w:marRight w:val="0"/>
                  <w:marTop w:val="0"/>
                  <w:marBottom w:val="0"/>
                  <w:divBdr>
                    <w:top w:val="none" w:sz="0" w:space="0" w:color="auto"/>
                    <w:left w:val="none" w:sz="0" w:space="0" w:color="auto"/>
                    <w:bottom w:val="none" w:sz="0" w:space="0" w:color="auto"/>
                    <w:right w:val="none" w:sz="0" w:space="0" w:color="auto"/>
                  </w:divBdr>
                  <w:divsChild>
                    <w:div w:id="1181895861">
                      <w:marLeft w:val="0"/>
                      <w:marRight w:val="0"/>
                      <w:marTop w:val="0"/>
                      <w:marBottom w:val="0"/>
                      <w:divBdr>
                        <w:top w:val="none" w:sz="0" w:space="0" w:color="auto"/>
                        <w:left w:val="none" w:sz="0" w:space="0" w:color="auto"/>
                        <w:bottom w:val="none" w:sz="0" w:space="0" w:color="auto"/>
                        <w:right w:val="none" w:sz="0" w:space="0" w:color="auto"/>
                      </w:divBdr>
                    </w:div>
                  </w:divsChild>
                </w:div>
                <w:div w:id="1610311884">
                  <w:marLeft w:val="0"/>
                  <w:marRight w:val="0"/>
                  <w:marTop w:val="0"/>
                  <w:marBottom w:val="0"/>
                  <w:divBdr>
                    <w:top w:val="none" w:sz="0" w:space="0" w:color="auto"/>
                    <w:left w:val="none" w:sz="0" w:space="0" w:color="auto"/>
                    <w:bottom w:val="none" w:sz="0" w:space="0" w:color="auto"/>
                    <w:right w:val="none" w:sz="0" w:space="0" w:color="auto"/>
                  </w:divBdr>
                  <w:divsChild>
                    <w:div w:id="1457724240">
                      <w:marLeft w:val="0"/>
                      <w:marRight w:val="0"/>
                      <w:marTop w:val="0"/>
                      <w:marBottom w:val="0"/>
                      <w:divBdr>
                        <w:top w:val="none" w:sz="0" w:space="0" w:color="auto"/>
                        <w:left w:val="none" w:sz="0" w:space="0" w:color="auto"/>
                        <w:bottom w:val="none" w:sz="0" w:space="0" w:color="auto"/>
                        <w:right w:val="none" w:sz="0" w:space="0" w:color="auto"/>
                      </w:divBdr>
                    </w:div>
                  </w:divsChild>
                </w:div>
                <w:div w:id="1462843525">
                  <w:marLeft w:val="0"/>
                  <w:marRight w:val="0"/>
                  <w:marTop w:val="0"/>
                  <w:marBottom w:val="0"/>
                  <w:divBdr>
                    <w:top w:val="none" w:sz="0" w:space="0" w:color="auto"/>
                    <w:left w:val="none" w:sz="0" w:space="0" w:color="auto"/>
                    <w:bottom w:val="none" w:sz="0" w:space="0" w:color="auto"/>
                    <w:right w:val="none" w:sz="0" w:space="0" w:color="auto"/>
                  </w:divBdr>
                  <w:divsChild>
                    <w:div w:id="46877186">
                      <w:marLeft w:val="0"/>
                      <w:marRight w:val="0"/>
                      <w:marTop w:val="0"/>
                      <w:marBottom w:val="0"/>
                      <w:divBdr>
                        <w:top w:val="none" w:sz="0" w:space="0" w:color="auto"/>
                        <w:left w:val="none" w:sz="0" w:space="0" w:color="auto"/>
                        <w:bottom w:val="none" w:sz="0" w:space="0" w:color="auto"/>
                        <w:right w:val="none" w:sz="0" w:space="0" w:color="auto"/>
                      </w:divBdr>
                    </w:div>
                  </w:divsChild>
                </w:div>
                <w:div w:id="1354841571">
                  <w:marLeft w:val="0"/>
                  <w:marRight w:val="0"/>
                  <w:marTop w:val="0"/>
                  <w:marBottom w:val="0"/>
                  <w:divBdr>
                    <w:top w:val="none" w:sz="0" w:space="0" w:color="auto"/>
                    <w:left w:val="none" w:sz="0" w:space="0" w:color="auto"/>
                    <w:bottom w:val="none" w:sz="0" w:space="0" w:color="auto"/>
                    <w:right w:val="none" w:sz="0" w:space="0" w:color="auto"/>
                  </w:divBdr>
                  <w:divsChild>
                    <w:div w:id="1852375332">
                      <w:marLeft w:val="0"/>
                      <w:marRight w:val="0"/>
                      <w:marTop w:val="0"/>
                      <w:marBottom w:val="0"/>
                      <w:divBdr>
                        <w:top w:val="none" w:sz="0" w:space="0" w:color="auto"/>
                        <w:left w:val="none" w:sz="0" w:space="0" w:color="auto"/>
                        <w:bottom w:val="none" w:sz="0" w:space="0" w:color="auto"/>
                        <w:right w:val="none" w:sz="0" w:space="0" w:color="auto"/>
                      </w:divBdr>
                    </w:div>
                  </w:divsChild>
                </w:div>
                <w:div w:id="1180466070">
                  <w:marLeft w:val="0"/>
                  <w:marRight w:val="0"/>
                  <w:marTop w:val="0"/>
                  <w:marBottom w:val="0"/>
                  <w:divBdr>
                    <w:top w:val="none" w:sz="0" w:space="0" w:color="auto"/>
                    <w:left w:val="none" w:sz="0" w:space="0" w:color="auto"/>
                    <w:bottom w:val="none" w:sz="0" w:space="0" w:color="auto"/>
                    <w:right w:val="none" w:sz="0" w:space="0" w:color="auto"/>
                  </w:divBdr>
                  <w:divsChild>
                    <w:div w:id="1103259911">
                      <w:marLeft w:val="0"/>
                      <w:marRight w:val="0"/>
                      <w:marTop w:val="0"/>
                      <w:marBottom w:val="0"/>
                      <w:divBdr>
                        <w:top w:val="none" w:sz="0" w:space="0" w:color="auto"/>
                        <w:left w:val="none" w:sz="0" w:space="0" w:color="auto"/>
                        <w:bottom w:val="none" w:sz="0" w:space="0" w:color="auto"/>
                        <w:right w:val="none" w:sz="0" w:space="0" w:color="auto"/>
                      </w:divBdr>
                    </w:div>
                  </w:divsChild>
                </w:div>
                <w:div w:id="528374621">
                  <w:marLeft w:val="0"/>
                  <w:marRight w:val="0"/>
                  <w:marTop w:val="0"/>
                  <w:marBottom w:val="0"/>
                  <w:divBdr>
                    <w:top w:val="none" w:sz="0" w:space="0" w:color="auto"/>
                    <w:left w:val="none" w:sz="0" w:space="0" w:color="auto"/>
                    <w:bottom w:val="none" w:sz="0" w:space="0" w:color="auto"/>
                    <w:right w:val="none" w:sz="0" w:space="0" w:color="auto"/>
                  </w:divBdr>
                  <w:divsChild>
                    <w:div w:id="1681857732">
                      <w:marLeft w:val="0"/>
                      <w:marRight w:val="0"/>
                      <w:marTop w:val="0"/>
                      <w:marBottom w:val="0"/>
                      <w:divBdr>
                        <w:top w:val="none" w:sz="0" w:space="0" w:color="auto"/>
                        <w:left w:val="none" w:sz="0" w:space="0" w:color="auto"/>
                        <w:bottom w:val="none" w:sz="0" w:space="0" w:color="auto"/>
                        <w:right w:val="none" w:sz="0" w:space="0" w:color="auto"/>
                      </w:divBdr>
                    </w:div>
                  </w:divsChild>
                </w:div>
                <w:div w:id="779449019">
                  <w:marLeft w:val="0"/>
                  <w:marRight w:val="0"/>
                  <w:marTop w:val="0"/>
                  <w:marBottom w:val="0"/>
                  <w:divBdr>
                    <w:top w:val="none" w:sz="0" w:space="0" w:color="auto"/>
                    <w:left w:val="none" w:sz="0" w:space="0" w:color="auto"/>
                    <w:bottom w:val="none" w:sz="0" w:space="0" w:color="auto"/>
                    <w:right w:val="none" w:sz="0" w:space="0" w:color="auto"/>
                  </w:divBdr>
                  <w:divsChild>
                    <w:div w:id="881790791">
                      <w:marLeft w:val="0"/>
                      <w:marRight w:val="0"/>
                      <w:marTop w:val="0"/>
                      <w:marBottom w:val="0"/>
                      <w:divBdr>
                        <w:top w:val="none" w:sz="0" w:space="0" w:color="auto"/>
                        <w:left w:val="none" w:sz="0" w:space="0" w:color="auto"/>
                        <w:bottom w:val="none" w:sz="0" w:space="0" w:color="auto"/>
                        <w:right w:val="none" w:sz="0" w:space="0" w:color="auto"/>
                      </w:divBdr>
                    </w:div>
                  </w:divsChild>
                </w:div>
                <w:div w:id="1651247027">
                  <w:marLeft w:val="0"/>
                  <w:marRight w:val="0"/>
                  <w:marTop w:val="0"/>
                  <w:marBottom w:val="0"/>
                  <w:divBdr>
                    <w:top w:val="none" w:sz="0" w:space="0" w:color="auto"/>
                    <w:left w:val="none" w:sz="0" w:space="0" w:color="auto"/>
                    <w:bottom w:val="none" w:sz="0" w:space="0" w:color="auto"/>
                    <w:right w:val="none" w:sz="0" w:space="0" w:color="auto"/>
                  </w:divBdr>
                  <w:divsChild>
                    <w:div w:id="212009213">
                      <w:marLeft w:val="0"/>
                      <w:marRight w:val="0"/>
                      <w:marTop w:val="0"/>
                      <w:marBottom w:val="0"/>
                      <w:divBdr>
                        <w:top w:val="none" w:sz="0" w:space="0" w:color="auto"/>
                        <w:left w:val="none" w:sz="0" w:space="0" w:color="auto"/>
                        <w:bottom w:val="none" w:sz="0" w:space="0" w:color="auto"/>
                        <w:right w:val="none" w:sz="0" w:space="0" w:color="auto"/>
                      </w:divBdr>
                    </w:div>
                  </w:divsChild>
                </w:div>
                <w:div w:id="1966547217">
                  <w:marLeft w:val="0"/>
                  <w:marRight w:val="0"/>
                  <w:marTop w:val="0"/>
                  <w:marBottom w:val="0"/>
                  <w:divBdr>
                    <w:top w:val="none" w:sz="0" w:space="0" w:color="auto"/>
                    <w:left w:val="none" w:sz="0" w:space="0" w:color="auto"/>
                    <w:bottom w:val="none" w:sz="0" w:space="0" w:color="auto"/>
                    <w:right w:val="none" w:sz="0" w:space="0" w:color="auto"/>
                  </w:divBdr>
                  <w:divsChild>
                    <w:div w:id="19638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4501">
          <w:marLeft w:val="0"/>
          <w:marRight w:val="0"/>
          <w:marTop w:val="0"/>
          <w:marBottom w:val="0"/>
          <w:divBdr>
            <w:top w:val="none" w:sz="0" w:space="0" w:color="auto"/>
            <w:left w:val="none" w:sz="0" w:space="0" w:color="auto"/>
            <w:bottom w:val="none" w:sz="0" w:space="0" w:color="auto"/>
            <w:right w:val="none" w:sz="0" w:space="0" w:color="auto"/>
          </w:divBdr>
        </w:div>
        <w:div w:id="1459641358">
          <w:marLeft w:val="0"/>
          <w:marRight w:val="0"/>
          <w:marTop w:val="0"/>
          <w:marBottom w:val="0"/>
          <w:divBdr>
            <w:top w:val="none" w:sz="0" w:space="0" w:color="auto"/>
            <w:left w:val="none" w:sz="0" w:space="0" w:color="auto"/>
            <w:bottom w:val="none" w:sz="0" w:space="0" w:color="auto"/>
            <w:right w:val="none" w:sz="0" w:space="0" w:color="auto"/>
          </w:divBdr>
        </w:div>
        <w:div w:id="418528378">
          <w:marLeft w:val="0"/>
          <w:marRight w:val="0"/>
          <w:marTop w:val="0"/>
          <w:marBottom w:val="0"/>
          <w:divBdr>
            <w:top w:val="none" w:sz="0" w:space="0" w:color="auto"/>
            <w:left w:val="none" w:sz="0" w:space="0" w:color="auto"/>
            <w:bottom w:val="none" w:sz="0" w:space="0" w:color="auto"/>
            <w:right w:val="none" w:sz="0" w:space="0" w:color="auto"/>
          </w:divBdr>
        </w:div>
        <w:div w:id="1024793120">
          <w:marLeft w:val="0"/>
          <w:marRight w:val="0"/>
          <w:marTop w:val="0"/>
          <w:marBottom w:val="0"/>
          <w:divBdr>
            <w:top w:val="none" w:sz="0" w:space="0" w:color="auto"/>
            <w:left w:val="none" w:sz="0" w:space="0" w:color="auto"/>
            <w:bottom w:val="none" w:sz="0" w:space="0" w:color="auto"/>
            <w:right w:val="none" w:sz="0" w:space="0" w:color="auto"/>
          </w:divBdr>
        </w:div>
        <w:div w:id="1368483025">
          <w:marLeft w:val="0"/>
          <w:marRight w:val="0"/>
          <w:marTop w:val="0"/>
          <w:marBottom w:val="0"/>
          <w:divBdr>
            <w:top w:val="none" w:sz="0" w:space="0" w:color="auto"/>
            <w:left w:val="none" w:sz="0" w:space="0" w:color="auto"/>
            <w:bottom w:val="none" w:sz="0" w:space="0" w:color="auto"/>
            <w:right w:val="none" w:sz="0" w:space="0" w:color="auto"/>
          </w:divBdr>
        </w:div>
        <w:div w:id="1937253078">
          <w:marLeft w:val="0"/>
          <w:marRight w:val="0"/>
          <w:marTop w:val="0"/>
          <w:marBottom w:val="0"/>
          <w:divBdr>
            <w:top w:val="none" w:sz="0" w:space="0" w:color="auto"/>
            <w:left w:val="none" w:sz="0" w:space="0" w:color="auto"/>
            <w:bottom w:val="none" w:sz="0" w:space="0" w:color="auto"/>
            <w:right w:val="none" w:sz="0" w:space="0" w:color="auto"/>
          </w:divBdr>
          <w:divsChild>
            <w:div w:id="1054547506">
              <w:marLeft w:val="0"/>
              <w:marRight w:val="0"/>
              <w:marTop w:val="0"/>
              <w:marBottom w:val="0"/>
              <w:divBdr>
                <w:top w:val="none" w:sz="0" w:space="0" w:color="auto"/>
                <w:left w:val="none" w:sz="0" w:space="0" w:color="auto"/>
                <w:bottom w:val="none" w:sz="0" w:space="0" w:color="auto"/>
                <w:right w:val="none" w:sz="0" w:space="0" w:color="auto"/>
              </w:divBdr>
            </w:div>
            <w:div w:id="1946227683">
              <w:marLeft w:val="0"/>
              <w:marRight w:val="0"/>
              <w:marTop w:val="0"/>
              <w:marBottom w:val="0"/>
              <w:divBdr>
                <w:top w:val="none" w:sz="0" w:space="0" w:color="auto"/>
                <w:left w:val="none" w:sz="0" w:space="0" w:color="auto"/>
                <w:bottom w:val="none" w:sz="0" w:space="0" w:color="auto"/>
                <w:right w:val="none" w:sz="0" w:space="0" w:color="auto"/>
              </w:divBdr>
            </w:div>
          </w:divsChild>
        </w:div>
        <w:div w:id="1786655216">
          <w:marLeft w:val="0"/>
          <w:marRight w:val="0"/>
          <w:marTop w:val="0"/>
          <w:marBottom w:val="0"/>
          <w:divBdr>
            <w:top w:val="none" w:sz="0" w:space="0" w:color="auto"/>
            <w:left w:val="none" w:sz="0" w:space="0" w:color="auto"/>
            <w:bottom w:val="none" w:sz="0" w:space="0" w:color="auto"/>
            <w:right w:val="none" w:sz="0" w:space="0" w:color="auto"/>
          </w:divBdr>
          <w:divsChild>
            <w:div w:id="437262314">
              <w:marLeft w:val="-75"/>
              <w:marRight w:val="0"/>
              <w:marTop w:val="30"/>
              <w:marBottom w:val="30"/>
              <w:divBdr>
                <w:top w:val="none" w:sz="0" w:space="0" w:color="auto"/>
                <w:left w:val="none" w:sz="0" w:space="0" w:color="auto"/>
                <w:bottom w:val="none" w:sz="0" w:space="0" w:color="auto"/>
                <w:right w:val="none" w:sz="0" w:space="0" w:color="auto"/>
              </w:divBdr>
              <w:divsChild>
                <w:div w:id="1952273728">
                  <w:marLeft w:val="0"/>
                  <w:marRight w:val="0"/>
                  <w:marTop w:val="0"/>
                  <w:marBottom w:val="0"/>
                  <w:divBdr>
                    <w:top w:val="none" w:sz="0" w:space="0" w:color="auto"/>
                    <w:left w:val="none" w:sz="0" w:space="0" w:color="auto"/>
                    <w:bottom w:val="none" w:sz="0" w:space="0" w:color="auto"/>
                    <w:right w:val="none" w:sz="0" w:space="0" w:color="auto"/>
                  </w:divBdr>
                  <w:divsChild>
                    <w:div w:id="1909418925">
                      <w:marLeft w:val="0"/>
                      <w:marRight w:val="0"/>
                      <w:marTop w:val="0"/>
                      <w:marBottom w:val="0"/>
                      <w:divBdr>
                        <w:top w:val="none" w:sz="0" w:space="0" w:color="auto"/>
                        <w:left w:val="none" w:sz="0" w:space="0" w:color="auto"/>
                        <w:bottom w:val="none" w:sz="0" w:space="0" w:color="auto"/>
                        <w:right w:val="none" w:sz="0" w:space="0" w:color="auto"/>
                      </w:divBdr>
                    </w:div>
                  </w:divsChild>
                </w:div>
                <w:div w:id="1056320910">
                  <w:marLeft w:val="0"/>
                  <w:marRight w:val="0"/>
                  <w:marTop w:val="0"/>
                  <w:marBottom w:val="0"/>
                  <w:divBdr>
                    <w:top w:val="none" w:sz="0" w:space="0" w:color="auto"/>
                    <w:left w:val="none" w:sz="0" w:space="0" w:color="auto"/>
                    <w:bottom w:val="none" w:sz="0" w:space="0" w:color="auto"/>
                    <w:right w:val="none" w:sz="0" w:space="0" w:color="auto"/>
                  </w:divBdr>
                  <w:divsChild>
                    <w:div w:id="567693559">
                      <w:marLeft w:val="0"/>
                      <w:marRight w:val="0"/>
                      <w:marTop w:val="0"/>
                      <w:marBottom w:val="0"/>
                      <w:divBdr>
                        <w:top w:val="none" w:sz="0" w:space="0" w:color="auto"/>
                        <w:left w:val="none" w:sz="0" w:space="0" w:color="auto"/>
                        <w:bottom w:val="none" w:sz="0" w:space="0" w:color="auto"/>
                        <w:right w:val="none" w:sz="0" w:space="0" w:color="auto"/>
                      </w:divBdr>
                    </w:div>
                  </w:divsChild>
                </w:div>
                <w:div w:id="1880170243">
                  <w:marLeft w:val="0"/>
                  <w:marRight w:val="0"/>
                  <w:marTop w:val="0"/>
                  <w:marBottom w:val="0"/>
                  <w:divBdr>
                    <w:top w:val="none" w:sz="0" w:space="0" w:color="auto"/>
                    <w:left w:val="none" w:sz="0" w:space="0" w:color="auto"/>
                    <w:bottom w:val="none" w:sz="0" w:space="0" w:color="auto"/>
                    <w:right w:val="none" w:sz="0" w:space="0" w:color="auto"/>
                  </w:divBdr>
                  <w:divsChild>
                    <w:div w:id="1109622359">
                      <w:marLeft w:val="0"/>
                      <w:marRight w:val="0"/>
                      <w:marTop w:val="0"/>
                      <w:marBottom w:val="0"/>
                      <w:divBdr>
                        <w:top w:val="none" w:sz="0" w:space="0" w:color="auto"/>
                        <w:left w:val="none" w:sz="0" w:space="0" w:color="auto"/>
                        <w:bottom w:val="none" w:sz="0" w:space="0" w:color="auto"/>
                        <w:right w:val="none" w:sz="0" w:space="0" w:color="auto"/>
                      </w:divBdr>
                    </w:div>
                  </w:divsChild>
                </w:div>
                <w:div w:id="905871067">
                  <w:marLeft w:val="0"/>
                  <w:marRight w:val="0"/>
                  <w:marTop w:val="0"/>
                  <w:marBottom w:val="0"/>
                  <w:divBdr>
                    <w:top w:val="none" w:sz="0" w:space="0" w:color="auto"/>
                    <w:left w:val="none" w:sz="0" w:space="0" w:color="auto"/>
                    <w:bottom w:val="none" w:sz="0" w:space="0" w:color="auto"/>
                    <w:right w:val="none" w:sz="0" w:space="0" w:color="auto"/>
                  </w:divBdr>
                  <w:divsChild>
                    <w:div w:id="1444886717">
                      <w:marLeft w:val="0"/>
                      <w:marRight w:val="0"/>
                      <w:marTop w:val="0"/>
                      <w:marBottom w:val="0"/>
                      <w:divBdr>
                        <w:top w:val="none" w:sz="0" w:space="0" w:color="auto"/>
                        <w:left w:val="none" w:sz="0" w:space="0" w:color="auto"/>
                        <w:bottom w:val="none" w:sz="0" w:space="0" w:color="auto"/>
                        <w:right w:val="none" w:sz="0" w:space="0" w:color="auto"/>
                      </w:divBdr>
                    </w:div>
                  </w:divsChild>
                </w:div>
                <w:div w:id="1693916392">
                  <w:marLeft w:val="0"/>
                  <w:marRight w:val="0"/>
                  <w:marTop w:val="0"/>
                  <w:marBottom w:val="0"/>
                  <w:divBdr>
                    <w:top w:val="none" w:sz="0" w:space="0" w:color="auto"/>
                    <w:left w:val="none" w:sz="0" w:space="0" w:color="auto"/>
                    <w:bottom w:val="none" w:sz="0" w:space="0" w:color="auto"/>
                    <w:right w:val="none" w:sz="0" w:space="0" w:color="auto"/>
                  </w:divBdr>
                  <w:divsChild>
                    <w:div w:id="967662467">
                      <w:marLeft w:val="0"/>
                      <w:marRight w:val="0"/>
                      <w:marTop w:val="0"/>
                      <w:marBottom w:val="0"/>
                      <w:divBdr>
                        <w:top w:val="none" w:sz="0" w:space="0" w:color="auto"/>
                        <w:left w:val="none" w:sz="0" w:space="0" w:color="auto"/>
                        <w:bottom w:val="none" w:sz="0" w:space="0" w:color="auto"/>
                        <w:right w:val="none" w:sz="0" w:space="0" w:color="auto"/>
                      </w:divBdr>
                    </w:div>
                  </w:divsChild>
                </w:div>
                <w:div w:id="1661536553">
                  <w:marLeft w:val="0"/>
                  <w:marRight w:val="0"/>
                  <w:marTop w:val="0"/>
                  <w:marBottom w:val="0"/>
                  <w:divBdr>
                    <w:top w:val="none" w:sz="0" w:space="0" w:color="auto"/>
                    <w:left w:val="none" w:sz="0" w:space="0" w:color="auto"/>
                    <w:bottom w:val="none" w:sz="0" w:space="0" w:color="auto"/>
                    <w:right w:val="none" w:sz="0" w:space="0" w:color="auto"/>
                  </w:divBdr>
                  <w:divsChild>
                    <w:div w:id="167599787">
                      <w:marLeft w:val="0"/>
                      <w:marRight w:val="0"/>
                      <w:marTop w:val="0"/>
                      <w:marBottom w:val="0"/>
                      <w:divBdr>
                        <w:top w:val="none" w:sz="0" w:space="0" w:color="auto"/>
                        <w:left w:val="none" w:sz="0" w:space="0" w:color="auto"/>
                        <w:bottom w:val="none" w:sz="0" w:space="0" w:color="auto"/>
                        <w:right w:val="none" w:sz="0" w:space="0" w:color="auto"/>
                      </w:divBdr>
                    </w:div>
                  </w:divsChild>
                </w:div>
                <w:div w:id="627049402">
                  <w:marLeft w:val="0"/>
                  <w:marRight w:val="0"/>
                  <w:marTop w:val="0"/>
                  <w:marBottom w:val="0"/>
                  <w:divBdr>
                    <w:top w:val="none" w:sz="0" w:space="0" w:color="auto"/>
                    <w:left w:val="none" w:sz="0" w:space="0" w:color="auto"/>
                    <w:bottom w:val="none" w:sz="0" w:space="0" w:color="auto"/>
                    <w:right w:val="none" w:sz="0" w:space="0" w:color="auto"/>
                  </w:divBdr>
                  <w:divsChild>
                    <w:div w:id="1809278587">
                      <w:marLeft w:val="0"/>
                      <w:marRight w:val="0"/>
                      <w:marTop w:val="0"/>
                      <w:marBottom w:val="0"/>
                      <w:divBdr>
                        <w:top w:val="none" w:sz="0" w:space="0" w:color="auto"/>
                        <w:left w:val="none" w:sz="0" w:space="0" w:color="auto"/>
                        <w:bottom w:val="none" w:sz="0" w:space="0" w:color="auto"/>
                        <w:right w:val="none" w:sz="0" w:space="0" w:color="auto"/>
                      </w:divBdr>
                    </w:div>
                  </w:divsChild>
                </w:div>
                <w:div w:id="1836189325">
                  <w:marLeft w:val="0"/>
                  <w:marRight w:val="0"/>
                  <w:marTop w:val="0"/>
                  <w:marBottom w:val="0"/>
                  <w:divBdr>
                    <w:top w:val="none" w:sz="0" w:space="0" w:color="auto"/>
                    <w:left w:val="none" w:sz="0" w:space="0" w:color="auto"/>
                    <w:bottom w:val="none" w:sz="0" w:space="0" w:color="auto"/>
                    <w:right w:val="none" w:sz="0" w:space="0" w:color="auto"/>
                  </w:divBdr>
                  <w:divsChild>
                    <w:div w:id="1961300209">
                      <w:marLeft w:val="0"/>
                      <w:marRight w:val="0"/>
                      <w:marTop w:val="0"/>
                      <w:marBottom w:val="0"/>
                      <w:divBdr>
                        <w:top w:val="none" w:sz="0" w:space="0" w:color="auto"/>
                        <w:left w:val="none" w:sz="0" w:space="0" w:color="auto"/>
                        <w:bottom w:val="none" w:sz="0" w:space="0" w:color="auto"/>
                        <w:right w:val="none" w:sz="0" w:space="0" w:color="auto"/>
                      </w:divBdr>
                    </w:div>
                  </w:divsChild>
                </w:div>
                <w:div w:id="1088697293">
                  <w:marLeft w:val="0"/>
                  <w:marRight w:val="0"/>
                  <w:marTop w:val="0"/>
                  <w:marBottom w:val="0"/>
                  <w:divBdr>
                    <w:top w:val="none" w:sz="0" w:space="0" w:color="auto"/>
                    <w:left w:val="none" w:sz="0" w:space="0" w:color="auto"/>
                    <w:bottom w:val="none" w:sz="0" w:space="0" w:color="auto"/>
                    <w:right w:val="none" w:sz="0" w:space="0" w:color="auto"/>
                  </w:divBdr>
                  <w:divsChild>
                    <w:div w:id="1772624192">
                      <w:marLeft w:val="0"/>
                      <w:marRight w:val="0"/>
                      <w:marTop w:val="0"/>
                      <w:marBottom w:val="0"/>
                      <w:divBdr>
                        <w:top w:val="none" w:sz="0" w:space="0" w:color="auto"/>
                        <w:left w:val="none" w:sz="0" w:space="0" w:color="auto"/>
                        <w:bottom w:val="none" w:sz="0" w:space="0" w:color="auto"/>
                        <w:right w:val="none" w:sz="0" w:space="0" w:color="auto"/>
                      </w:divBdr>
                    </w:div>
                  </w:divsChild>
                </w:div>
                <w:div w:id="1845776337">
                  <w:marLeft w:val="0"/>
                  <w:marRight w:val="0"/>
                  <w:marTop w:val="0"/>
                  <w:marBottom w:val="0"/>
                  <w:divBdr>
                    <w:top w:val="none" w:sz="0" w:space="0" w:color="auto"/>
                    <w:left w:val="none" w:sz="0" w:space="0" w:color="auto"/>
                    <w:bottom w:val="none" w:sz="0" w:space="0" w:color="auto"/>
                    <w:right w:val="none" w:sz="0" w:space="0" w:color="auto"/>
                  </w:divBdr>
                  <w:divsChild>
                    <w:div w:id="1618488599">
                      <w:marLeft w:val="0"/>
                      <w:marRight w:val="0"/>
                      <w:marTop w:val="0"/>
                      <w:marBottom w:val="0"/>
                      <w:divBdr>
                        <w:top w:val="none" w:sz="0" w:space="0" w:color="auto"/>
                        <w:left w:val="none" w:sz="0" w:space="0" w:color="auto"/>
                        <w:bottom w:val="none" w:sz="0" w:space="0" w:color="auto"/>
                        <w:right w:val="none" w:sz="0" w:space="0" w:color="auto"/>
                      </w:divBdr>
                    </w:div>
                  </w:divsChild>
                </w:div>
                <w:div w:id="81728505">
                  <w:marLeft w:val="0"/>
                  <w:marRight w:val="0"/>
                  <w:marTop w:val="0"/>
                  <w:marBottom w:val="0"/>
                  <w:divBdr>
                    <w:top w:val="none" w:sz="0" w:space="0" w:color="auto"/>
                    <w:left w:val="none" w:sz="0" w:space="0" w:color="auto"/>
                    <w:bottom w:val="none" w:sz="0" w:space="0" w:color="auto"/>
                    <w:right w:val="none" w:sz="0" w:space="0" w:color="auto"/>
                  </w:divBdr>
                  <w:divsChild>
                    <w:div w:id="823006410">
                      <w:marLeft w:val="0"/>
                      <w:marRight w:val="0"/>
                      <w:marTop w:val="0"/>
                      <w:marBottom w:val="0"/>
                      <w:divBdr>
                        <w:top w:val="none" w:sz="0" w:space="0" w:color="auto"/>
                        <w:left w:val="none" w:sz="0" w:space="0" w:color="auto"/>
                        <w:bottom w:val="none" w:sz="0" w:space="0" w:color="auto"/>
                        <w:right w:val="none" w:sz="0" w:space="0" w:color="auto"/>
                      </w:divBdr>
                    </w:div>
                  </w:divsChild>
                </w:div>
                <w:div w:id="1537691427">
                  <w:marLeft w:val="0"/>
                  <w:marRight w:val="0"/>
                  <w:marTop w:val="0"/>
                  <w:marBottom w:val="0"/>
                  <w:divBdr>
                    <w:top w:val="none" w:sz="0" w:space="0" w:color="auto"/>
                    <w:left w:val="none" w:sz="0" w:space="0" w:color="auto"/>
                    <w:bottom w:val="none" w:sz="0" w:space="0" w:color="auto"/>
                    <w:right w:val="none" w:sz="0" w:space="0" w:color="auto"/>
                  </w:divBdr>
                  <w:divsChild>
                    <w:div w:id="1216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40596">
          <w:marLeft w:val="0"/>
          <w:marRight w:val="0"/>
          <w:marTop w:val="0"/>
          <w:marBottom w:val="0"/>
          <w:divBdr>
            <w:top w:val="none" w:sz="0" w:space="0" w:color="auto"/>
            <w:left w:val="none" w:sz="0" w:space="0" w:color="auto"/>
            <w:bottom w:val="none" w:sz="0" w:space="0" w:color="auto"/>
            <w:right w:val="none" w:sz="0" w:space="0" w:color="auto"/>
          </w:divBdr>
        </w:div>
        <w:div w:id="84881304">
          <w:marLeft w:val="0"/>
          <w:marRight w:val="0"/>
          <w:marTop w:val="0"/>
          <w:marBottom w:val="0"/>
          <w:divBdr>
            <w:top w:val="none" w:sz="0" w:space="0" w:color="auto"/>
            <w:left w:val="none" w:sz="0" w:space="0" w:color="auto"/>
            <w:bottom w:val="none" w:sz="0" w:space="0" w:color="auto"/>
            <w:right w:val="none" w:sz="0" w:space="0" w:color="auto"/>
          </w:divBdr>
        </w:div>
        <w:div w:id="427232599">
          <w:marLeft w:val="0"/>
          <w:marRight w:val="0"/>
          <w:marTop w:val="0"/>
          <w:marBottom w:val="0"/>
          <w:divBdr>
            <w:top w:val="none" w:sz="0" w:space="0" w:color="auto"/>
            <w:left w:val="none" w:sz="0" w:space="0" w:color="auto"/>
            <w:bottom w:val="none" w:sz="0" w:space="0" w:color="auto"/>
            <w:right w:val="none" w:sz="0" w:space="0" w:color="auto"/>
          </w:divBdr>
          <w:divsChild>
            <w:div w:id="97601692">
              <w:marLeft w:val="-75"/>
              <w:marRight w:val="0"/>
              <w:marTop w:val="30"/>
              <w:marBottom w:val="30"/>
              <w:divBdr>
                <w:top w:val="none" w:sz="0" w:space="0" w:color="auto"/>
                <w:left w:val="none" w:sz="0" w:space="0" w:color="auto"/>
                <w:bottom w:val="none" w:sz="0" w:space="0" w:color="auto"/>
                <w:right w:val="none" w:sz="0" w:space="0" w:color="auto"/>
              </w:divBdr>
              <w:divsChild>
                <w:div w:id="1281230657">
                  <w:marLeft w:val="0"/>
                  <w:marRight w:val="0"/>
                  <w:marTop w:val="0"/>
                  <w:marBottom w:val="0"/>
                  <w:divBdr>
                    <w:top w:val="none" w:sz="0" w:space="0" w:color="auto"/>
                    <w:left w:val="none" w:sz="0" w:space="0" w:color="auto"/>
                    <w:bottom w:val="none" w:sz="0" w:space="0" w:color="auto"/>
                    <w:right w:val="none" w:sz="0" w:space="0" w:color="auto"/>
                  </w:divBdr>
                  <w:divsChild>
                    <w:div w:id="2055108228">
                      <w:marLeft w:val="0"/>
                      <w:marRight w:val="0"/>
                      <w:marTop w:val="0"/>
                      <w:marBottom w:val="0"/>
                      <w:divBdr>
                        <w:top w:val="none" w:sz="0" w:space="0" w:color="auto"/>
                        <w:left w:val="none" w:sz="0" w:space="0" w:color="auto"/>
                        <w:bottom w:val="none" w:sz="0" w:space="0" w:color="auto"/>
                        <w:right w:val="none" w:sz="0" w:space="0" w:color="auto"/>
                      </w:divBdr>
                    </w:div>
                  </w:divsChild>
                </w:div>
                <w:div w:id="471991045">
                  <w:marLeft w:val="0"/>
                  <w:marRight w:val="0"/>
                  <w:marTop w:val="0"/>
                  <w:marBottom w:val="0"/>
                  <w:divBdr>
                    <w:top w:val="none" w:sz="0" w:space="0" w:color="auto"/>
                    <w:left w:val="none" w:sz="0" w:space="0" w:color="auto"/>
                    <w:bottom w:val="none" w:sz="0" w:space="0" w:color="auto"/>
                    <w:right w:val="none" w:sz="0" w:space="0" w:color="auto"/>
                  </w:divBdr>
                  <w:divsChild>
                    <w:div w:id="1563177528">
                      <w:marLeft w:val="0"/>
                      <w:marRight w:val="0"/>
                      <w:marTop w:val="0"/>
                      <w:marBottom w:val="0"/>
                      <w:divBdr>
                        <w:top w:val="none" w:sz="0" w:space="0" w:color="auto"/>
                        <w:left w:val="none" w:sz="0" w:space="0" w:color="auto"/>
                        <w:bottom w:val="none" w:sz="0" w:space="0" w:color="auto"/>
                        <w:right w:val="none" w:sz="0" w:space="0" w:color="auto"/>
                      </w:divBdr>
                    </w:div>
                  </w:divsChild>
                </w:div>
                <w:div w:id="50858898">
                  <w:marLeft w:val="0"/>
                  <w:marRight w:val="0"/>
                  <w:marTop w:val="0"/>
                  <w:marBottom w:val="0"/>
                  <w:divBdr>
                    <w:top w:val="none" w:sz="0" w:space="0" w:color="auto"/>
                    <w:left w:val="none" w:sz="0" w:space="0" w:color="auto"/>
                    <w:bottom w:val="none" w:sz="0" w:space="0" w:color="auto"/>
                    <w:right w:val="none" w:sz="0" w:space="0" w:color="auto"/>
                  </w:divBdr>
                  <w:divsChild>
                    <w:div w:id="1517496109">
                      <w:marLeft w:val="0"/>
                      <w:marRight w:val="0"/>
                      <w:marTop w:val="0"/>
                      <w:marBottom w:val="0"/>
                      <w:divBdr>
                        <w:top w:val="none" w:sz="0" w:space="0" w:color="auto"/>
                        <w:left w:val="none" w:sz="0" w:space="0" w:color="auto"/>
                        <w:bottom w:val="none" w:sz="0" w:space="0" w:color="auto"/>
                        <w:right w:val="none" w:sz="0" w:space="0" w:color="auto"/>
                      </w:divBdr>
                    </w:div>
                  </w:divsChild>
                </w:div>
                <w:div w:id="560603168">
                  <w:marLeft w:val="0"/>
                  <w:marRight w:val="0"/>
                  <w:marTop w:val="0"/>
                  <w:marBottom w:val="0"/>
                  <w:divBdr>
                    <w:top w:val="none" w:sz="0" w:space="0" w:color="auto"/>
                    <w:left w:val="none" w:sz="0" w:space="0" w:color="auto"/>
                    <w:bottom w:val="none" w:sz="0" w:space="0" w:color="auto"/>
                    <w:right w:val="none" w:sz="0" w:space="0" w:color="auto"/>
                  </w:divBdr>
                  <w:divsChild>
                    <w:div w:id="1887444975">
                      <w:marLeft w:val="0"/>
                      <w:marRight w:val="0"/>
                      <w:marTop w:val="0"/>
                      <w:marBottom w:val="0"/>
                      <w:divBdr>
                        <w:top w:val="none" w:sz="0" w:space="0" w:color="auto"/>
                        <w:left w:val="none" w:sz="0" w:space="0" w:color="auto"/>
                        <w:bottom w:val="none" w:sz="0" w:space="0" w:color="auto"/>
                        <w:right w:val="none" w:sz="0" w:space="0" w:color="auto"/>
                      </w:divBdr>
                    </w:div>
                  </w:divsChild>
                </w:div>
                <w:div w:id="1808156695">
                  <w:marLeft w:val="0"/>
                  <w:marRight w:val="0"/>
                  <w:marTop w:val="0"/>
                  <w:marBottom w:val="0"/>
                  <w:divBdr>
                    <w:top w:val="none" w:sz="0" w:space="0" w:color="auto"/>
                    <w:left w:val="none" w:sz="0" w:space="0" w:color="auto"/>
                    <w:bottom w:val="none" w:sz="0" w:space="0" w:color="auto"/>
                    <w:right w:val="none" w:sz="0" w:space="0" w:color="auto"/>
                  </w:divBdr>
                  <w:divsChild>
                    <w:div w:id="1907178656">
                      <w:marLeft w:val="0"/>
                      <w:marRight w:val="0"/>
                      <w:marTop w:val="0"/>
                      <w:marBottom w:val="0"/>
                      <w:divBdr>
                        <w:top w:val="none" w:sz="0" w:space="0" w:color="auto"/>
                        <w:left w:val="none" w:sz="0" w:space="0" w:color="auto"/>
                        <w:bottom w:val="none" w:sz="0" w:space="0" w:color="auto"/>
                        <w:right w:val="none" w:sz="0" w:space="0" w:color="auto"/>
                      </w:divBdr>
                    </w:div>
                  </w:divsChild>
                </w:div>
                <w:div w:id="929238311">
                  <w:marLeft w:val="0"/>
                  <w:marRight w:val="0"/>
                  <w:marTop w:val="0"/>
                  <w:marBottom w:val="0"/>
                  <w:divBdr>
                    <w:top w:val="none" w:sz="0" w:space="0" w:color="auto"/>
                    <w:left w:val="none" w:sz="0" w:space="0" w:color="auto"/>
                    <w:bottom w:val="none" w:sz="0" w:space="0" w:color="auto"/>
                    <w:right w:val="none" w:sz="0" w:space="0" w:color="auto"/>
                  </w:divBdr>
                  <w:divsChild>
                    <w:div w:id="1187447866">
                      <w:marLeft w:val="0"/>
                      <w:marRight w:val="0"/>
                      <w:marTop w:val="0"/>
                      <w:marBottom w:val="0"/>
                      <w:divBdr>
                        <w:top w:val="none" w:sz="0" w:space="0" w:color="auto"/>
                        <w:left w:val="none" w:sz="0" w:space="0" w:color="auto"/>
                        <w:bottom w:val="none" w:sz="0" w:space="0" w:color="auto"/>
                        <w:right w:val="none" w:sz="0" w:space="0" w:color="auto"/>
                      </w:divBdr>
                    </w:div>
                  </w:divsChild>
                </w:div>
                <w:div w:id="1461848431">
                  <w:marLeft w:val="0"/>
                  <w:marRight w:val="0"/>
                  <w:marTop w:val="0"/>
                  <w:marBottom w:val="0"/>
                  <w:divBdr>
                    <w:top w:val="none" w:sz="0" w:space="0" w:color="auto"/>
                    <w:left w:val="none" w:sz="0" w:space="0" w:color="auto"/>
                    <w:bottom w:val="none" w:sz="0" w:space="0" w:color="auto"/>
                    <w:right w:val="none" w:sz="0" w:space="0" w:color="auto"/>
                  </w:divBdr>
                  <w:divsChild>
                    <w:div w:id="547256184">
                      <w:marLeft w:val="0"/>
                      <w:marRight w:val="0"/>
                      <w:marTop w:val="0"/>
                      <w:marBottom w:val="0"/>
                      <w:divBdr>
                        <w:top w:val="none" w:sz="0" w:space="0" w:color="auto"/>
                        <w:left w:val="none" w:sz="0" w:space="0" w:color="auto"/>
                        <w:bottom w:val="none" w:sz="0" w:space="0" w:color="auto"/>
                        <w:right w:val="none" w:sz="0" w:space="0" w:color="auto"/>
                      </w:divBdr>
                    </w:div>
                  </w:divsChild>
                </w:div>
                <w:div w:id="2039962060">
                  <w:marLeft w:val="0"/>
                  <w:marRight w:val="0"/>
                  <w:marTop w:val="0"/>
                  <w:marBottom w:val="0"/>
                  <w:divBdr>
                    <w:top w:val="none" w:sz="0" w:space="0" w:color="auto"/>
                    <w:left w:val="none" w:sz="0" w:space="0" w:color="auto"/>
                    <w:bottom w:val="none" w:sz="0" w:space="0" w:color="auto"/>
                    <w:right w:val="none" w:sz="0" w:space="0" w:color="auto"/>
                  </w:divBdr>
                  <w:divsChild>
                    <w:div w:id="1983846071">
                      <w:marLeft w:val="0"/>
                      <w:marRight w:val="0"/>
                      <w:marTop w:val="0"/>
                      <w:marBottom w:val="0"/>
                      <w:divBdr>
                        <w:top w:val="none" w:sz="0" w:space="0" w:color="auto"/>
                        <w:left w:val="none" w:sz="0" w:space="0" w:color="auto"/>
                        <w:bottom w:val="none" w:sz="0" w:space="0" w:color="auto"/>
                        <w:right w:val="none" w:sz="0" w:space="0" w:color="auto"/>
                      </w:divBdr>
                    </w:div>
                  </w:divsChild>
                </w:div>
                <w:div w:id="1784153558">
                  <w:marLeft w:val="0"/>
                  <w:marRight w:val="0"/>
                  <w:marTop w:val="0"/>
                  <w:marBottom w:val="0"/>
                  <w:divBdr>
                    <w:top w:val="none" w:sz="0" w:space="0" w:color="auto"/>
                    <w:left w:val="none" w:sz="0" w:space="0" w:color="auto"/>
                    <w:bottom w:val="none" w:sz="0" w:space="0" w:color="auto"/>
                    <w:right w:val="none" w:sz="0" w:space="0" w:color="auto"/>
                  </w:divBdr>
                  <w:divsChild>
                    <w:div w:id="448594627">
                      <w:marLeft w:val="0"/>
                      <w:marRight w:val="0"/>
                      <w:marTop w:val="0"/>
                      <w:marBottom w:val="0"/>
                      <w:divBdr>
                        <w:top w:val="none" w:sz="0" w:space="0" w:color="auto"/>
                        <w:left w:val="none" w:sz="0" w:space="0" w:color="auto"/>
                        <w:bottom w:val="none" w:sz="0" w:space="0" w:color="auto"/>
                        <w:right w:val="none" w:sz="0" w:space="0" w:color="auto"/>
                      </w:divBdr>
                    </w:div>
                  </w:divsChild>
                </w:div>
                <w:div w:id="263923425">
                  <w:marLeft w:val="0"/>
                  <w:marRight w:val="0"/>
                  <w:marTop w:val="0"/>
                  <w:marBottom w:val="0"/>
                  <w:divBdr>
                    <w:top w:val="none" w:sz="0" w:space="0" w:color="auto"/>
                    <w:left w:val="none" w:sz="0" w:space="0" w:color="auto"/>
                    <w:bottom w:val="none" w:sz="0" w:space="0" w:color="auto"/>
                    <w:right w:val="none" w:sz="0" w:space="0" w:color="auto"/>
                  </w:divBdr>
                  <w:divsChild>
                    <w:div w:id="1701128986">
                      <w:marLeft w:val="0"/>
                      <w:marRight w:val="0"/>
                      <w:marTop w:val="0"/>
                      <w:marBottom w:val="0"/>
                      <w:divBdr>
                        <w:top w:val="none" w:sz="0" w:space="0" w:color="auto"/>
                        <w:left w:val="none" w:sz="0" w:space="0" w:color="auto"/>
                        <w:bottom w:val="none" w:sz="0" w:space="0" w:color="auto"/>
                        <w:right w:val="none" w:sz="0" w:space="0" w:color="auto"/>
                      </w:divBdr>
                    </w:div>
                  </w:divsChild>
                </w:div>
                <w:div w:id="1544291610">
                  <w:marLeft w:val="0"/>
                  <w:marRight w:val="0"/>
                  <w:marTop w:val="0"/>
                  <w:marBottom w:val="0"/>
                  <w:divBdr>
                    <w:top w:val="none" w:sz="0" w:space="0" w:color="auto"/>
                    <w:left w:val="none" w:sz="0" w:space="0" w:color="auto"/>
                    <w:bottom w:val="none" w:sz="0" w:space="0" w:color="auto"/>
                    <w:right w:val="none" w:sz="0" w:space="0" w:color="auto"/>
                  </w:divBdr>
                  <w:divsChild>
                    <w:div w:id="392387386">
                      <w:marLeft w:val="0"/>
                      <w:marRight w:val="0"/>
                      <w:marTop w:val="0"/>
                      <w:marBottom w:val="0"/>
                      <w:divBdr>
                        <w:top w:val="none" w:sz="0" w:space="0" w:color="auto"/>
                        <w:left w:val="none" w:sz="0" w:space="0" w:color="auto"/>
                        <w:bottom w:val="none" w:sz="0" w:space="0" w:color="auto"/>
                        <w:right w:val="none" w:sz="0" w:space="0" w:color="auto"/>
                      </w:divBdr>
                    </w:div>
                  </w:divsChild>
                </w:div>
                <w:div w:id="1877041770">
                  <w:marLeft w:val="0"/>
                  <w:marRight w:val="0"/>
                  <w:marTop w:val="0"/>
                  <w:marBottom w:val="0"/>
                  <w:divBdr>
                    <w:top w:val="none" w:sz="0" w:space="0" w:color="auto"/>
                    <w:left w:val="none" w:sz="0" w:space="0" w:color="auto"/>
                    <w:bottom w:val="none" w:sz="0" w:space="0" w:color="auto"/>
                    <w:right w:val="none" w:sz="0" w:space="0" w:color="auto"/>
                  </w:divBdr>
                  <w:divsChild>
                    <w:div w:id="1168597766">
                      <w:marLeft w:val="0"/>
                      <w:marRight w:val="0"/>
                      <w:marTop w:val="0"/>
                      <w:marBottom w:val="0"/>
                      <w:divBdr>
                        <w:top w:val="none" w:sz="0" w:space="0" w:color="auto"/>
                        <w:left w:val="none" w:sz="0" w:space="0" w:color="auto"/>
                        <w:bottom w:val="none" w:sz="0" w:space="0" w:color="auto"/>
                        <w:right w:val="none" w:sz="0" w:space="0" w:color="auto"/>
                      </w:divBdr>
                    </w:div>
                  </w:divsChild>
                </w:div>
                <w:div w:id="2072342013">
                  <w:marLeft w:val="0"/>
                  <w:marRight w:val="0"/>
                  <w:marTop w:val="0"/>
                  <w:marBottom w:val="0"/>
                  <w:divBdr>
                    <w:top w:val="none" w:sz="0" w:space="0" w:color="auto"/>
                    <w:left w:val="none" w:sz="0" w:space="0" w:color="auto"/>
                    <w:bottom w:val="none" w:sz="0" w:space="0" w:color="auto"/>
                    <w:right w:val="none" w:sz="0" w:space="0" w:color="auto"/>
                  </w:divBdr>
                  <w:divsChild>
                    <w:div w:id="355540557">
                      <w:marLeft w:val="0"/>
                      <w:marRight w:val="0"/>
                      <w:marTop w:val="0"/>
                      <w:marBottom w:val="0"/>
                      <w:divBdr>
                        <w:top w:val="none" w:sz="0" w:space="0" w:color="auto"/>
                        <w:left w:val="none" w:sz="0" w:space="0" w:color="auto"/>
                        <w:bottom w:val="none" w:sz="0" w:space="0" w:color="auto"/>
                        <w:right w:val="none" w:sz="0" w:space="0" w:color="auto"/>
                      </w:divBdr>
                    </w:div>
                  </w:divsChild>
                </w:div>
                <w:div w:id="2043940789">
                  <w:marLeft w:val="0"/>
                  <w:marRight w:val="0"/>
                  <w:marTop w:val="0"/>
                  <w:marBottom w:val="0"/>
                  <w:divBdr>
                    <w:top w:val="none" w:sz="0" w:space="0" w:color="auto"/>
                    <w:left w:val="none" w:sz="0" w:space="0" w:color="auto"/>
                    <w:bottom w:val="none" w:sz="0" w:space="0" w:color="auto"/>
                    <w:right w:val="none" w:sz="0" w:space="0" w:color="auto"/>
                  </w:divBdr>
                  <w:divsChild>
                    <w:div w:id="454911046">
                      <w:marLeft w:val="0"/>
                      <w:marRight w:val="0"/>
                      <w:marTop w:val="0"/>
                      <w:marBottom w:val="0"/>
                      <w:divBdr>
                        <w:top w:val="none" w:sz="0" w:space="0" w:color="auto"/>
                        <w:left w:val="none" w:sz="0" w:space="0" w:color="auto"/>
                        <w:bottom w:val="none" w:sz="0" w:space="0" w:color="auto"/>
                        <w:right w:val="none" w:sz="0" w:space="0" w:color="auto"/>
                      </w:divBdr>
                    </w:div>
                  </w:divsChild>
                </w:div>
                <w:div w:id="79959451">
                  <w:marLeft w:val="0"/>
                  <w:marRight w:val="0"/>
                  <w:marTop w:val="0"/>
                  <w:marBottom w:val="0"/>
                  <w:divBdr>
                    <w:top w:val="none" w:sz="0" w:space="0" w:color="auto"/>
                    <w:left w:val="none" w:sz="0" w:space="0" w:color="auto"/>
                    <w:bottom w:val="none" w:sz="0" w:space="0" w:color="auto"/>
                    <w:right w:val="none" w:sz="0" w:space="0" w:color="auto"/>
                  </w:divBdr>
                  <w:divsChild>
                    <w:div w:id="365369843">
                      <w:marLeft w:val="0"/>
                      <w:marRight w:val="0"/>
                      <w:marTop w:val="0"/>
                      <w:marBottom w:val="0"/>
                      <w:divBdr>
                        <w:top w:val="none" w:sz="0" w:space="0" w:color="auto"/>
                        <w:left w:val="none" w:sz="0" w:space="0" w:color="auto"/>
                        <w:bottom w:val="none" w:sz="0" w:space="0" w:color="auto"/>
                        <w:right w:val="none" w:sz="0" w:space="0" w:color="auto"/>
                      </w:divBdr>
                    </w:div>
                  </w:divsChild>
                </w:div>
                <w:div w:id="1252348950">
                  <w:marLeft w:val="0"/>
                  <w:marRight w:val="0"/>
                  <w:marTop w:val="0"/>
                  <w:marBottom w:val="0"/>
                  <w:divBdr>
                    <w:top w:val="none" w:sz="0" w:space="0" w:color="auto"/>
                    <w:left w:val="none" w:sz="0" w:space="0" w:color="auto"/>
                    <w:bottom w:val="none" w:sz="0" w:space="0" w:color="auto"/>
                    <w:right w:val="none" w:sz="0" w:space="0" w:color="auto"/>
                  </w:divBdr>
                  <w:divsChild>
                    <w:div w:id="1880509073">
                      <w:marLeft w:val="0"/>
                      <w:marRight w:val="0"/>
                      <w:marTop w:val="0"/>
                      <w:marBottom w:val="0"/>
                      <w:divBdr>
                        <w:top w:val="none" w:sz="0" w:space="0" w:color="auto"/>
                        <w:left w:val="none" w:sz="0" w:space="0" w:color="auto"/>
                        <w:bottom w:val="none" w:sz="0" w:space="0" w:color="auto"/>
                        <w:right w:val="none" w:sz="0" w:space="0" w:color="auto"/>
                      </w:divBdr>
                    </w:div>
                  </w:divsChild>
                </w:div>
                <w:div w:id="786004683">
                  <w:marLeft w:val="0"/>
                  <w:marRight w:val="0"/>
                  <w:marTop w:val="0"/>
                  <w:marBottom w:val="0"/>
                  <w:divBdr>
                    <w:top w:val="none" w:sz="0" w:space="0" w:color="auto"/>
                    <w:left w:val="none" w:sz="0" w:space="0" w:color="auto"/>
                    <w:bottom w:val="none" w:sz="0" w:space="0" w:color="auto"/>
                    <w:right w:val="none" w:sz="0" w:space="0" w:color="auto"/>
                  </w:divBdr>
                  <w:divsChild>
                    <w:div w:id="1994408876">
                      <w:marLeft w:val="0"/>
                      <w:marRight w:val="0"/>
                      <w:marTop w:val="0"/>
                      <w:marBottom w:val="0"/>
                      <w:divBdr>
                        <w:top w:val="none" w:sz="0" w:space="0" w:color="auto"/>
                        <w:left w:val="none" w:sz="0" w:space="0" w:color="auto"/>
                        <w:bottom w:val="none" w:sz="0" w:space="0" w:color="auto"/>
                        <w:right w:val="none" w:sz="0" w:space="0" w:color="auto"/>
                      </w:divBdr>
                    </w:div>
                  </w:divsChild>
                </w:div>
                <w:div w:id="1475440528">
                  <w:marLeft w:val="0"/>
                  <w:marRight w:val="0"/>
                  <w:marTop w:val="0"/>
                  <w:marBottom w:val="0"/>
                  <w:divBdr>
                    <w:top w:val="none" w:sz="0" w:space="0" w:color="auto"/>
                    <w:left w:val="none" w:sz="0" w:space="0" w:color="auto"/>
                    <w:bottom w:val="none" w:sz="0" w:space="0" w:color="auto"/>
                    <w:right w:val="none" w:sz="0" w:space="0" w:color="auto"/>
                  </w:divBdr>
                  <w:divsChild>
                    <w:div w:id="20821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99283">
          <w:marLeft w:val="0"/>
          <w:marRight w:val="0"/>
          <w:marTop w:val="0"/>
          <w:marBottom w:val="0"/>
          <w:divBdr>
            <w:top w:val="none" w:sz="0" w:space="0" w:color="auto"/>
            <w:left w:val="none" w:sz="0" w:space="0" w:color="auto"/>
            <w:bottom w:val="none" w:sz="0" w:space="0" w:color="auto"/>
            <w:right w:val="none" w:sz="0" w:space="0" w:color="auto"/>
          </w:divBdr>
          <w:divsChild>
            <w:div w:id="1392273032">
              <w:marLeft w:val="0"/>
              <w:marRight w:val="0"/>
              <w:marTop w:val="0"/>
              <w:marBottom w:val="0"/>
              <w:divBdr>
                <w:top w:val="none" w:sz="0" w:space="0" w:color="auto"/>
                <w:left w:val="none" w:sz="0" w:space="0" w:color="auto"/>
                <w:bottom w:val="none" w:sz="0" w:space="0" w:color="auto"/>
                <w:right w:val="none" w:sz="0" w:space="0" w:color="auto"/>
              </w:divBdr>
            </w:div>
            <w:div w:id="253055081">
              <w:marLeft w:val="0"/>
              <w:marRight w:val="0"/>
              <w:marTop w:val="0"/>
              <w:marBottom w:val="0"/>
              <w:divBdr>
                <w:top w:val="none" w:sz="0" w:space="0" w:color="auto"/>
                <w:left w:val="none" w:sz="0" w:space="0" w:color="auto"/>
                <w:bottom w:val="none" w:sz="0" w:space="0" w:color="auto"/>
                <w:right w:val="none" w:sz="0" w:space="0" w:color="auto"/>
              </w:divBdr>
            </w:div>
            <w:div w:id="1967345170">
              <w:marLeft w:val="0"/>
              <w:marRight w:val="0"/>
              <w:marTop w:val="0"/>
              <w:marBottom w:val="0"/>
              <w:divBdr>
                <w:top w:val="none" w:sz="0" w:space="0" w:color="auto"/>
                <w:left w:val="none" w:sz="0" w:space="0" w:color="auto"/>
                <w:bottom w:val="none" w:sz="0" w:space="0" w:color="auto"/>
                <w:right w:val="none" w:sz="0" w:space="0" w:color="auto"/>
              </w:divBdr>
            </w:div>
            <w:div w:id="528567125">
              <w:marLeft w:val="0"/>
              <w:marRight w:val="0"/>
              <w:marTop w:val="0"/>
              <w:marBottom w:val="0"/>
              <w:divBdr>
                <w:top w:val="none" w:sz="0" w:space="0" w:color="auto"/>
                <w:left w:val="none" w:sz="0" w:space="0" w:color="auto"/>
                <w:bottom w:val="none" w:sz="0" w:space="0" w:color="auto"/>
                <w:right w:val="none" w:sz="0" w:space="0" w:color="auto"/>
              </w:divBdr>
            </w:div>
            <w:div w:id="705637229">
              <w:marLeft w:val="0"/>
              <w:marRight w:val="0"/>
              <w:marTop w:val="0"/>
              <w:marBottom w:val="0"/>
              <w:divBdr>
                <w:top w:val="none" w:sz="0" w:space="0" w:color="auto"/>
                <w:left w:val="none" w:sz="0" w:space="0" w:color="auto"/>
                <w:bottom w:val="none" w:sz="0" w:space="0" w:color="auto"/>
                <w:right w:val="none" w:sz="0" w:space="0" w:color="auto"/>
              </w:divBdr>
            </w:div>
          </w:divsChild>
        </w:div>
        <w:div w:id="458374203">
          <w:marLeft w:val="0"/>
          <w:marRight w:val="0"/>
          <w:marTop w:val="0"/>
          <w:marBottom w:val="0"/>
          <w:divBdr>
            <w:top w:val="none" w:sz="0" w:space="0" w:color="auto"/>
            <w:left w:val="none" w:sz="0" w:space="0" w:color="auto"/>
            <w:bottom w:val="none" w:sz="0" w:space="0" w:color="auto"/>
            <w:right w:val="none" w:sz="0" w:space="0" w:color="auto"/>
          </w:divBdr>
          <w:divsChild>
            <w:div w:id="1347559730">
              <w:marLeft w:val="0"/>
              <w:marRight w:val="0"/>
              <w:marTop w:val="0"/>
              <w:marBottom w:val="0"/>
              <w:divBdr>
                <w:top w:val="none" w:sz="0" w:space="0" w:color="auto"/>
                <w:left w:val="none" w:sz="0" w:space="0" w:color="auto"/>
                <w:bottom w:val="none" w:sz="0" w:space="0" w:color="auto"/>
                <w:right w:val="none" w:sz="0" w:space="0" w:color="auto"/>
              </w:divBdr>
            </w:div>
            <w:div w:id="233590994">
              <w:marLeft w:val="0"/>
              <w:marRight w:val="0"/>
              <w:marTop w:val="0"/>
              <w:marBottom w:val="0"/>
              <w:divBdr>
                <w:top w:val="none" w:sz="0" w:space="0" w:color="auto"/>
                <w:left w:val="none" w:sz="0" w:space="0" w:color="auto"/>
                <w:bottom w:val="none" w:sz="0" w:space="0" w:color="auto"/>
                <w:right w:val="none" w:sz="0" w:space="0" w:color="auto"/>
              </w:divBdr>
            </w:div>
            <w:div w:id="998072828">
              <w:marLeft w:val="0"/>
              <w:marRight w:val="0"/>
              <w:marTop w:val="0"/>
              <w:marBottom w:val="0"/>
              <w:divBdr>
                <w:top w:val="none" w:sz="0" w:space="0" w:color="auto"/>
                <w:left w:val="none" w:sz="0" w:space="0" w:color="auto"/>
                <w:bottom w:val="none" w:sz="0" w:space="0" w:color="auto"/>
                <w:right w:val="none" w:sz="0" w:space="0" w:color="auto"/>
              </w:divBdr>
            </w:div>
            <w:div w:id="1935087578">
              <w:marLeft w:val="0"/>
              <w:marRight w:val="0"/>
              <w:marTop w:val="0"/>
              <w:marBottom w:val="0"/>
              <w:divBdr>
                <w:top w:val="none" w:sz="0" w:space="0" w:color="auto"/>
                <w:left w:val="none" w:sz="0" w:space="0" w:color="auto"/>
                <w:bottom w:val="none" w:sz="0" w:space="0" w:color="auto"/>
                <w:right w:val="none" w:sz="0" w:space="0" w:color="auto"/>
              </w:divBdr>
            </w:div>
          </w:divsChild>
        </w:div>
        <w:div w:id="1254359683">
          <w:marLeft w:val="0"/>
          <w:marRight w:val="0"/>
          <w:marTop w:val="0"/>
          <w:marBottom w:val="0"/>
          <w:divBdr>
            <w:top w:val="none" w:sz="0" w:space="0" w:color="auto"/>
            <w:left w:val="none" w:sz="0" w:space="0" w:color="auto"/>
            <w:bottom w:val="none" w:sz="0" w:space="0" w:color="auto"/>
            <w:right w:val="none" w:sz="0" w:space="0" w:color="auto"/>
          </w:divBdr>
        </w:div>
        <w:div w:id="1559129647">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75"/>
              <w:marRight w:val="0"/>
              <w:marTop w:val="30"/>
              <w:marBottom w:val="30"/>
              <w:divBdr>
                <w:top w:val="none" w:sz="0" w:space="0" w:color="auto"/>
                <w:left w:val="none" w:sz="0" w:space="0" w:color="auto"/>
                <w:bottom w:val="none" w:sz="0" w:space="0" w:color="auto"/>
                <w:right w:val="none" w:sz="0" w:space="0" w:color="auto"/>
              </w:divBdr>
              <w:divsChild>
                <w:div w:id="1665278984">
                  <w:marLeft w:val="0"/>
                  <w:marRight w:val="0"/>
                  <w:marTop w:val="0"/>
                  <w:marBottom w:val="0"/>
                  <w:divBdr>
                    <w:top w:val="none" w:sz="0" w:space="0" w:color="auto"/>
                    <w:left w:val="none" w:sz="0" w:space="0" w:color="auto"/>
                    <w:bottom w:val="none" w:sz="0" w:space="0" w:color="auto"/>
                    <w:right w:val="none" w:sz="0" w:space="0" w:color="auto"/>
                  </w:divBdr>
                  <w:divsChild>
                    <w:div w:id="1901791135">
                      <w:marLeft w:val="0"/>
                      <w:marRight w:val="0"/>
                      <w:marTop w:val="0"/>
                      <w:marBottom w:val="0"/>
                      <w:divBdr>
                        <w:top w:val="none" w:sz="0" w:space="0" w:color="auto"/>
                        <w:left w:val="none" w:sz="0" w:space="0" w:color="auto"/>
                        <w:bottom w:val="none" w:sz="0" w:space="0" w:color="auto"/>
                        <w:right w:val="none" w:sz="0" w:space="0" w:color="auto"/>
                      </w:divBdr>
                    </w:div>
                  </w:divsChild>
                </w:div>
                <w:div w:id="837965302">
                  <w:marLeft w:val="0"/>
                  <w:marRight w:val="0"/>
                  <w:marTop w:val="0"/>
                  <w:marBottom w:val="0"/>
                  <w:divBdr>
                    <w:top w:val="none" w:sz="0" w:space="0" w:color="auto"/>
                    <w:left w:val="none" w:sz="0" w:space="0" w:color="auto"/>
                    <w:bottom w:val="none" w:sz="0" w:space="0" w:color="auto"/>
                    <w:right w:val="none" w:sz="0" w:space="0" w:color="auto"/>
                  </w:divBdr>
                  <w:divsChild>
                    <w:div w:id="1604872591">
                      <w:marLeft w:val="0"/>
                      <w:marRight w:val="0"/>
                      <w:marTop w:val="0"/>
                      <w:marBottom w:val="0"/>
                      <w:divBdr>
                        <w:top w:val="none" w:sz="0" w:space="0" w:color="auto"/>
                        <w:left w:val="none" w:sz="0" w:space="0" w:color="auto"/>
                        <w:bottom w:val="none" w:sz="0" w:space="0" w:color="auto"/>
                        <w:right w:val="none" w:sz="0" w:space="0" w:color="auto"/>
                      </w:divBdr>
                    </w:div>
                  </w:divsChild>
                </w:div>
                <w:div w:id="1347904904">
                  <w:marLeft w:val="0"/>
                  <w:marRight w:val="0"/>
                  <w:marTop w:val="0"/>
                  <w:marBottom w:val="0"/>
                  <w:divBdr>
                    <w:top w:val="none" w:sz="0" w:space="0" w:color="auto"/>
                    <w:left w:val="none" w:sz="0" w:space="0" w:color="auto"/>
                    <w:bottom w:val="none" w:sz="0" w:space="0" w:color="auto"/>
                    <w:right w:val="none" w:sz="0" w:space="0" w:color="auto"/>
                  </w:divBdr>
                  <w:divsChild>
                    <w:div w:id="1801414318">
                      <w:marLeft w:val="0"/>
                      <w:marRight w:val="0"/>
                      <w:marTop w:val="0"/>
                      <w:marBottom w:val="0"/>
                      <w:divBdr>
                        <w:top w:val="none" w:sz="0" w:space="0" w:color="auto"/>
                        <w:left w:val="none" w:sz="0" w:space="0" w:color="auto"/>
                        <w:bottom w:val="none" w:sz="0" w:space="0" w:color="auto"/>
                        <w:right w:val="none" w:sz="0" w:space="0" w:color="auto"/>
                      </w:divBdr>
                    </w:div>
                  </w:divsChild>
                </w:div>
                <w:div w:id="1101678568">
                  <w:marLeft w:val="0"/>
                  <w:marRight w:val="0"/>
                  <w:marTop w:val="0"/>
                  <w:marBottom w:val="0"/>
                  <w:divBdr>
                    <w:top w:val="none" w:sz="0" w:space="0" w:color="auto"/>
                    <w:left w:val="none" w:sz="0" w:space="0" w:color="auto"/>
                    <w:bottom w:val="none" w:sz="0" w:space="0" w:color="auto"/>
                    <w:right w:val="none" w:sz="0" w:space="0" w:color="auto"/>
                  </w:divBdr>
                  <w:divsChild>
                    <w:div w:id="954404196">
                      <w:marLeft w:val="0"/>
                      <w:marRight w:val="0"/>
                      <w:marTop w:val="0"/>
                      <w:marBottom w:val="0"/>
                      <w:divBdr>
                        <w:top w:val="none" w:sz="0" w:space="0" w:color="auto"/>
                        <w:left w:val="none" w:sz="0" w:space="0" w:color="auto"/>
                        <w:bottom w:val="none" w:sz="0" w:space="0" w:color="auto"/>
                        <w:right w:val="none" w:sz="0" w:space="0" w:color="auto"/>
                      </w:divBdr>
                    </w:div>
                  </w:divsChild>
                </w:div>
                <w:div w:id="1277903057">
                  <w:marLeft w:val="0"/>
                  <w:marRight w:val="0"/>
                  <w:marTop w:val="0"/>
                  <w:marBottom w:val="0"/>
                  <w:divBdr>
                    <w:top w:val="none" w:sz="0" w:space="0" w:color="auto"/>
                    <w:left w:val="none" w:sz="0" w:space="0" w:color="auto"/>
                    <w:bottom w:val="none" w:sz="0" w:space="0" w:color="auto"/>
                    <w:right w:val="none" w:sz="0" w:space="0" w:color="auto"/>
                  </w:divBdr>
                  <w:divsChild>
                    <w:div w:id="995298834">
                      <w:marLeft w:val="0"/>
                      <w:marRight w:val="0"/>
                      <w:marTop w:val="0"/>
                      <w:marBottom w:val="0"/>
                      <w:divBdr>
                        <w:top w:val="none" w:sz="0" w:space="0" w:color="auto"/>
                        <w:left w:val="none" w:sz="0" w:space="0" w:color="auto"/>
                        <w:bottom w:val="none" w:sz="0" w:space="0" w:color="auto"/>
                        <w:right w:val="none" w:sz="0" w:space="0" w:color="auto"/>
                      </w:divBdr>
                    </w:div>
                  </w:divsChild>
                </w:div>
                <w:div w:id="896357948">
                  <w:marLeft w:val="0"/>
                  <w:marRight w:val="0"/>
                  <w:marTop w:val="0"/>
                  <w:marBottom w:val="0"/>
                  <w:divBdr>
                    <w:top w:val="none" w:sz="0" w:space="0" w:color="auto"/>
                    <w:left w:val="none" w:sz="0" w:space="0" w:color="auto"/>
                    <w:bottom w:val="none" w:sz="0" w:space="0" w:color="auto"/>
                    <w:right w:val="none" w:sz="0" w:space="0" w:color="auto"/>
                  </w:divBdr>
                  <w:divsChild>
                    <w:div w:id="815343253">
                      <w:marLeft w:val="0"/>
                      <w:marRight w:val="0"/>
                      <w:marTop w:val="0"/>
                      <w:marBottom w:val="0"/>
                      <w:divBdr>
                        <w:top w:val="none" w:sz="0" w:space="0" w:color="auto"/>
                        <w:left w:val="none" w:sz="0" w:space="0" w:color="auto"/>
                        <w:bottom w:val="none" w:sz="0" w:space="0" w:color="auto"/>
                        <w:right w:val="none" w:sz="0" w:space="0" w:color="auto"/>
                      </w:divBdr>
                    </w:div>
                  </w:divsChild>
                </w:div>
                <w:div w:id="1406533966">
                  <w:marLeft w:val="0"/>
                  <w:marRight w:val="0"/>
                  <w:marTop w:val="0"/>
                  <w:marBottom w:val="0"/>
                  <w:divBdr>
                    <w:top w:val="none" w:sz="0" w:space="0" w:color="auto"/>
                    <w:left w:val="none" w:sz="0" w:space="0" w:color="auto"/>
                    <w:bottom w:val="none" w:sz="0" w:space="0" w:color="auto"/>
                    <w:right w:val="none" w:sz="0" w:space="0" w:color="auto"/>
                  </w:divBdr>
                  <w:divsChild>
                    <w:div w:id="1500465656">
                      <w:marLeft w:val="0"/>
                      <w:marRight w:val="0"/>
                      <w:marTop w:val="0"/>
                      <w:marBottom w:val="0"/>
                      <w:divBdr>
                        <w:top w:val="none" w:sz="0" w:space="0" w:color="auto"/>
                        <w:left w:val="none" w:sz="0" w:space="0" w:color="auto"/>
                        <w:bottom w:val="none" w:sz="0" w:space="0" w:color="auto"/>
                        <w:right w:val="none" w:sz="0" w:space="0" w:color="auto"/>
                      </w:divBdr>
                    </w:div>
                  </w:divsChild>
                </w:div>
                <w:div w:id="2135323702">
                  <w:marLeft w:val="0"/>
                  <w:marRight w:val="0"/>
                  <w:marTop w:val="0"/>
                  <w:marBottom w:val="0"/>
                  <w:divBdr>
                    <w:top w:val="none" w:sz="0" w:space="0" w:color="auto"/>
                    <w:left w:val="none" w:sz="0" w:space="0" w:color="auto"/>
                    <w:bottom w:val="none" w:sz="0" w:space="0" w:color="auto"/>
                    <w:right w:val="none" w:sz="0" w:space="0" w:color="auto"/>
                  </w:divBdr>
                  <w:divsChild>
                    <w:div w:id="594477903">
                      <w:marLeft w:val="0"/>
                      <w:marRight w:val="0"/>
                      <w:marTop w:val="0"/>
                      <w:marBottom w:val="0"/>
                      <w:divBdr>
                        <w:top w:val="none" w:sz="0" w:space="0" w:color="auto"/>
                        <w:left w:val="none" w:sz="0" w:space="0" w:color="auto"/>
                        <w:bottom w:val="none" w:sz="0" w:space="0" w:color="auto"/>
                        <w:right w:val="none" w:sz="0" w:space="0" w:color="auto"/>
                      </w:divBdr>
                    </w:div>
                  </w:divsChild>
                </w:div>
                <w:div w:id="2084405163">
                  <w:marLeft w:val="0"/>
                  <w:marRight w:val="0"/>
                  <w:marTop w:val="0"/>
                  <w:marBottom w:val="0"/>
                  <w:divBdr>
                    <w:top w:val="none" w:sz="0" w:space="0" w:color="auto"/>
                    <w:left w:val="none" w:sz="0" w:space="0" w:color="auto"/>
                    <w:bottom w:val="none" w:sz="0" w:space="0" w:color="auto"/>
                    <w:right w:val="none" w:sz="0" w:space="0" w:color="auto"/>
                  </w:divBdr>
                  <w:divsChild>
                    <w:div w:id="1864323841">
                      <w:marLeft w:val="0"/>
                      <w:marRight w:val="0"/>
                      <w:marTop w:val="0"/>
                      <w:marBottom w:val="0"/>
                      <w:divBdr>
                        <w:top w:val="none" w:sz="0" w:space="0" w:color="auto"/>
                        <w:left w:val="none" w:sz="0" w:space="0" w:color="auto"/>
                        <w:bottom w:val="none" w:sz="0" w:space="0" w:color="auto"/>
                        <w:right w:val="none" w:sz="0" w:space="0" w:color="auto"/>
                      </w:divBdr>
                    </w:div>
                  </w:divsChild>
                </w:div>
                <w:div w:id="441268477">
                  <w:marLeft w:val="0"/>
                  <w:marRight w:val="0"/>
                  <w:marTop w:val="0"/>
                  <w:marBottom w:val="0"/>
                  <w:divBdr>
                    <w:top w:val="none" w:sz="0" w:space="0" w:color="auto"/>
                    <w:left w:val="none" w:sz="0" w:space="0" w:color="auto"/>
                    <w:bottom w:val="none" w:sz="0" w:space="0" w:color="auto"/>
                    <w:right w:val="none" w:sz="0" w:space="0" w:color="auto"/>
                  </w:divBdr>
                  <w:divsChild>
                    <w:div w:id="1790011336">
                      <w:marLeft w:val="0"/>
                      <w:marRight w:val="0"/>
                      <w:marTop w:val="0"/>
                      <w:marBottom w:val="0"/>
                      <w:divBdr>
                        <w:top w:val="none" w:sz="0" w:space="0" w:color="auto"/>
                        <w:left w:val="none" w:sz="0" w:space="0" w:color="auto"/>
                        <w:bottom w:val="none" w:sz="0" w:space="0" w:color="auto"/>
                        <w:right w:val="none" w:sz="0" w:space="0" w:color="auto"/>
                      </w:divBdr>
                    </w:div>
                  </w:divsChild>
                </w:div>
                <w:div w:id="1588267114">
                  <w:marLeft w:val="0"/>
                  <w:marRight w:val="0"/>
                  <w:marTop w:val="0"/>
                  <w:marBottom w:val="0"/>
                  <w:divBdr>
                    <w:top w:val="none" w:sz="0" w:space="0" w:color="auto"/>
                    <w:left w:val="none" w:sz="0" w:space="0" w:color="auto"/>
                    <w:bottom w:val="none" w:sz="0" w:space="0" w:color="auto"/>
                    <w:right w:val="none" w:sz="0" w:space="0" w:color="auto"/>
                  </w:divBdr>
                  <w:divsChild>
                    <w:div w:id="1417282256">
                      <w:marLeft w:val="0"/>
                      <w:marRight w:val="0"/>
                      <w:marTop w:val="0"/>
                      <w:marBottom w:val="0"/>
                      <w:divBdr>
                        <w:top w:val="none" w:sz="0" w:space="0" w:color="auto"/>
                        <w:left w:val="none" w:sz="0" w:space="0" w:color="auto"/>
                        <w:bottom w:val="none" w:sz="0" w:space="0" w:color="auto"/>
                        <w:right w:val="none" w:sz="0" w:space="0" w:color="auto"/>
                      </w:divBdr>
                    </w:div>
                  </w:divsChild>
                </w:div>
                <w:div w:id="1907104444">
                  <w:marLeft w:val="0"/>
                  <w:marRight w:val="0"/>
                  <w:marTop w:val="0"/>
                  <w:marBottom w:val="0"/>
                  <w:divBdr>
                    <w:top w:val="none" w:sz="0" w:space="0" w:color="auto"/>
                    <w:left w:val="none" w:sz="0" w:space="0" w:color="auto"/>
                    <w:bottom w:val="none" w:sz="0" w:space="0" w:color="auto"/>
                    <w:right w:val="none" w:sz="0" w:space="0" w:color="auto"/>
                  </w:divBdr>
                  <w:divsChild>
                    <w:div w:id="129945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2401">
          <w:marLeft w:val="0"/>
          <w:marRight w:val="0"/>
          <w:marTop w:val="0"/>
          <w:marBottom w:val="0"/>
          <w:divBdr>
            <w:top w:val="none" w:sz="0" w:space="0" w:color="auto"/>
            <w:left w:val="none" w:sz="0" w:space="0" w:color="auto"/>
            <w:bottom w:val="none" w:sz="0" w:space="0" w:color="auto"/>
            <w:right w:val="none" w:sz="0" w:space="0" w:color="auto"/>
          </w:divBdr>
        </w:div>
        <w:div w:id="2014336268">
          <w:marLeft w:val="0"/>
          <w:marRight w:val="0"/>
          <w:marTop w:val="0"/>
          <w:marBottom w:val="0"/>
          <w:divBdr>
            <w:top w:val="none" w:sz="0" w:space="0" w:color="auto"/>
            <w:left w:val="none" w:sz="0" w:space="0" w:color="auto"/>
            <w:bottom w:val="none" w:sz="0" w:space="0" w:color="auto"/>
            <w:right w:val="none" w:sz="0" w:space="0" w:color="auto"/>
          </w:divBdr>
        </w:div>
        <w:div w:id="527959818">
          <w:marLeft w:val="0"/>
          <w:marRight w:val="0"/>
          <w:marTop w:val="0"/>
          <w:marBottom w:val="0"/>
          <w:divBdr>
            <w:top w:val="none" w:sz="0" w:space="0" w:color="auto"/>
            <w:left w:val="none" w:sz="0" w:space="0" w:color="auto"/>
            <w:bottom w:val="none" w:sz="0" w:space="0" w:color="auto"/>
            <w:right w:val="none" w:sz="0" w:space="0" w:color="auto"/>
          </w:divBdr>
          <w:divsChild>
            <w:div w:id="1791242194">
              <w:marLeft w:val="-75"/>
              <w:marRight w:val="0"/>
              <w:marTop w:val="30"/>
              <w:marBottom w:val="30"/>
              <w:divBdr>
                <w:top w:val="none" w:sz="0" w:space="0" w:color="auto"/>
                <w:left w:val="none" w:sz="0" w:space="0" w:color="auto"/>
                <w:bottom w:val="none" w:sz="0" w:space="0" w:color="auto"/>
                <w:right w:val="none" w:sz="0" w:space="0" w:color="auto"/>
              </w:divBdr>
              <w:divsChild>
                <w:div w:id="1825119606">
                  <w:marLeft w:val="0"/>
                  <w:marRight w:val="0"/>
                  <w:marTop w:val="0"/>
                  <w:marBottom w:val="0"/>
                  <w:divBdr>
                    <w:top w:val="none" w:sz="0" w:space="0" w:color="auto"/>
                    <w:left w:val="none" w:sz="0" w:space="0" w:color="auto"/>
                    <w:bottom w:val="none" w:sz="0" w:space="0" w:color="auto"/>
                    <w:right w:val="none" w:sz="0" w:space="0" w:color="auto"/>
                  </w:divBdr>
                  <w:divsChild>
                    <w:div w:id="1602714655">
                      <w:marLeft w:val="0"/>
                      <w:marRight w:val="0"/>
                      <w:marTop w:val="0"/>
                      <w:marBottom w:val="0"/>
                      <w:divBdr>
                        <w:top w:val="none" w:sz="0" w:space="0" w:color="auto"/>
                        <w:left w:val="none" w:sz="0" w:space="0" w:color="auto"/>
                        <w:bottom w:val="none" w:sz="0" w:space="0" w:color="auto"/>
                        <w:right w:val="none" w:sz="0" w:space="0" w:color="auto"/>
                      </w:divBdr>
                    </w:div>
                  </w:divsChild>
                </w:div>
                <w:div w:id="1100756540">
                  <w:marLeft w:val="0"/>
                  <w:marRight w:val="0"/>
                  <w:marTop w:val="0"/>
                  <w:marBottom w:val="0"/>
                  <w:divBdr>
                    <w:top w:val="none" w:sz="0" w:space="0" w:color="auto"/>
                    <w:left w:val="none" w:sz="0" w:space="0" w:color="auto"/>
                    <w:bottom w:val="none" w:sz="0" w:space="0" w:color="auto"/>
                    <w:right w:val="none" w:sz="0" w:space="0" w:color="auto"/>
                  </w:divBdr>
                  <w:divsChild>
                    <w:div w:id="1160654653">
                      <w:marLeft w:val="0"/>
                      <w:marRight w:val="0"/>
                      <w:marTop w:val="0"/>
                      <w:marBottom w:val="0"/>
                      <w:divBdr>
                        <w:top w:val="none" w:sz="0" w:space="0" w:color="auto"/>
                        <w:left w:val="none" w:sz="0" w:space="0" w:color="auto"/>
                        <w:bottom w:val="none" w:sz="0" w:space="0" w:color="auto"/>
                        <w:right w:val="none" w:sz="0" w:space="0" w:color="auto"/>
                      </w:divBdr>
                    </w:div>
                  </w:divsChild>
                </w:div>
                <w:div w:id="258686257">
                  <w:marLeft w:val="0"/>
                  <w:marRight w:val="0"/>
                  <w:marTop w:val="0"/>
                  <w:marBottom w:val="0"/>
                  <w:divBdr>
                    <w:top w:val="none" w:sz="0" w:space="0" w:color="auto"/>
                    <w:left w:val="none" w:sz="0" w:space="0" w:color="auto"/>
                    <w:bottom w:val="none" w:sz="0" w:space="0" w:color="auto"/>
                    <w:right w:val="none" w:sz="0" w:space="0" w:color="auto"/>
                  </w:divBdr>
                  <w:divsChild>
                    <w:div w:id="608201209">
                      <w:marLeft w:val="0"/>
                      <w:marRight w:val="0"/>
                      <w:marTop w:val="0"/>
                      <w:marBottom w:val="0"/>
                      <w:divBdr>
                        <w:top w:val="none" w:sz="0" w:space="0" w:color="auto"/>
                        <w:left w:val="none" w:sz="0" w:space="0" w:color="auto"/>
                        <w:bottom w:val="none" w:sz="0" w:space="0" w:color="auto"/>
                        <w:right w:val="none" w:sz="0" w:space="0" w:color="auto"/>
                      </w:divBdr>
                    </w:div>
                  </w:divsChild>
                </w:div>
                <w:div w:id="1114131768">
                  <w:marLeft w:val="0"/>
                  <w:marRight w:val="0"/>
                  <w:marTop w:val="0"/>
                  <w:marBottom w:val="0"/>
                  <w:divBdr>
                    <w:top w:val="none" w:sz="0" w:space="0" w:color="auto"/>
                    <w:left w:val="none" w:sz="0" w:space="0" w:color="auto"/>
                    <w:bottom w:val="none" w:sz="0" w:space="0" w:color="auto"/>
                    <w:right w:val="none" w:sz="0" w:space="0" w:color="auto"/>
                  </w:divBdr>
                  <w:divsChild>
                    <w:div w:id="270206911">
                      <w:marLeft w:val="0"/>
                      <w:marRight w:val="0"/>
                      <w:marTop w:val="0"/>
                      <w:marBottom w:val="0"/>
                      <w:divBdr>
                        <w:top w:val="none" w:sz="0" w:space="0" w:color="auto"/>
                        <w:left w:val="none" w:sz="0" w:space="0" w:color="auto"/>
                        <w:bottom w:val="none" w:sz="0" w:space="0" w:color="auto"/>
                        <w:right w:val="none" w:sz="0" w:space="0" w:color="auto"/>
                      </w:divBdr>
                    </w:div>
                  </w:divsChild>
                </w:div>
                <w:div w:id="1272057603">
                  <w:marLeft w:val="0"/>
                  <w:marRight w:val="0"/>
                  <w:marTop w:val="0"/>
                  <w:marBottom w:val="0"/>
                  <w:divBdr>
                    <w:top w:val="none" w:sz="0" w:space="0" w:color="auto"/>
                    <w:left w:val="none" w:sz="0" w:space="0" w:color="auto"/>
                    <w:bottom w:val="none" w:sz="0" w:space="0" w:color="auto"/>
                    <w:right w:val="none" w:sz="0" w:space="0" w:color="auto"/>
                  </w:divBdr>
                  <w:divsChild>
                    <w:div w:id="2140879511">
                      <w:marLeft w:val="0"/>
                      <w:marRight w:val="0"/>
                      <w:marTop w:val="0"/>
                      <w:marBottom w:val="0"/>
                      <w:divBdr>
                        <w:top w:val="none" w:sz="0" w:space="0" w:color="auto"/>
                        <w:left w:val="none" w:sz="0" w:space="0" w:color="auto"/>
                        <w:bottom w:val="none" w:sz="0" w:space="0" w:color="auto"/>
                        <w:right w:val="none" w:sz="0" w:space="0" w:color="auto"/>
                      </w:divBdr>
                    </w:div>
                  </w:divsChild>
                </w:div>
                <w:div w:id="1449198648">
                  <w:marLeft w:val="0"/>
                  <w:marRight w:val="0"/>
                  <w:marTop w:val="0"/>
                  <w:marBottom w:val="0"/>
                  <w:divBdr>
                    <w:top w:val="none" w:sz="0" w:space="0" w:color="auto"/>
                    <w:left w:val="none" w:sz="0" w:space="0" w:color="auto"/>
                    <w:bottom w:val="none" w:sz="0" w:space="0" w:color="auto"/>
                    <w:right w:val="none" w:sz="0" w:space="0" w:color="auto"/>
                  </w:divBdr>
                  <w:divsChild>
                    <w:div w:id="1886411247">
                      <w:marLeft w:val="0"/>
                      <w:marRight w:val="0"/>
                      <w:marTop w:val="0"/>
                      <w:marBottom w:val="0"/>
                      <w:divBdr>
                        <w:top w:val="none" w:sz="0" w:space="0" w:color="auto"/>
                        <w:left w:val="none" w:sz="0" w:space="0" w:color="auto"/>
                        <w:bottom w:val="none" w:sz="0" w:space="0" w:color="auto"/>
                        <w:right w:val="none" w:sz="0" w:space="0" w:color="auto"/>
                      </w:divBdr>
                    </w:div>
                  </w:divsChild>
                </w:div>
                <w:div w:id="1117989321">
                  <w:marLeft w:val="0"/>
                  <w:marRight w:val="0"/>
                  <w:marTop w:val="0"/>
                  <w:marBottom w:val="0"/>
                  <w:divBdr>
                    <w:top w:val="none" w:sz="0" w:space="0" w:color="auto"/>
                    <w:left w:val="none" w:sz="0" w:space="0" w:color="auto"/>
                    <w:bottom w:val="none" w:sz="0" w:space="0" w:color="auto"/>
                    <w:right w:val="none" w:sz="0" w:space="0" w:color="auto"/>
                  </w:divBdr>
                  <w:divsChild>
                    <w:div w:id="1924416121">
                      <w:marLeft w:val="0"/>
                      <w:marRight w:val="0"/>
                      <w:marTop w:val="0"/>
                      <w:marBottom w:val="0"/>
                      <w:divBdr>
                        <w:top w:val="none" w:sz="0" w:space="0" w:color="auto"/>
                        <w:left w:val="none" w:sz="0" w:space="0" w:color="auto"/>
                        <w:bottom w:val="none" w:sz="0" w:space="0" w:color="auto"/>
                        <w:right w:val="none" w:sz="0" w:space="0" w:color="auto"/>
                      </w:divBdr>
                    </w:div>
                  </w:divsChild>
                </w:div>
                <w:div w:id="2121800085">
                  <w:marLeft w:val="0"/>
                  <w:marRight w:val="0"/>
                  <w:marTop w:val="0"/>
                  <w:marBottom w:val="0"/>
                  <w:divBdr>
                    <w:top w:val="none" w:sz="0" w:space="0" w:color="auto"/>
                    <w:left w:val="none" w:sz="0" w:space="0" w:color="auto"/>
                    <w:bottom w:val="none" w:sz="0" w:space="0" w:color="auto"/>
                    <w:right w:val="none" w:sz="0" w:space="0" w:color="auto"/>
                  </w:divBdr>
                  <w:divsChild>
                    <w:div w:id="229652684">
                      <w:marLeft w:val="0"/>
                      <w:marRight w:val="0"/>
                      <w:marTop w:val="0"/>
                      <w:marBottom w:val="0"/>
                      <w:divBdr>
                        <w:top w:val="none" w:sz="0" w:space="0" w:color="auto"/>
                        <w:left w:val="none" w:sz="0" w:space="0" w:color="auto"/>
                        <w:bottom w:val="none" w:sz="0" w:space="0" w:color="auto"/>
                        <w:right w:val="none" w:sz="0" w:space="0" w:color="auto"/>
                      </w:divBdr>
                    </w:div>
                  </w:divsChild>
                </w:div>
                <w:div w:id="803887204">
                  <w:marLeft w:val="0"/>
                  <w:marRight w:val="0"/>
                  <w:marTop w:val="0"/>
                  <w:marBottom w:val="0"/>
                  <w:divBdr>
                    <w:top w:val="none" w:sz="0" w:space="0" w:color="auto"/>
                    <w:left w:val="none" w:sz="0" w:space="0" w:color="auto"/>
                    <w:bottom w:val="none" w:sz="0" w:space="0" w:color="auto"/>
                    <w:right w:val="none" w:sz="0" w:space="0" w:color="auto"/>
                  </w:divBdr>
                  <w:divsChild>
                    <w:div w:id="70928423">
                      <w:marLeft w:val="0"/>
                      <w:marRight w:val="0"/>
                      <w:marTop w:val="0"/>
                      <w:marBottom w:val="0"/>
                      <w:divBdr>
                        <w:top w:val="none" w:sz="0" w:space="0" w:color="auto"/>
                        <w:left w:val="none" w:sz="0" w:space="0" w:color="auto"/>
                        <w:bottom w:val="none" w:sz="0" w:space="0" w:color="auto"/>
                        <w:right w:val="none" w:sz="0" w:space="0" w:color="auto"/>
                      </w:divBdr>
                    </w:div>
                  </w:divsChild>
                </w:div>
                <w:div w:id="76291046">
                  <w:marLeft w:val="0"/>
                  <w:marRight w:val="0"/>
                  <w:marTop w:val="0"/>
                  <w:marBottom w:val="0"/>
                  <w:divBdr>
                    <w:top w:val="none" w:sz="0" w:space="0" w:color="auto"/>
                    <w:left w:val="none" w:sz="0" w:space="0" w:color="auto"/>
                    <w:bottom w:val="none" w:sz="0" w:space="0" w:color="auto"/>
                    <w:right w:val="none" w:sz="0" w:space="0" w:color="auto"/>
                  </w:divBdr>
                  <w:divsChild>
                    <w:div w:id="193622438">
                      <w:marLeft w:val="0"/>
                      <w:marRight w:val="0"/>
                      <w:marTop w:val="0"/>
                      <w:marBottom w:val="0"/>
                      <w:divBdr>
                        <w:top w:val="none" w:sz="0" w:space="0" w:color="auto"/>
                        <w:left w:val="none" w:sz="0" w:space="0" w:color="auto"/>
                        <w:bottom w:val="none" w:sz="0" w:space="0" w:color="auto"/>
                        <w:right w:val="none" w:sz="0" w:space="0" w:color="auto"/>
                      </w:divBdr>
                    </w:div>
                  </w:divsChild>
                </w:div>
                <w:div w:id="1247038616">
                  <w:marLeft w:val="0"/>
                  <w:marRight w:val="0"/>
                  <w:marTop w:val="0"/>
                  <w:marBottom w:val="0"/>
                  <w:divBdr>
                    <w:top w:val="none" w:sz="0" w:space="0" w:color="auto"/>
                    <w:left w:val="none" w:sz="0" w:space="0" w:color="auto"/>
                    <w:bottom w:val="none" w:sz="0" w:space="0" w:color="auto"/>
                    <w:right w:val="none" w:sz="0" w:space="0" w:color="auto"/>
                  </w:divBdr>
                  <w:divsChild>
                    <w:div w:id="1572694442">
                      <w:marLeft w:val="0"/>
                      <w:marRight w:val="0"/>
                      <w:marTop w:val="0"/>
                      <w:marBottom w:val="0"/>
                      <w:divBdr>
                        <w:top w:val="none" w:sz="0" w:space="0" w:color="auto"/>
                        <w:left w:val="none" w:sz="0" w:space="0" w:color="auto"/>
                        <w:bottom w:val="none" w:sz="0" w:space="0" w:color="auto"/>
                        <w:right w:val="none" w:sz="0" w:space="0" w:color="auto"/>
                      </w:divBdr>
                    </w:div>
                  </w:divsChild>
                </w:div>
                <w:div w:id="1000427787">
                  <w:marLeft w:val="0"/>
                  <w:marRight w:val="0"/>
                  <w:marTop w:val="0"/>
                  <w:marBottom w:val="0"/>
                  <w:divBdr>
                    <w:top w:val="none" w:sz="0" w:space="0" w:color="auto"/>
                    <w:left w:val="none" w:sz="0" w:space="0" w:color="auto"/>
                    <w:bottom w:val="none" w:sz="0" w:space="0" w:color="auto"/>
                    <w:right w:val="none" w:sz="0" w:space="0" w:color="auto"/>
                  </w:divBdr>
                  <w:divsChild>
                    <w:div w:id="2078505774">
                      <w:marLeft w:val="0"/>
                      <w:marRight w:val="0"/>
                      <w:marTop w:val="0"/>
                      <w:marBottom w:val="0"/>
                      <w:divBdr>
                        <w:top w:val="none" w:sz="0" w:space="0" w:color="auto"/>
                        <w:left w:val="none" w:sz="0" w:space="0" w:color="auto"/>
                        <w:bottom w:val="none" w:sz="0" w:space="0" w:color="auto"/>
                        <w:right w:val="none" w:sz="0" w:space="0" w:color="auto"/>
                      </w:divBdr>
                    </w:div>
                  </w:divsChild>
                </w:div>
                <w:div w:id="1975940137">
                  <w:marLeft w:val="0"/>
                  <w:marRight w:val="0"/>
                  <w:marTop w:val="0"/>
                  <w:marBottom w:val="0"/>
                  <w:divBdr>
                    <w:top w:val="none" w:sz="0" w:space="0" w:color="auto"/>
                    <w:left w:val="none" w:sz="0" w:space="0" w:color="auto"/>
                    <w:bottom w:val="none" w:sz="0" w:space="0" w:color="auto"/>
                    <w:right w:val="none" w:sz="0" w:space="0" w:color="auto"/>
                  </w:divBdr>
                  <w:divsChild>
                    <w:div w:id="741829245">
                      <w:marLeft w:val="0"/>
                      <w:marRight w:val="0"/>
                      <w:marTop w:val="0"/>
                      <w:marBottom w:val="0"/>
                      <w:divBdr>
                        <w:top w:val="none" w:sz="0" w:space="0" w:color="auto"/>
                        <w:left w:val="none" w:sz="0" w:space="0" w:color="auto"/>
                        <w:bottom w:val="none" w:sz="0" w:space="0" w:color="auto"/>
                        <w:right w:val="none" w:sz="0" w:space="0" w:color="auto"/>
                      </w:divBdr>
                    </w:div>
                  </w:divsChild>
                </w:div>
                <w:div w:id="1938171033">
                  <w:marLeft w:val="0"/>
                  <w:marRight w:val="0"/>
                  <w:marTop w:val="0"/>
                  <w:marBottom w:val="0"/>
                  <w:divBdr>
                    <w:top w:val="none" w:sz="0" w:space="0" w:color="auto"/>
                    <w:left w:val="none" w:sz="0" w:space="0" w:color="auto"/>
                    <w:bottom w:val="none" w:sz="0" w:space="0" w:color="auto"/>
                    <w:right w:val="none" w:sz="0" w:space="0" w:color="auto"/>
                  </w:divBdr>
                  <w:divsChild>
                    <w:div w:id="1761288698">
                      <w:marLeft w:val="0"/>
                      <w:marRight w:val="0"/>
                      <w:marTop w:val="0"/>
                      <w:marBottom w:val="0"/>
                      <w:divBdr>
                        <w:top w:val="none" w:sz="0" w:space="0" w:color="auto"/>
                        <w:left w:val="none" w:sz="0" w:space="0" w:color="auto"/>
                        <w:bottom w:val="none" w:sz="0" w:space="0" w:color="auto"/>
                        <w:right w:val="none" w:sz="0" w:space="0" w:color="auto"/>
                      </w:divBdr>
                    </w:div>
                  </w:divsChild>
                </w:div>
                <w:div w:id="2058553904">
                  <w:marLeft w:val="0"/>
                  <w:marRight w:val="0"/>
                  <w:marTop w:val="0"/>
                  <w:marBottom w:val="0"/>
                  <w:divBdr>
                    <w:top w:val="none" w:sz="0" w:space="0" w:color="auto"/>
                    <w:left w:val="none" w:sz="0" w:space="0" w:color="auto"/>
                    <w:bottom w:val="none" w:sz="0" w:space="0" w:color="auto"/>
                    <w:right w:val="none" w:sz="0" w:space="0" w:color="auto"/>
                  </w:divBdr>
                  <w:divsChild>
                    <w:div w:id="73357248">
                      <w:marLeft w:val="0"/>
                      <w:marRight w:val="0"/>
                      <w:marTop w:val="0"/>
                      <w:marBottom w:val="0"/>
                      <w:divBdr>
                        <w:top w:val="none" w:sz="0" w:space="0" w:color="auto"/>
                        <w:left w:val="none" w:sz="0" w:space="0" w:color="auto"/>
                        <w:bottom w:val="none" w:sz="0" w:space="0" w:color="auto"/>
                        <w:right w:val="none" w:sz="0" w:space="0" w:color="auto"/>
                      </w:divBdr>
                    </w:div>
                  </w:divsChild>
                </w:div>
                <w:div w:id="633219295">
                  <w:marLeft w:val="0"/>
                  <w:marRight w:val="0"/>
                  <w:marTop w:val="0"/>
                  <w:marBottom w:val="0"/>
                  <w:divBdr>
                    <w:top w:val="none" w:sz="0" w:space="0" w:color="auto"/>
                    <w:left w:val="none" w:sz="0" w:space="0" w:color="auto"/>
                    <w:bottom w:val="none" w:sz="0" w:space="0" w:color="auto"/>
                    <w:right w:val="none" w:sz="0" w:space="0" w:color="auto"/>
                  </w:divBdr>
                  <w:divsChild>
                    <w:div w:id="1537886784">
                      <w:marLeft w:val="0"/>
                      <w:marRight w:val="0"/>
                      <w:marTop w:val="0"/>
                      <w:marBottom w:val="0"/>
                      <w:divBdr>
                        <w:top w:val="none" w:sz="0" w:space="0" w:color="auto"/>
                        <w:left w:val="none" w:sz="0" w:space="0" w:color="auto"/>
                        <w:bottom w:val="none" w:sz="0" w:space="0" w:color="auto"/>
                        <w:right w:val="none" w:sz="0" w:space="0" w:color="auto"/>
                      </w:divBdr>
                    </w:div>
                  </w:divsChild>
                </w:div>
                <w:div w:id="1391423183">
                  <w:marLeft w:val="0"/>
                  <w:marRight w:val="0"/>
                  <w:marTop w:val="0"/>
                  <w:marBottom w:val="0"/>
                  <w:divBdr>
                    <w:top w:val="none" w:sz="0" w:space="0" w:color="auto"/>
                    <w:left w:val="none" w:sz="0" w:space="0" w:color="auto"/>
                    <w:bottom w:val="none" w:sz="0" w:space="0" w:color="auto"/>
                    <w:right w:val="none" w:sz="0" w:space="0" w:color="auto"/>
                  </w:divBdr>
                  <w:divsChild>
                    <w:div w:id="353847133">
                      <w:marLeft w:val="0"/>
                      <w:marRight w:val="0"/>
                      <w:marTop w:val="0"/>
                      <w:marBottom w:val="0"/>
                      <w:divBdr>
                        <w:top w:val="none" w:sz="0" w:space="0" w:color="auto"/>
                        <w:left w:val="none" w:sz="0" w:space="0" w:color="auto"/>
                        <w:bottom w:val="none" w:sz="0" w:space="0" w:color="auto"/>
                        <w:right w:val="none" w:sz="0" w:space="0" w:color="auto"/>
                      </w:divBdr>
                    </w:div>
                  </w:divsChild>
                </w:div>
                <w:div w:id="1958364145">
                  <w:marLeft w:val="0"/>
                  <w:marRight w:val="0"/>
                  <w:marTop w:val="0"/>
                  <w:marBottom w:val="0"/>
                  <w:divBdr>
                    <w:top w:val="none" w:sz="0" w:space="0" w:color="auto"/>
                    <w:left w:val="none" w:sz="0" w:space="0" w:color="auto"/>
                    <w:bottom w:val="none" w:sz="0" w:space="0" w:color="auto"/>
                    <w:right w:val="none" w:sz="0" w:space="0" w:color="auto"/>
                  </w:divBdr>
                  <w:divsChild>
                    <w:div w:id="8339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8103">
          <w:marLeft w:val="0"/>
          <w:marRight w:val="0"/>
          <w:marTop w:val="0"/>
          <w:marBottom w:val="0"/>
          <w:divBdr>
            <w:top w:val="none" w:sz="0" w:space="0" w:color="auto"/>
            <w:left w:val="none" w:sz="0" w:space="0" w:color="auto"/>
            <w:bottom w:val="none" w:sz="0" w:space="0" w:color="auto"/>
            <w:right w:val="none" w:sz="0" w:space="0" w:color="auto"/>
          </w:divBdr>
          <w:divsChild>
            <w:div w:id="372392720">
              <w:marLeft w:val="0"/>
              <w:marRight w:val="0"/>
              <w:marTop w:val="0"/>
              <w:marBottom w:val="0"/>
              <w:divBdr>
                <w:top w:val="none" w:sz="0" w:space="0" w:color="auto"/>
                <w:left w:val="none" w:sz="0" w:space="0" w:color="auto"/>
                <w:bottom w:val="none" w:sz="0" w:space="0" w:color="auto"/>
                <w:right w:val="none" w:sz="0" w:space="0" w:color="auto"/>
              </w:divBdr>
            </w:div>
            <w:div w:id="1449348108">
              <w:marLeft w:val="0"/>
              <w:marRight w:val="0"/>
              <w:marTop w:val="0"/>
              <w:marBottom w:val="0"/>
              <w:divBdr>
                <w:top w:val="none" w:sz="0" w:space="0" w:color="auto"/>
                <w:left w:val="none" w:sz="0" w:space="0" w:color="auto"/>
                <w:bottom w:val="none" w:sz="0" w:space="0" w:color="auto"/>
                <w:right w:val="none" w:sz="0" w:space="0" w:color="auto"/>
              </w:divBdr>
            </w:div>
            <w:div w:id="207111003">
              <w:marLeft w:val="0"/>
              <w:marRight w:val="0"/>
              <w:marTop w:val="0"/>
              <w:marBottom w:val="0"/>
              <w:divBdr>
                <w:top w:val="none" w:sz="0" w:space="0" w:color="auto"/>
                <w:left w:val="none" w:sz="0" w:space="0" w:color="auto"/>
                <w:bottom w:val="none" w:sz="0" w:space="0" w:color="auto"/>
                <w:right w:val="none" w:sz="0" w:space="0" w:color="auto"/>
              </w:divBdr>
            </w:div>
            <w:div w:id="506482099">
              <w:marLeft w:val="0"/>
              <w:marRight w:val="0"/>
              <w:marTop w:val="0"/>
              <w:marBottom w:val="0"/>
              <w:divBdr>
                <w:top w:val="none" w:sz="0" w:space="0" w:color="auto"/>
                <w:left w:val="none" w:sz="0" w:space="0" w:color="auto"/>
                <w:bottom w:val="none" w:sz="0" w:space="0" w:color="auto"/>
                <w:right w:val="none" w:sz="0" w:space="0" w:color="auto"/>
              </w:divBdr>
            </w:div>
            <w:div w:id="2053769047">
              <w:marLeft w:val="0"/>
              <w:marRight w:val="0"/>
              <w:marTop w:val="0"/>
              <w:marBottom w:val="0"/>
              <w:divBdr>
                <w:top w:val="none" w:sz="0" w:space="0" w:color="auto"/>
                <w:left w:val="none" w:sz="0" w:space="0" w:color="auto"/>
                <w:bottom w:val="none" w:sz="0" w:space="0" w:color="auto"/>
                <w:right w:val="none" w:sz="0" w:space="0" w:color="auto"/>
              </w:divBdr>
            </w:div>
          </w:divsChild>
        </w:div>
        <w:div w:id="1465151897">
          <w:marLeft w:val="0"/>
          <w:marRight w:val="0"/>
          <w:marTop w:val="0"/>
          <w:marBottom w:val="0"/>
          <w:divBdr>
            <w:top w:val="none" w:sz="0" w:space="0" w:color="auto"/>
            <w:left w:val="none" w:sz="0" w:space="0" w:color="auto"/>
            <w:bottom w:val="none" w:sz="0" w:space="0" w:color="auto"/>
            <w:right w:val="none" w:sz="0" w:space="0" w:color="auto"/>
          </w:divBdr>
          <w:divsChild>
            <w:div w:id="1779720701">
              <w:marLeft w:val="0"/>
              <w:marRight w:val="0"/>
              <w:marTop w:val="0"/>
              <w:marBottom w:val="0"/>
              <w:divBdr>
                <w:top w:val="none" w:sz="0" w:space="0" w:color="auto"/>
                <w:left w:val="none" w:sz="0" w:space="0" w:color="auto"/>
                <w:bottom w:val="none" w:sz="0" w:space="0" w:color="auto"/>
                <w:right w:val="none" w:sz="0" w:space="0" w:color="auto"/>
              </w:divBdr>
            </w:div>
            <w:div w:id="311913173">
              <w:marLeft w:val="0"/>
              <w:marRight w:val="0"/>
              <w:marTop w:val="0"/>
              <w:marBottom w:val="0"/>
              <w:divBdr>
                <w:top w:val="none" w:sz="0" w:space="0" w:color="auto"/>
                <w:left w:val="none" w:sz="0" w:space="0" w:color="auto"/>
                <w:bottom w:val="none" w:sz="0" w:space="0" w:color="auto"/>
                <w:right w:val="none" w:sz="0" w:space="0" w:color="auto"/>
              </w:divBdr>
            </w:div>
            <w:div w:id="571550824">
              <w:marLeft w:val="0"/>
              <w:marRight w:val="0"/>
              <w:marTop w:val="0"/>
              <w:marBottom w:val="0"/>
              <w:divBdr>
                <w:top w:val="none" w:sz="0" w:space="0" w:color="auto"/>
                <w:left w:val="none" w:sz="0" w:space="0" w:color="auto"/>
                <w:bottom w:val="none" w:sz="0" w:space="0" w:color="auto"/>
                <w:right w:val="none" w:sz="0" w:space="0" w:color="auto"/>
              </w:divBdr>
            </w:div>
            <w:div w:id="1495609212">
              <w:marLeft w:val="0"/>
              <w:marRight w:val="0"/>
              <w:marTop w:val="0"/>
              <w:marBottom w:val="0"/>
              <w:divBdr>
                <w:top w:val="none" w:sz="0" w:space="0" w:color="auto"/>
                <w:left w:val="none" w:sz="0" w:space="0" w:color="auto"/>
                <w:bottom w:val="none" w:sz="0" w:space="0" w:color="auto"/>
                <w:right w:val="none" w:sz="0" w:space="0" w:color="auto"/>
              </w:divBdr>
            </w:div>
            <w:div w:id="1246577187">
              <w:marLeft w:val="0"/>
              <w:marRight w:val="0"/>
              <w:marTop w:val="0"/>
              <w:marBottom w:val="0"/>
              <w:divBdr>
                <w:top w:val="none" w:sz="0" w:space="0" w:color="auto"/>
                <w:left w:val="none" w:sz="0" w:space="0" w:color="auto"/>
                <w:bottom w:val="none" w:sz="0" w:space="0" w:color="auto"/>
                <w:right w:val="none" w:sz="0" w:space="0" w:color="auto"/>
              </w:divBdr>
            </w:div>
          </w:divsChild>
        </w:div>
        <w:div w:id="386732762">
          <w:marLeft w:val="0"/>
          <w:marRight w:val="0"/>
          <w:marTop w:val="0"/>
          <w:marBottom w:val="0"/>
          <w:divBdr>
            <w:top w:val="none" w:sz="0" w:space="0" w:color="auto"/>
            <w:left w:val="none" w:sz="0" w:space="0" w:color="auto"/>
            <w:bottom w:val="none" w:sz="0" w:space="0" w:color="auto"/>
            <w:right w:val="none" w:sz="0" w:space="0" w:color="auto"/>
          </w:divBdr>
          <w:divsChild>
            <w:div w:id="661548345">
              <w:marLeft w:val="0"/>
              <w:marRight w:val="0"/>
              <w:marTop w:val="0"/>
              <w:marBottom w:val="0"/>
              <w:divBdr>
                <w:top w:val="none" w:sz="0" w:space="0" w:color="auto"/>
                <w:left w:val="none" w:sz="0" w:space="0" w:color="auto"/>
                <w:bottom w:val="none" w:sz="0" w:space="0" w:color="auto"/>
                <w:right w:val="none" w:sz="0" w:space="0" w:color="auto"/>
              </w:divBdr>
            </w:div>
            <w:div w:id="1316109815">
              <w:marLeft w:val="0"/>
              <w:marRight w:val="0"/>
              <w:marTop w:val="0"/>
              <w:marBottom w:val="0"/>
              <w:divBdr>
                <w:top w:val="none" w:sz="0" w:space="0" w:color="auto"/>
                <w:left w:val="none" w:sz="0" w:space="0" w:color="auto"/>
                <w:bottom w:val="none" w:sz="0" w:space="0" w:color="auto"/>
                <w:right w:val="none" w:sz="0" w:space="0" w:color="auto"/>
              </w:divBdr>
            </w:div>
            <w:div w:id="55474867">
              <w:marLeft w:val="0"/>
              <w:marRight w:val="0"/>
              <w:marTop w:val="0"/>
              <w:marBottom w:val="0"/>
              <w:divBdr>
                <w:top w:val="none" w:sz="0" w:space="0" w:color="auto"/>
                <w:left w:val="none" w:sz="0" w:space="0" w:color="auto"/>
                <w:bottom w:val="none" w:sz="0" w:space="0" w:color="auto"/>
                <w:right w:val="none" w:sz="0" w:space="0" w:color="auto"/>
              </w:divBdr>
            </w:div>
            <w:div w:id="1670257093">
              <w:marLeft w:val="0"/>
              <w:marRight w:val="0"/>
              <w:marTop w:val="0"/>
              <w:marBottom w:val="0"/>
              <w:divBdr>
                <w:top w:val="none" w:sz="0" w:space="0" w:color="auto"/>
                <w:left w:val="none" w:sz="0" w:space="0" w:color="auto"/>
                <w:bottom w:val="none" w:sz="0" w:space="0" w:color="auto"/>
                <w:right w:val="none" w:sz="0" w:space="0" w:color="auto"/>
              </w:divBdr>
            </w:div>
          </w:divsChild>
        </w:div>
        <w:div w:id="647513961">
          <w:marLeft w:val="0"/>
          <w:marRight w:val="0"/>
          <w:marTop w:val="0"/>
          <w:marBottom w:val="0"/>
          <w:divBdr>
            <w:top w:val="none" w:sz="0" w:space="0" w:color="auto"/>
            <w:left w:val="none" w:sz="0" w:space="0" w:color="auto"/>
            <w:bottom w:val="none" w:sz="0" w:space="0" w:color="auto"/>
            <w:right w:val="none" w:sz="0" w:space="0" w:color="auto"/>
          </w:divBdr>
          <w:divsChild>
            <w:div w:id="1278028217">
              <w:marLeft w:val="0"/>
              <w:marRight w:val="0"/>
              <w:marTop w:val="0"/>
              <w:marBottom w:val="0"/>
              <w:divBdr>
                <w:top w:val="none" w:sz="0" w:space="0" w:color="auto"/>
                <w:left w:val="none" w:sz="0" w:space="0" w:color="auto"/>
                <w:bottom w:val="none" w:sz="0" w:space="0" w:color="auto"/>
                <w:right w:val="none" w:sz="0" w:space="0" w:color="auto"/>
              </w:divBdr>
            </w:div>
            <w:div w:id="762608159">
              <w:marLeft w:val="0"/>
              <w:marRight w:val="0"/>
              <w:marTop w:val="0"/>
              <w:marBottom w:val="0"/>
              <w:divBdr>
                <w:top w:val="none" w:sz="0" w:space="0" w:color="auto"/>
                <w:left w:val="none" w:sz="0" w:space="0" w:color="auto"/>
                <w:bottom w:val="none" w:sz="0" w:space="0" w:color="auto"/>
                <w:right w:val="none" w:sz="0" w:space="0" w:color="auto"/>
              </w:divBdr>
            </w:div>
            <w:div w:id="1331444550">
              <w:marLeft w:val="0"/>
              <w:marRight w:val="0"/>
              <w:marTop w:val="0"/>
              <w:marBottom w:val="0"/>
              <w:divBdr>
                <w:top w:val="none" w:sz="0" w:space="0" w:color="auto"/>
                <w:left w:val="none" w:sz="0" w:space="0" w:color="auto"/>
                <w:bottom w:val="none" w:sz="0" w:space="0" w:color="auto"/>
                <w:right w:val="none" w:sz="0" w:space="0" w:color="auto"/>
              </w:divBdr>
            </w:div>
            <w:div w:id="2087611000">
              <w:marLeft w:val="0"/>
              <w:marRight w:val="0"/>
              <w:marTop w:val="0"/>
              <w:marBottom w:val="0"/>
              <w:divBdr>
                <w:top w:val="none" w:sz="0" w:space="0" w:color="auto"/>
                <w:left w:val="none" w:sz="0" w:space="0" w:color="auto"/>
                <w:bottom w:val="none" w:sz="0" w:space="0" w:color="auto"/>
                <w:right w:val="none" w:sz="0" w:space="0" w:color="auto"/>
              </w:divBdr>
            </w:div>
          </w:divsChild>
        </w:div>
        <w:div w:id="1023164278">
          <w:marLeft w:val="0"/>
          <w:marRight w:val="0"/>
          <w:marTop w:val="0"/>
          <w:marBottom w:val="0"/>
          <w:divBdr>
            <w:top w:val="none" w:sz="0" w:space="0" w:color="auto"/>
            <w:left w:val="none" w:sz="0" w:space="0" w:color="auto"/>
            <w:bottom w:val="none" w:sz="0" w:space="0" w:color="auto"/>
            <w:right w:val="none" w:sz="0" w:space="0" w:color="auto"/>
          </w:divBdr>
          <w:divsChild>
            <w:div w:id="386072584">
              <w:marLeft w:val="-75"/>
              <w:marRight w:val="0"/>
              <w:marTop w:val="30"/>
              <w:marBottom w:val="30"/>
              <w:divBdr>
                <w:top w:val="none" w:sz="0" w:space="0" w:color="auto"/>
                <w:left w:val="none" w:sz="0" w:space="0" w:color="auto"/>
                <w:bottom w:val="none" w:sz="0" w:space="0" w:color="auto"/>
                <w:right w:val="none" w:sz="0" w:space="0" w:color="auto"/>
              </w:divBdr>
              <w:divsChild>
                <w:div w:id="1264269297">
                  <w:marLeft w:val="0"/>
                  <w:marRight w:val="0"/>
                  <w:marTop w:val="0"/>
                  <w:marBottom w:val="0"/>
                  <w:divBdr>
                    <w:top w:val="none" w:sz="0" w:space="0" w:color="auto"/>
                    <w:left w:val="none" w:sz="0" w:space="0" w:color="auto"/>
                    <w:bottom w:val="none" w:sz="0" w:space="0" w:color="auto"/>
                    <w:right w:val="none" w:sz="0" w:space="0" w:color="auto"/>
                  </w:divBdr>
                  <w:divsChild>
                    <w:div w:id="440147952">
                      <w:marLeft w:val="0"/>
                      <w:marRight w:val="0"/>
                      <w:marTop w:val="0"/>
                      <w:marBottom w:val="0"/>
                      <w:divBdr>
                        <w:top w:val="none" w:sz="0" w:space="0" w:color="auto"/>
                        <w:left w:val="none" w:sz="0" w:space="0" w:color="auto"/>
                        <w:bottom w:val="none" w:sz="0" w:space="0" w:color="auto"/>
                        <w:right w:val="none" w:sz="0" w:space="0" w:color="auto"/>
                      </w:divBdr>
                    </w:div>
                  </w:divsChild>
                </w:div>
                <w:div w:id="656887854">
                  <w:marLeft w:val="0"/>
                  <w:marRight w:val="0"/>
                  <w:marTop w:val="0"/>
                  <w:marBottom w:val="0"/>
                  <w:divBdr>
                    <w:top w:val="none" w:sz="0" w:space="0" w:color="auto"/>
                    <w:left w:val="none" w:sz="0" w:space="0" w:color="auto"/>
                    <w:bottom w:val="none" w:sz="0" w:space="0" w:color="auto"/>
                    <w:right w:val="none" w:sz="0" w:space="0" w:color="auto"/>
                  </w:divBdr>
                  <w:divsChild>
                    <w:div w:id="855466195">
                      <w:marLeft w:val="0"/>
                      <w:marRight w:val="0"/>
                      <w:marTop w:val="0"/>
                      <w:marBottom w:val="0"/>
                      <w:divBdr>
                        <w:top w:val="none" w:sz="0" w:space="0" w:color="auto"/>
                        <w:left w:val="none" w:sz="0" w:space="0" w:color="auto"/>
                        <w:bottom w:val="none" w:sz="0" w:space="0" w:color="auto"/>
                        <w:right w:val="none" w:sz="0" w:space="0" w:color="auto"/>
                      </w:divBdr>
                    </w:div>
                  </w:divsChild>
                </w:div>
                <w:div w:id="1900628988">
                  <w:marLeft w:val="0"/>
                  <w:marRight w:val="0"/>
                  <w:marTop w:val="0"/>
                  <w:marBottom w:val="0"/>
                  <w:divBdr>
                    <w:top w:val="none" w:sz="0" w:space="0" w:color="auto"/>
                    <w:left w:val="none" w:sz="0" w:space="0" w:color="auto"/>
                    <w:bottom w:val="none" w:sz="0" w:space="0" w:color="auto"/>
                    <w:right w:val="none" w:sz="0" w:space="0" w:color="auto"/>
                  </w:divBdr>
                  <w:divsChild>
                    <w:div w:id="594706260">
                      <w:marLeft w:val="0"/>
                      <w:marRight w:val="0"/>
                      <w:marTop w:val="0"/>
                      <w:marBottom w:val="0"/>
                      <w:divBdr>
                        <w:top w:val="none" w:sz="0" w:space="0" w:color="auto"/>
                        <w:left w:val="none" w:sz="0" w:space="0" w:color="auto"/>
                        <w:bottom w:val="none" w:sz="0" w:space="0" w:color="auto"/>
                        <w:right w:val="none" w:sz="0" w:space="0" w:color="auto"/>
                      </w:divBdr>
                    </w:div>
                  </w:divsChild>
                </w:div>
                <w:div w:id="620111682">
                  <w:marLeft w:val="0"/>
                  <w:marRight w:val="0"/>
                  <w:marTop w:val="0"/>
                  <w:marBottom w:val="0"/>
                  <w:divBdr>
                    <w:top w:val="none" w:sz="0" w:space="0" w:color="auto"/>
                    <w:left w:val="none" w:sz="0" w:space="0" w:color="auto"/>
                    <w:bottom w:val="none" w:sz="0" w:space="0" w:color="auto"/>
                    <w:right w:val="none" w:sz="0" w:space="0" w:color="auto"/>
                  </w:divBdr>
                  <w:divsChild>
                    <w:div w:id="517428785">
                      <w:marLeft w:val="0"/>
                      <w:marRight w:val="0"/>
                      <w:marTop w:val="0"/>
                      <w:marBottom w:val="0"/>
                      <w:divBdr>
                        <w:top w:val="none" w:sz="0" w:space="0" w:color="auto"/>
                        <w:left w:val="none" w:sz="0" w:space="0" w:color="auto"/>
                        <w:bottom w:val="none" w:sz="0" w:space="0" w:color="auto"/>
                        <w:right w:val="none" w:sz="0" w:space="0" w:color="auto"/>
                      </w:divBdr>
                    </w:div>
                  </w:divsChild>
                </w:div>
                <w:div w:id="18287712">
                  <w:marLeft w:val="0"/>
                  <w:marRight w:val="0"/>
                  <w:marTop w:val="0"/>
                  <w:marBottom w:val="0"/>
                  <w:divBdr>
                    <w:top w:val="none" w:sz="0" w:space="0" w:color="auto"/>
                    <w:left w:val="none" w:sz="0" w:space="0" w:color="auto"/>
                    <w:bottom w:val="none" w:sz="0" w:space="0" w:color="auto"/>
                    <w:right w:val="none" w:sz="0" w:space="0" w:color="auto"/>
                  </w:divBdr>
                  <w:divsChild>
                    <w:div w:id="277152378">
                      <w:marLeft w:val="0"/>
                      <w:marRight w:val="0"/>
                      <w:marTop w:val="0"/>
                      <w:marBottom w:val="0"/>
                      <w:divBdr>
                        <w:top w:val="none" w:sz="0" w:space="0" w:color="auto"/>
                        <w:left w:val="none" w:sz="0" w:space="0" w:color="auto"/>
                        <w:bottom w:val="none" w:sz="0" w:space="0" w:color="auto"/>
                        <w:right w:val="none" w:sz="0" w:space="0" w:color="auto"/>
                      </w:divBdr>
                    </w:div>
                  </w:divsChild>
                </w:div>
                <w:div w:id="1324318563">
                  <w:marLeft w:val="0"/>
                  <w:marRight w:val="0"/>
                  <w:marTop w:val="0"/>
                  <w:marBottom w:val="0"/>
                  <w:divBdr>
                    <w:top w:val="none" w:sz="0" w:space="0" w:color="auto"/>
                    <w:left w:val="none" w:sz="0" w:space="0" w:color="auto"/>
                    <w:bottom w:val="none" w:sz="0" w:space="0" w:color="auto"/>
                    <w:right w:val="none" w:sz="0" w:space="0" w:color="auto"/>
                  </w:divBdr>
                  <w:divsChild>
                    <w:div w:id="1373994255">
                      <w:marLeft w:val="0"/>
                      <w:marRight w:val="0"/>
                      <w:marTop w:val="0"/>
                      <w:marBottom w:val="0"/>
                      <w:divBdr>
                        <w:top w:val="none" w:sz="0" w:space="0" w:color="auto"/>
                        <w:left w:val="none" w:sz="0" w:space="0" w:color="auto"/>
                        <w:bottom w:val="none" w:sz="0" w:space="0" w:color="auto"/>
                        <w:right w:val="none" w:sz="0" w:space="0" w:color="auto"/>
                      </w:divBdr>
                    </w:div>
                  </w:divsChild>
                </w:div>
                <w:div w:id="101193175">
                  <w:marLeft w:val="0"/>
                  <w:marRight w:val="0"/>
                  <w:marTop w:val="0"/>
                  <w:marBottom w:val="0"/>
                  <w:divBdr>
                    <w:top w:val="none" w:sz="0" w:space="0" w:color="auto"/>
                    <w:left w:val="none" w:sz="0" w:space="0" w:color="auto"/>
                    <w:bottom w:val="none" w:sz="0" w:space="0" w:color="auto"/>
                    <w:right w:val="none" w:sz="0" w:space="0" w:color="auto"/>
                  </w:divBdr>
                  <w:divsChild>
                    <w:div w:id="806899204">
                      <w:marLeft w:val="0"/>
                      <w:marRight w:val="0"/>
                      <w:marTop w:val="0"/>
                      <w:marBottom w:val="0"/>
                      <w:divBdr>
                        <w:top w:val="none" w:sz="0" w:space="0" w:color="auto"/>
                        <w:left w:val="none" w:sz="0" w:space="0" w:color="auto"/>
                        <w:bottom w:val="none" w:sz="0" w:space="0" w:color="auto"/>
                        <w:right w:val="none" w:sz="0" w:space="0" w:color="auto"/>
                      </w:divBdr>
                    </w:div>
                  </w:divsChild>
                </w:div>
                <w:div w:id="121732541">
                  <w:marLeft w:val="0"/>
                  <w:marRight w:val="0"/>
                  <w:marTop w:val="0"/>
                  <w:marBottom w:val="0"/>
                  <w:divBdr>
                    <w:top w:val="none" w:sz="0" w:space="0" w:color="auto"/>
                    <w:left w:val="none" w:sz="0" w:space="0" w:color="auto"/>
                    <w:bottom w:val="none" w:sz="0" w:space="0" w:color="auto"/>
                    <w:right w:val="none" w:sz="0" w:space="0" w:color="auto"/>
                  </w:divBdr>
                  <w:divsChild>
                    <w:div w:id="1844472923">
                      <w:marLeft w:val="0"/>
                      <w:marRight w:val="0"/>
                      <w:marTop w:val="0"/>
                      <w:marBottom w:val="0"/>
                      <w:divBdr>
                        <w:top w:val="none" w:sz="0" w:space="0" w:color="auto"/>
                        <w:left w:val="none" w:sz="0" w:space="0" w:color="auto"/>
                        <w:bottom w:val="none" w:sz="0" w:space="0" w:color="auto"/>
                        <w:right w:val="none" w:sz="0" w:space="0" w:color="auto"/>
                      </w:divBdr>
                    </w:div>
                  </w:divsChild>
                </w:div>
                <w:div w:id="1778333731">
                  <w:marLeft w:val="0"/>
                  <w:marRight w:val="0"/>
                  <w:marTop w:val="0"/>
                  <w:marBottom w:val="0"/>
                  <w:divBdr>
                    <w:top w:val="none" w:sz="0" w:space="0" w:color="auto"/>
                    <w:left w:val="none" w:sz="0" w:space="0" w:color="auto"/>
                    <w:bottom w:val="none" w:sz="0" w:space="0" w:color="auto"/>
                    <w:right w:val="none" w:sz="0" w:space="0" w:color="auto"/>
                  </w:divBdr>
                  <w:divsChild>
                    <w:div w:id="2076203454">
                      <w:marLeft w:val="0"/>
                      <w:marRight w:val="0"/>
                      <w:marTop w:val="0"/>
                      <w:marBottom w:val="0"/>
                      <w:divBdr>
                        <w:top w:val="none" w:sz="0" w:space="0" w:color="auto"/>
                        <w:left w:val="none" w:sz="0" w:space="0" w:color="auto"/>
                        <w:bottom w:val="none" w:sz="0" w:space="0" w:color="auto"/>
                        <w:right w:val="none" w:sz="0" w:space="0" w:color="auto"/>
                      </w:divBdr>
                    </w:div>
                  </w:divsChild>
                </w:div>
                <w:div w:id="1633169714">
                  <w:marLeft w:val="0"/>
                  <w:marRight w:val="0"/>
                  <w:marTop w:val="0"/>
                  <w:marBottom w:val="0"/>
                  <w:divBdr>
                    <w:top w:val="none" w:sz="0" w:space="0" w:color="auto"/>
                    <w:left w:val="none" w:sz="0" w:space="0" w:color="auto"/>
                    <w:bottom w:val="none" w:sz="0" w:space="0" w:color="auto"/>
                    <w:right w:val="none" w:sz="0" w:space="0" w:color="auto"/>
                  </w:divBdr>
                  <w:divsChild>
                    <w:div w:id="1049450935">
                      <w:marLeft w:val="0"/>
                      <w:marRight w:val="0"/>
                      <w:marTop w:val="0"/>
                      <w:marBottom w:val="0"/>
                      <w:divBdr>
                        <w:top w:val="none" w:sz="0" w:space="0" w:color="auto"/>
                        <w:left w:val="none" w:sz="0" w:space="0" w:color="auto"/>
                        <w:bottom w:val="none" w:sz="0" w:space="0" w:color="auto"/>
                        <w:right w:val="none" w:sz="0" w:space="0" w:color="auto"/>
                      </w:divBdr>
                    </w:div>
                  </w:divsChild>
                </w:div>
                <w:div w:id="557327230">
                  <w:marLeft w:val="0"/>
                  <w:marRight w:val="0"/>
                  <w:marTop w:val="0"/>
                  <w:marBottom w:val="0"/>
                  <w:divBdr>
                    <w:top w:val="none" w:sz="0" w:space="0" w:color="auto"/>
                    <w:left w:val="none" w:sz="0" w:space="0" w:color="auto"/>
                    <w:bottom w:val="none" w:sz="0" w:space="0" w:color="auto"/>
                    <w:right w:val="none" w:sz="0" w:space="0" w:color="auto"/>
                  </w:divBdr>
                  <w:divsChild>
                    <w:div w:id="1608078603">
                      <w:marLeft w:val="0"/>
                      <w:marRight w:val="0"/>
                      <w:marTop w:val="0"/>
                      <w:marBottom w:val="0"/>
                      <w:divBdr>
                        <w:top w:val="none" w:sz="0" w:space="0" w:color="auto"/>
                        <w:left w:val="none" w:sz="0" w:space="0" w:color="auto"/>
                        <w:bottom w:val="none" w:sz="0" w:space="0" w:color="auto"/>
                        <w:right w:val="none" w:sz="0" w:space="0" w:color="auto"/>
                      </w:divBdr>
                    </w:div>
                  </w:divsChild>
                </w:div>
                <w:div w:id="1926496349">
                  <w:marLeft w:val="0"/>
                  <w:marRight w:val="0"/>
                  <w:marTop w:val="0"/>
                  <w:marBottom w:val="0"/>
                  <w:divBdr>
                    <w:top w:val="none" w:sz="0" w:space="0" w:color="auto"/>
                    <w:left w:val="none" w:sz="0" w:space="0" w:color="auto"/>
                    <w:bottom w:val="none" w:sz="0" w:space="0" w:color="auto"/>
                    <w:right w:val="none" w:sz="0" w:space="0" w:color="auto"/>
                  </w:divBdr>
                  <w:divsChild>
                    <w:div w:id="718094820">
                      <w:marLeft w:val="0"/>
                      <w:marRight w:val="0"/>
                      <w:marTop w:val="0"/>
                      <w:marBottom w:val="0"/>
                      <w:divBdr>
                        <w:top w:val="none" w:sz="0" w:space="0" w:color="auto"/>
                        <w:left w:val="none" w:sz="0" w:space="0" w:color="auto"/>
                        <w:bottom w:val="none" w:sz="0" w:space="0" w:color="auto"/>
                        <w:right w:val="none" w:sz="0" w:space="0" w:color="auto"/>
                      </w:divBdr>
                    </w:div>
                  </w:divsChild>
                </w:div>
                <w:div w:id="653148912">
                  <w:marLeft w:val="0"/>
                  <w:marRight w:val="0"/>
                  <w:marTop w:val="0"/>
                  <w:marBottom w:val="0"/>
                  <w:divBdr>
                    <w:top w:val="none" w:sz="0" w:space="0" w:color="auto"/>
                    <w:left w:val="none" w:sz="0" w:space="0" w:color="auto"/>
                    <w:bottom w:val="none" w:sz="0" w:space="0" w:color="auto"/>
                    <w:right w:val="none" w:sz="0" w:space="0" w:color="auto"/>
                  </w:divBdr>
                  <w:divsChild>
                    <w:div w:id="1963148360">
                      <w:marLeft w:val="0"/>
                      <w:marRight w:val="0"/>
                      <w:marTop w:val="0"/>
                      <w:marBottom w:val="0"/>
                      <w:divBdr>
                        <w:top w:val="none" w:sz="0" w:space="0" w:color="auto"/>
                        <w:left w:val="none" w:sz="0" w:space="0" w:color="auto"/>
                        <w:bottom w:val="none" w:sz="0" w:space="0" w:color="auto"/>
                        <w:right w:val="none" w:sz="0" w:space="0" w:color="auto"/>
                      </w:divBdr>
                    </w:div>
                  </w:divsChild>
                </w:div>
                <w:div w:id="1758406504">
                  <w:marLeft w:val="0"/>
                  <w:marRight w:val="0"/>
                  <w:marTop w:val="0"/>
                  <w:marBottom w:val="0"/>
                  <w:divBdr>
                    <w:top w:val="none" w:sz="0" w:space="0" w:color="auto"/>
                    <w:left w:val="none" w:sz="0" w:space="0" w:color="auto"/>
                    <w:bottom w:val="none" w:sz="0" w:space="0" w:color="auto"/>
                    <w:right w:val="none" w:sz="0" w:space="0" w:color="auto"/>
                  </w:divBdr>
                  <w:divsChild>
                    <w:div w:id="81463139">
                      <w:marLeft w:val="0"/>
                      <w:marRight w:val="0"/>
                      <w:marTop w:val="0"/>
                      <w:marBottom w:val="0"/>
                      <w:divBdr>
                        <w:top w:val="none" w:sz="0" w:space="0" w:color="auto"/>
                        <w:left w:val="none" w:sz="0" w:space="0" w:color="auto"/>
                        <w:bottom w:val="none" w:sz="0" w:space="0" w:color="auto"/>
                        <w:right w:val="none" w:sz="0" w:space="0" w:color="auto"/>
                      </w:divBdr>
                    </w:div>
                  </w:divsChild>
                </w:div>
                <w:div w:id="754211607">
                  <w:marLeft w:val="0"/>
                  <w:marRight w:val="0"/>
                  <w:marTop w:val="0"/>
                  <w:marBottom w:val="0"/>
                  <w:divBdr>
                    <w:top w:val="none" w:sz="0" w:space="0" w:color="auto"/>
                    <w:left w:val="none" w:sz="0" w:space="0" w:color="auto"/>
                    <w:bottom w:val="none" w:sz="0" w:space="0" w:color="auto"/>
                    <w:right w:val="none" w:sz="0" w:space="0" w:color="auto"/>
                  </w:divBdr>
                  <w:divsChild>
                    <w:div w:id="1373575961">
                      <w:marLeft w:val="0"/>
                      <w:marRight w:val="0"/>
                      <w:marTop w:val="0"/>
                      <w:marBottom w:val="0"/>
                      <w:divBdr>
                        <w:top w:val="none" w:sz="0" w:space="0" w:color="auto"/>
                        <w:left w:val="none" w:sz="0" w:space="0" w:color="auto"/>
                        <w:bottom w:val="none" w:sz="0" w:space="0" w:color="auto"/>
                        <w:right w:val="none" w:sz="0" w:space="0" w:color="auto"/>
                      </w:divBdr>
                    </w:div>
                  </w:divsChild>
                </w:div>
                <w:div w:id="1808736555">
                  <w:marLeft w:val="0"/>
                  <w:marRight w:val="0"/>
                  <w:marTop w:val="0"/>
                  <w:marBottom w:val="0"/>
                  <w:divBdr>
                    <w:top w:val="none" w:sz="0" w:space="0" w:color="auto"/>
                    <w:left w:val="none" w:sz="0" w:space="0" w:color="auto"/>
                    <w:bottom w:val="none" w:sz="0" w:space="0" w:color="auto"/>
                    <w:right w:val="none" w:sz="0" w:space="0" w:color="auto"/>
                  </w:divBdr>
                  <w:divsChild>
                    <w:div w:id="493952618">
                      <w:marLeft w:val="0"/>
                      <w:marRight w:val="0"/>
                      <w:marTop w:val="0"/>
                      <w:marBottom w:val="0"/>
                      <w:divBdr>
                        <w:top w:val="none" w:sz="0" w:space="0" w:color="auto"/>
                        <w:left w:val="none" w:sz="0" w:space="0" w:color="auto"/>
                        <w:bottom w:val="none" w:sz="0" w:space="0" w:color="auto"/>
                        <w:right w:val="none" w:sz="0" w:space="0" w:color="auto"/>
                      </w:divBdr>
                    </w:div>
                  </w:divsChild>
                </w:div>
                <w:div w:id="1201016263">
                  <w:marLeft w:val="0"/>
                  <w:marRight w:val="0"/>
                  <w:marTop w:val="0"/>
                  <w:marBottom w:val="0"/>
                  <w:divBdr>
                    <w:top w:val="none" w:sz="0" w:space="0" w:color="auto"/>
                    <w:left w:val="none" w:sz="0" w:space="0" w:color="auto"/>
                    <w:bottom w:val="none" w:sz="0" w:space="0" w:color="auto"/>
                    <w:right w:val="none" w:sz="0" w:space="0" w:color="auto"/>
                  </w:divBdr>
                  <w:divsChild>
                    <w:div w:id="184637398">
                      <w:marLeft w:val="0"/>
                      <w:marRight w:val="0"/>
                      <w:marTop w:val="0"/>
                      <w:marBottom w:val="0"/>
                      <w:divBdr>
                        <w:top w:val="none" w:sz="0" w:space="0" w:color="auto"/>
                        <w:left w:val="none" w:sz="0" w:space="0" w:color="auto"/>
                        <w:bottom w:val="none" w:sz="0" w:space="0" w:color="auto"/>
                        <w:right w:val="none" w:sz="0" w:space="0" w:color="auto"/>
                      </w:divBdr>
                    </w:div>
                  </w:divsChild>
                </w:div>
                <w:div w:id="772475412">
                  <w:marLeft w:val="0"/>
                  <w:marRight w:val="0"/>
                  <w:marTop w:val="0"/>
                  <w:marBottom w:val="0"/>
                  <w:divBdr>
                    <w:top w:val="none" w:sz="0" w:space="0" w:color="auto"/>
                    <w:left w:val="none" w:sz="0" w:space="0" w:color="auto"/>
                    <w:bottom w:val="none" w:sz="0" w:space="0" w:color="auto"/>
                    <w:right w:val="none" w:sz="0" w:space="0" w:color="auto"/>
                  </w:divBdr>
                  <w:divsChild>
                    <w:div w:id="518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06035">
          <w:marLeft w:val="0"/>
          <w:marRight w:val="0"/>
          <w:marTop w:val="0"/>
          <w:marBottom w:val="0"/>
          <w:divBdr>
            <w:top w:val="none" w:sz="0" w:space="0" w:color="auto"/>
            <w:left w:val="none" w:sz="0" w:space="0" w:color="auto"/>
            <w:bottom w:val="none" w:sz="0" w:space="0" w:color="auto"/>
            <w:right w:val="none" w:sz="0" w:space="0" w:color="auto"/>
          </w:divBdr>
        </w:div>
        <w:div w:id="140273324">
          <w:marLeft w:val="0"/>
          <w:marRight w:val="0"/>
          <w:marTop w:val="0"/>
          <w:marBottom w:val="0"/>
          <w:divBdr>
            <w:top w:val="none" w:sz="0" w:space="0" w:color="auto"/>
            <w:left w:val="none" w:sz="0" w:space="0" w:color="auto"/>
            <w:bottom w:val="none" w:sz="0" w:space="0" w:color="auto"/>
            <w:right w:val="none" w:sz="0" w:space="0" w:color="auto"/>
          </w:divBdr>
        </w:div>
        <w:div w:id="864488199">
          <w:marLeft w:val="0"/>
          <w:marRight w:val="0"/>
          <w:marTop w:val="0"/>
          <w:marBottom w:val="0"/>
          <w:divBdr>
            <w:top w:val="none" w:sz="0" w:space="0" w:color="auto"/>
            <w:left w:val="none" w:sz="0" w:space="0" w:color="auto"/>
            <w:bottom w:val="none" w:sz="0" w:space="0" w:color="auto"/>
            <w:right w:val="none" w:sz="0" w:space="0" w:color="auto"/>
          </w:divBdr>
          <w:divsChild>
            <w:div w:id="617221506">
              <w:marLeft w:val="-75"/>
              <w:marRight w:val="0"/>
              <w:marTop w:val="30"/>
              <w:marBottom w:val="30"/>
              <w:divBdr>
                <w:top w:val="none" w:sz="0" w:space="0" w:color="auto"/>
                <w:left w:val="none" w:sz="0" w:space="0" w:color="auto"/>
                <w:bottom w:val="none" w:sz="0" w:space="0" w:color="auto"/>
                <w:right w:val="none" w:sz="0" w:space="0" w:color="auto"/>
              </w:divBdr>
              <w:divsChild>
                <w:div w:id="1206143577">
                  <w:marLeft w:val="0"/>
                  <w:marRight w:val="0"/>
                  <w:marTop w:val="0"/>
                  <w:marBottom w:val="0"/>
                  <w:divBdr>
                    <w:top w:val="none" w:sz="0" w:space="0" w:color="auto"/>
                    <w:left w:val="none" w:sz="0" w:space="0" w:color="auto"/>
                    <w:bottom w:val="none" w:sz="0" w:space="0" w:color="auto"/>
                    <w:right w:val="none" w:sz="0" w:space="0" w:color="auto"/>
                  </w:divBdr>
                  <w:divsChild>
                    <w:div w:id="2003846491">
                      <w:marLeft w:val="0"/>
                      <w:marRight w:val="0"/>
                      <w:marTop w:val="0"/>
                      <w:marBottom w:val="0"/>
                      <w:divBdr>
                        <w:top w:val="none" w:sz="0" w:space="0" w:color="auto"/>
                        <w:left w:val="none" w:sz="0" w:space="0" w:color="auto"/>
                        <w:bottom w:val="none" w:sz="0" w:space="0" w:color="auto"/>
                        <w:right w:val="none" w:sz="0" w:space="0" w:color="auto"/>
                      </w:divBdr>
                    </w:div>
                  </w:divsChild>
                </w:div>
                <w:div w:id="574167483">
                  <w:marLeft w:val="0"/>
                  <w:marRight w:val="0"/>
                  <w:marTop w:val="0"/>
                  <w:marBottom w:val="0"/>
                  <w:divBdr>
                    <w:top w:val="none" w:sz="0" w:space="0" w:color="auto"/>
                    <w:left w:val="none" w:sz="0" w:space="0" w:color="auto"/>
                    <w:bottom w:val="none" w:sz="0" w:space="0" w:color="auto"/>
                    <w:right w:val="none" w:sz="0" w:space="0" w:color="auto"/>
                  </w:divBdr>
                  <w:divsChild>
                    <w:div w:id="1345279073">
                      <w:marLeft w:val="0"/>
                      <w:marRight w:val="0"/>
                      <w:marTop w:val="0"/>
                      <w:marBottom w:val="0"/>
                      <w:divBdr>
                        <w:top w:val="none" w:sz="0" w:space="0" w:color="auto"/>
                        <w:left w:val="none" w:sz="0" w:space="0" w:color="auto"/>
                        <w:bottom w:val="none" w:sz="0" w:space="0" w:color="auto"/>
                        <w:right w:val="none" w:sz="0" w:space="0" w:color="auto"/>
                      </w:divBdr>
                    </w:div>
                  </w:divsChild>
                </w:div>
                <w:div w:id="138962372">
                  <w:marLeft w:val="0"/>
                  <w:marRight w:val="0"/>
                  <w:marTop w:val="0"/>
                  <w:marBottom w:val="0"/>
                  <w:divBdr>
                    <w:top w:val="none" w:sz="0" w:space="0" w:color="auto"/>
                    <w:left w:val="none" w:sz="0" w:space="0" w:color="auto"/>
                    <w:bottom w:val="none" w:sz="0" w:space="0" w:color="auto"/>
                    <w:right w:val="none" w:sz="0" w:space="0" w:color="auto"/>
                  </w:divBdr>
                  <w:divsChild>
                    <w:div w:id="690179838">
                      <w:marLeft w:val="0"/>
                      <w:marRight w:val="0"/>
                      <w:marTop w:val="0"/>
                      <w:marBottom w:val="0"/>
                      <w:divBdr>
                        <w:top w:val="none" w:sz="0" w:space="0" w:color="auto"/>
                        <w:left w:val="none" w:sz="0" w:space="0" w:color="auto"/>
                        <w:bottom w:val="none" w:sz="0" w:space="0" w:color="auto"/>
                        <w:right w:val="none" w:sz="0" w:space="0" w:color="auto"/>
                      </w:divBdr>
                    </w:div>
                  </w:divsChild>
                </w:div>
                <w:div w:id="124853750">
                  <w:marLeft w:val="0"/>
                  <w:marRight w:val="0"/>
                  <w:marTop w:val="0"/>
                  <w:marBottom w:val="0"/>
                  <w:divBdr>
                    <w:top w:val="none" w:sz="0" w:space="0" w:color="auto"/>
                    <w:left w:val="none" w:sz="0" w:space="0" w:color="auto"/>
                    <w:bottom w:val="none" w:sz="0" w:space="0" w:color="auto"/>
                    <w:right w:val="none" w:sz="0" w:space="0" w:color="auto"/>
                  </w:divBdr>
                  <w:divsChild>
                    <w:div w:id="1214924265">
                      <w:marLeft w:val="0"/>
                      <w:marRight w:val="0"/>
                      <w:marTop w:val="0"/>
                      <w:marBottom w:val="0"/>
                      <w:divBdr>
                        <w:top w:val="none" w:sz="0" w:space="0" w:color="auto"/>
                        <w:left w:val="none" w:sz="0" w:space="0" w:color="auto"/>
                        <w:bottom w:val="none" w:sz="0" w:space="0" w:color="auto"/>
                        <w:right w:val="none" w:sz="0" w:space="0" w:color="auto"/>
                      </w:divBdr>
                    </w:div>
                  </w:divsChild>
                </w:div>
                <w:div w:id="188373452">
                  <w:marLeft w:val="0"/>
                  <w:marRight w:val="0"/>
                  <w:marTop w:val="0"/>
                  <w:marBottom w:val="0"/>
                  <w:divBdr>
                    <w:top w:val="none" w:sz="0" w:space="0" w:color="auto"/>
                    <w:left w:val="none" w:sz="0" w:space="0" w:color="auto"/>
                    <w:bottom w:val="none" w:sz="0" w:space="0" w:color="auto"/>
                    <w:right w:val="none" w:sz="0" w:space="0" w:color="auto"/>
                  </w:divBdr>
                  <w:divsChild>
                    <w:div w:id="8336715">
                      <w:marLeft w:val="0"/>
                      <w:marRight w:val="0"/>
                      <w:marTop w:val="0"/>
                      <w:marBottom w:val="0"/>
                      <w:divBdr>
                        <w:top w:val="none" w:sz="0" w:space="0" w:color="auto"/>
                        <w:left w:val="none" w:sz="0" w:space="0" w:color="auto"/>
                        <w:bottom w:val="none" w:sz="0" w:space="0" w:color="auto"/>
                        <w:right w:val="none" w:sz="0" w:space="0" w:color="auto"/>
                      </w:divBdr>
                    </w:div>
                  </w:divsChild>
                </w:div>
                <w:div w:id="762729779">
                  <w:marLeft w:val="0"/>
                  <w:marRight w:val="0"/>
                  <w:marTop w:val="0"/>
                  <w:marBottom w:val="0"/>
                  <w:divBdr>
                    <w:top w:val="none" w:sz="0" w:space="0" w:color="auto"/>
                    <w:left w:val="none" w:sz="0" w:space="0" w:color="auto"/>
                    <w:bottom w:val="none" w:sz="0" w:space="0" w:color="auto"/>
                    <w:right w:val="none" w:sz="0" w:space="0" w:color="auto"/>
                  </w:divBdr>
                  <w:divsChild>
                    <w:div w:id="218132672">
                      <w:marLeft w:val="0"/>
                      <w:marRight w:val="0"/>
                      <w:marTop w:val="0"/>
                      <w:marBottom w:val="0"/>
                      <w:divBdr>
                        <w:top w:val="none" w:sz="0" w:space="0" w:color="auto"/>
                        <w:left w:val="none" w:sz="0" w:space="0" w:color="auto"/>
                        <w:bottom w:val="none" w:sz="0" w:space="0" w:color="auto"/>
                        <w:right w:val="none" w:sz="0" w:space="0" w:color="auto"/>
                      </w:divBdr>
                    </w:div>
                  </w:divsChild>
                </w:div>
                <w:div w:id="2099980113">
                  <w:marLeft w:val="0"/>
                  <w:marRight w:val="0"/>
                  <w:marTop w:val="0"/>
                  <w:marBottom w:val="0"/>
                  <w:divBdr>
                    <w:top w:val="none" w:sz="0" w:space="0" w:color="auto"/>
                    <w:left w:val="none" w:sz="0" w:space="0" w:color="auto"/>
                    <w:bottom w:val="none" w:sz="0" w:space="0" w:color="auto"/>
                    <w:right w:val="none" w:sz="0" w:space="0" w:color="auto"/>
                  </w:divBdr>
                  <w:divsChild>
                    <w:div w:id="368530938">
                      <w:marLeft w:val="0"/>
                      <w:marRight w:val="0"/>
                      <w:marTop w:val="0"/>
                      <w:marBottom w:val="0"/>
                      <w:divBdr>
                        <w:top w:val="none" w:sz="0" w:space="0" w:color="auto"/>
                        <w:left w:val="none" w:sz="0" w:space="0" w:color="auto"/>
                        <w:bottom w:val="none" w:sz="0" w:space="0" w:color="auto"/>
                        <w:right w:val="none" w:sz="0" w:space="0" w:color="auto"/>
                      </w:divBdr>
                    </w:div>
                  </w:divsChild>
                </w:div>
                <w:div w:id="470750048">
                  <w:marLeft w:val="0"/>
                  <w:marRight w:val="0"/>
                  <w:marTop w:val="0"/>
                  <w:marBottom w:val="0"/>
                  <w:divBdr>
                    <w:top w:val="none" w:sz="0" w:space="0" w:color="auto"/>
                    <w:left w:val="none" w:sz="0" w:space="0" w:color="auto"/>
                    <w:bottom w:val="none" w:sz="0" w:space="0" w:color="auto"/>
                    <w:right w:val="none" w:sz="0" w:space="0" w:color="auto"/>
                  </w:divBdr>
                  <w:divsChild>
                    <w:div w:id="1467577530">
                      <w:marLeft w:val="0"/>
                      <w:marRight w:val="0"/>
                      <w:marTop w:val="0"/>
                      <w:marBottom w:val="0"/>
                      <w:divBdr>
                        <w:top w:val="none" w:sz="0" w:space="0" w:color="auto"/>
                        <w:left w:val="none" w:sz="0" w:space="0" w:color="auto"/>
                        <w:bottom w:val="none" w:sz="0" w:space="0" w:color="auto"/>
                        <w:right w:val="none" w:sz="0" w:space="0" w:color="auto"/>
                      </w:divBdr>
                    </w:div>
                  </w:divsChild>
                </w:div>
                <w:div w:id="1409960837">
                  <w:marLeft w:val="0"/>
                  <w:marRight w:val="0"/>
                  <w:marTop w:val="0"/>
                  <w:marBottom w:val="0"/>
                  <w:divBdr>
                    <w:top w:val="none" w:sz="0" w:space="0" w:color="auto"/>
                    <w:left w:val="none" w:sz="0" w:space="0" w:color="auto"/>
                    <w:bottom w:val="none" w:sz="0" w:space="0" w:color="auto"/>
                    <w:right w:val="none" w:sz="0" w:space="0" w:color="auto"/>
                  </w:divBdr>
                  <w:divsChild>
                    <w:div w:id="1395159487">
                      <w:marLeft w:val="0"/>
                      <w:marRight w:val="0"/>
                      <w:marTop w:val="0"/>
                      <w:marBottom w:val="0"/>
                      <w:divBdr>
                        <w:top w:val="none" w:sz="0" w:space="0" w:color="auto"/>
                        <w:left w:val="none" w:sz="0" w:space="0" w:color="auto"/>
                        <w:bottom w:val="none" w:sz="0" w:space="0" w:color="auto"/>
                        <w:right w:val="none" w:sz="0" w:space="0" w:color="auto"/>
                      </w:divBdr>
                    </w:div>
                  </w:divsChild>
                </w:div>
                <w:div w:id="1821069944">
                  <w:marLeft w:val="0"/>
                  <w:marRight w:val="0"/>
                  <w:marTop w:val="0"/>
                  <w:marBottom w:val="0"/>
                  <w:divBdr>
                    <w:top w:val="none" w:sz="0" w:space="0" w:color="auto"/>
                    <w:left w:val="none" w:sz="0" w:space="0" w:color="auto"/>
                    <w:bottom w:val="none" w:sz="0" w:space="0" w:color="auto"/>
                    <w:right w:val="none" w:sz="0" w:space="0" w:color="auto"/>
                  </w:divBdr>
                  <w:divsChild>
                    <w:div w:id="995499079">
                      <w:marLeft w:val="0"/>
                      <w:marRight w:val="0"/>
                      <w:marTop w:val="0"/>
                      <w:marBottom w:val="0"/>
                      <w:divBdr>
                        <w:top w:val="none" w:sz="0" w:space="0" w:color="auto"/>
                        <w:left w:val="none" w:sz="0" w:space="0" w:color="auto"/>
                        <w:bottom w:val="none" w:sz="0" w:space="0" w:color="auto"/>
                        <w:right w:val="none" w:sz="0" w:space="0" w:color="auto"/>
                      </w:divBdr>
                    </w:div>
                  </w:divsChild>
                </w:div>
                <w:div w:id="1009329497">
                  <w:marLeft w:val="0"/>
                  <w:marRight w:val="0"/>
                  <w:marTop w:val="0"/>
                  <w:marBottom w:val="0"/>
                  <w:divBdr>
                    <w:top w:val="none" w:sz="0" w:space="0" w:color="auto"/>
                    <w:left w:val="none" w:sz="0" w:space="0" w:color="auto"/>
                    <w:bottom w:val="none" w:sz="0" w:space="0" w:color="auto"/>
                    <w:right w:val="none" w:sz="0" w:space="0" w:color="auto"/>
                  </w:divBdr>
                  <w:divsChild>
                    <w:div w:id="1897279419">
                      <w:marLeft w:val="0"/>
                      <w:marRight w:val="0"/>
                      <w:marTop w:val="0"/>
                      <w:marBottom w:val="0"/>
                      <w:divBdr>
                        <w:top w:val="none" w:sz="0" w:space="0" w:color="auto"/>
                        <w:left w:val="none" w:sz="0" w:space="0" w:color="auto"/>
                        <w:bottom w:val="none" w:sz="0" w:space="0" w:color="auto"/>
                        <w:right w:val="none" w:sz="0" w:space="0" w:color="auto"/>
                      </w:divBdr>
                    </w:div>
                  </w:divsChild>
                </w:div>
                <w:div w:id="1635796136">
                  <w:marLeft w:val="0"/>
                  <w:marRight w:val="0"/>
                  <w:marTop w:val="0"/>
                  <w:marBottom w:val="0"/>
                  <w:divBdr>
                    <w:top w:val="none" w:sz="0" w:space="0" w:color="auto"/>
                    <w:left w:val="none" w:sz="0" w:space="0" w:color="auto"/>
                    <w:bottom w:val="none" w:sz="0" w:space="0" w:color="auto"/>
                    <w:right w:val="none" w:sz="0" w:space="0" w:color="auto"/>
                  </w:divBdr>
                  <w:divsChild>
                    <w:div w:id="1304197791">
                      <w:marLeft w:val="0"/>
                      <w:marRight w:val="0"/>
                      <w:marTop w:val="0"/>
                      <w:marBottom w:val="0"/>
                      <w:divBdr>
                        <w:top w:val="none" w:sz="0" w:space="0" w:color="auto"/>
                        <w:left w:val="none" w:sz="0" w:space="0" w:color="auto"/>
                        <w:bottom w:val="none" w:sz="0" w:space="0" w:color="auto"/>
                        <w:right w:val="none" w:sz="0" w:space="0" w:color="auto"/>
                      </w:divBdr>
                    </w:div>
                  </w:divsChild>
                </w:div>
                <w:div w:id="906259706">
                  <w:marLeft w:val="0"/>
                  <w:marRight w:val="0"/>
                  <w:marTop w:val="0"/>
                  <w:marBottom w:val="0"/>
                  <w:divBdr>
                    <w:top w:val="none" w:sz="0" w:space="0" w:color="auto"/>
                    <w:left w:val="none" w:sz="0" w:space="0" w:color="auto"/>
                    <w:bottom w:val="none" w:sz="0" w:space="0" w:color="auto"/>
                    <w:right w:val="none" w:sz="0" w:space="0" w:color="auto"/>
                  </w:divBdr>
                  <w:divsChild>
                    <w:div w:id="1882354027">
                      <w:marLeft w:val="0"/>
                      <w:marRight w:val="0"/>
                      <w:marTop w:val="0"/>
                      <w:marBottom w:val="0"/>
                      <w:divBdr>
                        <w:top w:val="none" w:sz="0" w:space="0" w:color="auto"/>
                        <w:left w:val="none" w:sz="0" w:space="0" w:color="auto"/>
                        <w:bottom w:val="none" w:sz="0" w:space="0" w:color="auto"/>
                        <w:right w:val="none" w:sz="0" w:space="0" w:color="auto"/>
                      </w:divBdr>
                    </w:div>
                  </w:divsChild>
                </w:div>
                <w:div w:id="520321172">
                  <w:marLeft w:val="0"/>
                  <w:marRight w:val="0"/>
                  <w:marTop w:val="0"/>
                  <w:marBottom w:val="0"/>
                  <w:divBdr>
                    <w:top w:val="none" w:sz="0" w:space="0" w:color="auto"/>
                    <w:left w:val="none" w:sz="0" w:space="0" w:color="auto"/>
                    <w:bottom w:val="none" w:sz="0" w:space="0" w:color="auto"/>
                    <w:right w:val="none" w:sz="0" w:space="0" w:color="auto"/>
                  </w:divBdr>
                  <w:divsChild>
                    <w:div w:id="1611620319">
                      <w:marLeft w:val="0"/>
                      <w:marRight w:val="0"/>
                      <w:marTop w:val="0"/>
                      <w:marBottom w:val="0"/>
                      <w:divBdr>
                        <w:top w:val="none" w:sz="0" w:space="0" w:color="auto"/>
                        <w:left w:val="none" w:sz="0" w:space="0" w:color="auto"/>
                        <w:bottom w:val="none" w:sz="0" w:space="0" w:color="auto"/>
                        <w:right w:val="none" w:sz="0" w:space="0" w:color="auto"/>
                      </w:divBdr>
                    </w:div>
                  </w:divsChild>
                </w:div>
                <w:div w:id="1489665077">
                  <w:marLeft w:val="0"/>
                  <w:marRight w:val="0"/>
                  <w:marTop w:val="0"/>
                  <w:marBottom w:val="0"/>
                  <w:divBdr>
                    <w:top w:val="none" w:sz="0" w:space="0" w:color="auto"/>
                    <w:left w:val="none" w:sz="0" w:space="0" w:color="auto"/>
                    <w:bottom w:val="none" w:sz="0" w:space="0" w:color="auto"/>
                    <w:right w:val="none" w:sz="0" w:space="0" w:color="auto"/>
                  </w:divBdr>
                  <w:divsChild>
                    <w:div w:id="1685939680">
                      <w:marLeft w:val="0"/>
                      <w:marRight w:val="0"/>
                      <w:marTop w:val="0"/>
                      <w:marBottom w:val="0"/>
                      <w:divBdr>
                        <w:top w:val="none" w:sz="0" w:space="0" w:color="auto"/>
                        <w:left w:val="none" w:sz="0" w:space="0" w:color="auto"/>
                        <w:bottom w:val="none" w:sz="0" w:space="0" w:color="auto"/>
                        <w:right w:val="none" w:sz="0" w:space="0" w:color="auto"/>
                      </w:divBdr>
                    </w:div>
                  </w:divsChild>
                </w:div>
                <w:div w:id="440420622">
                  <w:marLeft w:val="0"/>
                  <w:marRight w:val="0"/>
                  <w:marTop w:val="0"/>
                  <w:marBottom w:val="0"/>
                  <w:divBdr>
                    <w:top w:val="none" w:sz="0" w:space="0" w:color="auto"/>
                    <w:left w:val="none" w:sz="0" w:space="0" w:color="auto"/>
                    <w:bottom w:val="none" w:sz="0" w:space="0" w:color="auto"/>
                    <w:right w:val="none" w:sz="0" w:space="0" w:color="auto"/>
                  </w:divBdr>
                  <w:divsChild>
                    <w:div w:id="977146191">
                      <w:marLeft w:val="0"/>
                      <w:marRight w:val="0"/>
                      <w:marTop w:val="0"/>
                      <w:marBottom w:val="0"/>
                      <w:divBdr>
                        <w:top w:val="none" w:sz="0" w:space="0" w:color="auto"/>
                        <w:left w:val="none" w:sz="0" w:space="0" w:color="auto"/>
                        <w:bottom w:val="none" w:sz="0" w:space="0" w:color="auto"/>
                        <w:right w:val="none" w:sz="0" w:space="0" w:color="auto"/>
                      </w:divBdr>
                    </w:div>
                  </w:divsChild>
                </w:div>
                <w:div w:id="1036390729">
                  <w:marLeft w:val="0"/>
                  <w:marRight w:val="0"/>
                  <w:marTop w:val="0"/>
                  <w:marBottom w:val="0"/>
                  <w:divBdr>
                    <w:top w:val="none" w:sz="0" w:space="0" w:color="auto"/>
                    <w:left w:val="none" w:sz="0" w:space="0" w:color="auto"/>
                    <w:bottom w:val="none" w:sz="0" w:space="0" w:color="auto"/>
                    <w:right w:val="none" w:sz="0" w:space="0" w:color="auto"/>
                  </w:divBdr>
                  <w:divsChild>
                    <w:div w:id="914121937">
                      <w:marLeft w:val="0"/>
                      <w:marRight w:val="0"/>
                      <w:marTop w:val="0"/>
                      <w:marBottom w:val="0"/>
                      <w:divBdr>
                        <w:top w:val="none" w:sz="0" w:space="0" w:color="auto"/>
                        <w:left w:val="none" w:sz="0" w:space="0" w:color="auto"/>
                        <w:bottom w:val="none" w:sz="0" w:space="0" w:color="auto"/>
                        <w:right w:val="none" w:sz="0" w:space="0" w:color="auto"/>
                      </w:divBdr>
                    </w:div>
                  </w:divsChild>
                </w:div>
                <w:div w:id="1547990122">
                  <w:marLeft w:val="0"/>
                  <w:marRight w:val="0"/>
                  <w:marTop w:val="0"/>
                  <w:marBottom w:val="0"/>
                  <w:divBdr>
                    <w:top w:val="none" w:sz="0" w:space="0" w:color="auto"/>
                    <w:left w:val="none" w:sz="0" w:space="0" w:color="auto"/>
                    <w:bottom w:val="none" w:sz="0" w:space="0" w:color="auto"/>
                    <w:right w:val="none" w:sz="0" w:space="0" w:color="auto"/>
                  </w:divBdr>
                  <w:divsChild>
                    <w:div w:id="663124269">
                      <w:marLeft w:val="0"/>
                      <w:marRight w:val="0"/>
                      <w:marTop w:val="0"/>
                      <w:marBottom w:val="0"/>
                      <w:divBdr>
                        <w:top w:val="none" w:sz="0" w:space="0" w:color="auto"/>
                        <w:left w:val="none" w:sz="0" w:space="0" w:color="auto"/>
                        <w:bottom w:val="none" w:sz="0" w:space="0" w:color="auto"/>
                        <w:right w:val="none" w:sz="0" w:space="0" w:color="auto"/>
                      </w:divBdr>
                    </w:div>
                  </w:divsChild>
                </w:div>
                <w:div w:id="777874348">
                  <w:marLeft w:val="0"/>
                  <w:marRight w:val="0"/>
                  <w:marTop w:val="0"/>
                  <w:marBottom w:val="0"/>
                  <w:divBdr>
                    <w:top w:val="none" w:sz="0" w:space="0" w:color="auto"/>
                    <w:left w:val="none" w:sz="0" w:space="0" w:color="auto"/>
                    <w:bottom w:val="none" w:sz="0" w:space="0" w:color="auto"/>
                    <w:right w:val="none" w:sz="0" w:space="0" w:color="auto"/>
                  </w:divBdr>
                  <w:divsChild>
                    <w:div w:id="708379703">
                      <w:marLeft w:val="0"/>
                      <w:marRight w:val="0"/>
                      <w:marTop w:val="0"/>
                      <w:marBottom w:val="0"/>
                      <w:divBdr>
                        <w:top w:val="none" w:sz="0" w:space="0" w:color="auto"/>
                        <w:left w:val="none" w:sz="0" w:space="0" w:color="auto"/>
                        <w:bottom w:val="none" w:sz="0" w:space="0" w:color="auto"/>
                        <w:right w:val="none" w:sz="0" w:space="0" w:color="auto"/>
                      </w:divBdr>
                    </w:div>
                  </w:divsChild>
                </w:div>
                <w:div w:id="1423137747">
                  <w:marLeft w:val="0"/>
                  <w:marRight w:val="0"/>
                  <w:marTop w:val="0"/>
                  <w:marBottom w:val="0"/>
                  <w:divBdr>
                    <w:top w:val="none" w:sz="0" w:space="0" w:color="auto"/>
                    <w:left w:val="none" w:sz="0" w:space="0" w:color="auto"/>
                    <w:bottom w:val="none" w:sz="0" w:space="0" w:color="auto"/>
                    <w:right w:val="none" w:sz="0" w:space="0" w:color="auto"/>
                  </w:divBdr>
                  <w:divsChild>
                    <w:div w:id="1146970715">
                      <w:marLeft w:val="0"/>
                      <w:marRight w:val="0"/>
                      <w:marTop w:val="0"/>
                      <w:marBottom w:val="0"/>
                      <w:divBdr>
                        <w:top w:val="none" w:sz="0" w:space="0" w:color="auto"/>
                        <w:left w:val="none" w:sz="0" w:space="0" w:color="auto"/>
                        <w:bottom w:val="none" w:sz="0" w:space="0" w:color="auto"/>
                        <w:right w:val="none" w:sz="0" w:space="0" w:color="auto"/>
                      </w:divBdr>
                    </w:div>
                  </w:divsChild>
                </w:div>
                <w:div w:id="1682927898">
                  <w:marLeft w:val="0"/>
                  <w:marRight w:val="0"/>
                  <w:marTop w:val="0"/>
                  <w:marBottom w:val="0"/>
                  <w:divBdr>
                    <w:top w:val="none" w:sz="0" w:space="0" w:color="auto"/>
                    <w:left w:val="none" w:sz="0" w:space="0" w:color="auto"/>
                    <w:bottom w:val="none" w:sz="0" w:space="0" w:color="auto"/>
                    <w:right w:val="none" w:sz="0" w:space="0" w:color="auto"/>
                  </w:divBdr>
                  <w:divsChild>
                    <w:div w:id="1184201776">
                      <w:marLeft w:val="0"/>
                      <w:marRight w:val="0"/>
                      <w:marTop w:val="0"/>
                      <w:marBottom w:val="0"/>
                      <w:divBdr>
                        <w:top w:val="none" w:sz="0" w:space="0" w:color="auto"/>
                        <w:left w:val="none" w:sz="0" w:space="0" w:color="auto"/>
                        <w:bottom w:val="none" w:sz="0" w:space="0" w:color="auto"/>
                        <w:right w:val="none" w:sz="0" w:space="0" w:color="auto"/>
                      </w:divBdr>
                    </w:div>
                  </w:divsChild>
                </w:div>
                <w:div w:id="1336684904">
                  <w:marLeft w:val="0"/>
                  <w:marRight w:val="0"/>
                  <w:marTop w:val="0"/>
                  <w:marBottom w:val="0"/>
                  <w:divBdr>
                    <w:top w:val="none" w:sz="0" w:space="0" w:color="auto"/>
                    <w:left w:val="none" w:sz="0" w:space="0" w:color="auto"/>
                    <w:bottom w:val="none" w:sz="0" w:space="0" w:color="auto"/>
                    <w:right w:val="none" w:sz="0" w:space="0" w:color="auto"/>
                  </w:divBdr>
                  <w:divsChild>
                    <w:div w:id="500698448">
                      <w:marLeft w:val="0"/>
                      <w:marRight w:val="0"/>
                      <w:marTop w:val="0"/>
                      <w:marBottom w:val="0"/>
                      <w:divBdr>
                        <w:top w:val="none" w:sz="0" w:space="0" w:color="auto"/>
                        <w:left w:val="none" w:sz="0" w:space="0" w:color="auto"/>
                        <w:bottom w:val="none" w:sz="0" w:space="0" w:color="auto"/>
                        <w:right w:val="none" w:sz="0" w:space="0" w:color="auto"/>
                      </w:divBdr>
                    </w:div>
                  </w:divsChild>
                </w:div>
                <w:div w:id="600914769">
                  <w:marLeft w:val="0"/>
                  <w:marRight w:val="0"/>
                  <w:marTop w:val="0"/>
                  <w:marBottom w:val="0"/>
                  <w:divBdr>
                    <w:top w:val="none" w:sz="0" w:space="0" w:color="auto"/>
                    <w:left w:val="none" w:sz="0" w:space="0" w:color="auto"/>
                    <w:bottom w:val="none" w:sz="0" w:space="0" w:color="auto"/>
                    <w:right w:val="none" w:sz="0" w:space="0" w:color="auto"/>
                  </w:divBdr>
                  <w:divsChild>
                    <w:div w:id="2002393261">
                      <w:marLeft w:val="0"/>
                      <w:marRight w:val="0"/>
                      <w:marTop w:val="0"/>
                      <w:marBottom w:val="0"/>
                      <w:divBdr>
                        <w:top w:val="none" w:sz="0" w:space="0" w:color="auto"/>
                        <w:left w:val="none" w:sz="0" w:space="0" w:color="auto"/>
                        <w:bottom w:val="none" w:sz="0" w:space="0" w:color="auto"/>
                        <w:right w:val="none" w:sz="0" w:space="0" w:color="auto"/>
                      </w:divBdr>
                    </w:div>
                  </w:divsChild>
                </w:div>
                <w:div w:id="609628295">
                  <w:marLeft w:val="0"/>
                  <w:marRight w:val="0"/>
                  <w:marTop w:val="0"/>
                  <w:marBottom w:val="0"/>
                  <w:divBdr>
                    <w:top w:val="none" w:sz="0" w:space="0" w:color="auto"/>
                    <w:left w:val="none" w:sz="0" w:space="0" w:color="auto"/>
                    <w:bottom w:val="none" w:sz="0" w:space="0" w:color="auto"/>
                    <w:right w:val="none" w:sz="0" w:space="0" w:color="auto"/>
                  </w:divBdr>
                  <w:divsChild>
                    <w:div w:id="597640902">
                      <w:marLeft w:val="0"/>
                      <w:marRight w:val="0"/>
                      <w:marTop w:val="0"/>
                      <w:marBottom w:val="0"/>
                      <w:divBdr>
                        <w:top w:val="none" w:sz="0" w:space="0" w:color="auto"/>
                        <w:left w:val="none" w:sz="0" w:space="0" w:color="auto"/>
                        <w:bottom w:val="none" w:sz="0" w:space="0" w:color="auto"/>
                        <w:right w:val="none" w:sz="0" w:space="0" w:color="auto"/>
                      </w:divBdr>
                    </w:div>
                  </w:divsChild>
                </w:div>
                <w:div w:id="221601456">
                  <w:marLeft w:val="0"/>
                  <w:marRight w:val="0"/>
                  <w:marTop w:val="0"/>
                  <w:marBottom w:val="0"/>
                  <w:divBdr>
                    <w:top w:val="none" w:sz="0" w:space="0" w:color="auto"/>
                    <w:left w:val="none" w:sz="0" w:space="0" w:color="auto"/>
                    <w:bottom w:val="none" w:sz="0" w:space="0" w:color="auto"/>
                    <w:right w:val="none" w:sz="0" w:space="0" w:color="auto"/>
                  </w:divBdr>
                  <w:divsChild>
                    <w:div w:id="1316644288">
                      <w:marLeft w:val="0"/>
                      <w:marRight w:val="0"/>
                      <w:marTop w:val="0"/>
                      <w:marBottom w:val="0"/>
                      <w:divBdr>
                        <w:top w:val="none" w:sz="0" w:space="0" w:color="auto"/>
                        <w:left w:val="none" w:sz="0" w:space="0" w:color="auto"/>
                        <w:bottom w:val="none" w:sz="0" w:space="0" w:color="auto"/>
                        <w:right w:val="none" w:sz="0" w:space="0" w:color="auto"/>
                      </w:divBdr>
                    </w:div>
                  </w:divsChild>
                </w:div>
                <w:div w:id="431440096">
                  <w:marLeft w:val="0"/>
                  <w:marRight w:val="0"/>
                  <w:marTop w:val="0"/>
                  <w:marBottom w:val="0"/>
                  <w:divBdr>
                    <w:top w:val="none" w:sz="0" w:space="0" w:color="auto"/>
                    <w:left w:val="none" w:sz="0" w:space="0" w:color="auto"/>
                    <w:bottom w:val="none" w:sz="0" w:space="0" w:color="auto"/>
                    <w:right w:val="none" w:sz="0" w:space="0" w:color="auto"/>
                  </w:divBdr>
                  <w:divsChild>
                    <w:div w:id="708729239">
                      <w:marLeft w:val="0"/>
                      <w:marRight w:val="0"/>
                      <w:marTop w:val="0"/>
                      <w:marBottom w:val="0"/>
                      <w:divBdr>
                        <w:top w:val="none" w:sz="0" w:space="0" w:color="auto"/>
                        <w:left w:val="none" w:sz="0" w:space="0" w:color="auto"/>
                        <w:bottom w:val="none" w:sz="0" w:space="0" w:color="auto"/>
                        <w:right w:val="none" w:sz="0" w:space="0" w:color="auto"/>
                      </w:divBdr>
                    </w:div>
                  </w:divsChild>
                </w:div>
                <w:div w:id="1011566707">
                  <w:marLeft w:val="0"/>
                  <w:marRight w:val="0"/>
                  <w:marTop w:val="0"/>
                  <w:marBottom w:val="0"/>
                  <w:divBdr>
                    <w:top w:val="none" w:sz="0" w:space="0" w:color="auto"/>
                    <w:left w:val="none" w:sz="0" w:space="0" w:color="auto"/>
                    <w:bottom w:val="none" w:sz="0" w:space="0" w:color="auto"/>
                    <w:right w:val="none" w:sz="0" w:space="0" w:color="auto"/>
                  </w:divBdr>
                  <w:divsChild>
                    <w:div w:id="20496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1439">
          <w:marLeft w:val="0"/>
          <w:marRight w:val="0"/>
          <w:marTop w:val="0"/>
          <w:marBottom w:val="0"/>
          <w:divBdr>
            <w:top w:val="none" w:sz="0" w:space="0" w:color="auto"/>
            <w:left w:val="none" w:sz="0" w:space="0" w:color="auto"/>
            <w:bottom w:val="none" w:sz="0" w:space="0" w:color="auto"/>
            <w:right w:val="none" w:sz="0" w:space="0" w:color="auto"/>
          </w:divBdr>
          <w:divsChild>
            <w:div w:id="95368092">
              <w:marLeft w:val="0"/>
              <w:marRight w:val="0"/>
              <w:marTop w:val="0"/>
              <w:marBottom w:val="0"/>
              <w:divBdr>
                <w:top w:val="none" w:sz="0" w:space="0" w:color="auto"/>
                <w:left w:val="none" w:sz="0" w:space="0" w:color="auto"/>
                <w:bottom w:val="none" w:sz="0" w:space="0" w:color="auto"/>
                <w:right w:val="none" w:sz="0" w:space="0" w:color="auto"/>
              </w:divBdr>
            </w:div>
            <w:div w:id="283274280">
              <w:marLeft w:val="0"/>
              <w:marRight w:val="0"/>
              <w:marTop w:val="0"/>
              <w:marBottom w:val="0"/>
              <w:divBdr>
                <w:top w:val="none" w:sz="0" w:space="0" w:color="auto"/>
                <w:left w:val="none" w:sz="0" w:space="0" w:color="auto"/>
                <w:bottom w:val="none" w:sz="0" w:space="0" w:color="auto"/>
                <w:right w:val="none" w:sz="0" w:space="0" w:color="auto"/>
              </w:divBdr>
            </w:div>
            <w:div w:id="1390761588">
              <w:marLeft w:val="0"/>
              <w:marRight w:val="0"/>
              <w:marTop w:val="0"/>
              <w:marBottom w:val="0"/>
              <w:divBdr>
                <w:top w:val="none" w:sz="0" w:space="0" w:color="auto"/>
                <w:left w:val="none" w:sz="0" w:space="0" w:color="auto"/>
                <w:bottom w:val="none" w:sz="0" w:space="0" w:color="auto"/>
                <w:right w:val="none" w:sz="0" w:space="0" w:color="auto"/>
              </w:divBdr>
            </w:div>
            <w:div w:id="1008168234">
              <w:marLeft w:val="0"/>
              <w:marRight w:val="0"/>
              <w:marTop w:val="0"/>
              <w:marBottom w:val="0"/>
              <w:divBdr>
                <w:top w:val="none" w:sz="0" w:space="0" w:color="auto"/>
                <w:left w:val="none" w:sz="0" w:space="0" w:color="auto"/>
                <w:bottom w:val="none" w:sz="0" w:space="0" w:color="auto"/>
                <w:right w:val="none" w:sz="0" w:space="0" w:color="auto"/>
              </w:divBdr>
            </w:div>
            <w:div w:id="1217397603">
              <w:marLeft w:val="0"/>
              <w:marRight w:val="0"/>
              <w:marTop w:val="0"/>
              <w:marBottom w:val="0"/>
              <w:divBdr>
                <w:top w:val="none" w:sz="0" w:space="0" w:color="auto"/>
                <w:left w:val="none" w:sz="0" w:space="0" w:color="auto"/>
                <w:bottom w:val="none" w:sz="0" w:space="0" w:color="auto"/>
                <w:right w:val="none" w:sz="0" w:space="0" w:color="auto"/>
              </w:divBdr>
            </w:div>
          </w:divsChild>
        </w:div>
        <w:div w:id="233635867">
          <w:marLeft w:val="0"/>
          <w:marRight w:val="0"/>
          <w:marTop w:val="0"/>
          <w:marBottom w:val="0"/>
          <w:divBdr>
            <w:top w:val="none" w:sz="0" w:space="0" w:color="auto"/>
            <w:left w:val="none" w:sz="0" w:space="0" w:color="auto"/>
            <w:bottom w:val="none" w:sz="0" w:space="0" w:color="auto"/>
            <w:right w:val="none" w:sz="0" w:space="0" w:color="auto"/>
          </w:divBdr>
          <w:divsChild>
            <w:div w:id="2104763753">
              <w:marLeft w:val="0"/>
              <w:marRight w:val="0"/>
              <w:marTop w:val="0"/>
              <w:marBottom w:val="0"/>
              <w:divBdr>
                <w:top w:val="none" w:sz="0" w:space="0" w:color="auto"/>
                <w:left w:val="none" w:sz="0" w:space="0" w:color="auto"/>
                <w:bottom w:val="none" w:sz="0" w:space="0" w:color="auto"/>
                <w:right w:val="none" w:sz="0" w:space="0" w:color="auto"/>
              </w:divBdr>
            </w:div>
            <w:div w:id="1287009008">
              <w:marLeft w:val="0"/>
              <w:marRight w:val="0"/>
              <w:marTop w:val="0"/>
              <w:marBottom w:val="0"/>
              <w:divBdr>
                <w:top w:val="none" w:sz="0" w:space="0" w:color="auto"/>
                <w:left w:val="none" w:sz="0" w:space="0" w:color="auto"/>
                <w:bottom w:val="none" w:sz="0" w:space="0" w:color="auto"/>
                <w:right w:val="none" w:sz="0" w:space="0" w:color="auto"/>
              </w:divBdr>
            </w:div>
            <w:div w:id="974023910">
              <w:marLeft w:val="0"/>
              <w:marRight w:val="0"/>
              <w:marTop w:val="0"/>
              <w:marBottom w:val="0"/>
              <w:divBdr>
                <w:top w:val="none" w:sz="0" w:space="0" w:color="auto"/>
                <w:left w:val="none" w:sz="0" w:space="0" w:color="auto"/>
                <w:bottom w:val="none" w:sz="0" w:space="0" w:color="auto"/>
                <w:right w:val="none" w:sz="0" w:space="0" w:color="auto"/>
              </w:divBdr>
            </w:div>
            <w:div w:id="1608539109">
              <w:marLeft w:val="0"/>
              <w:marRight w:val="0"/>
              <w:marTop w:val="0"/>
              <w:marBottom w:val="0"/>
              <w:divBdr>
                <w:top w:val="none" w:sz="0" w:space="0" w:color="auto"/>
                <w:left w:val="none" w:sz="0" w:space="0" w:color="auto"/>
                <w:bottom w:val="none" w:sz="0" w:space="0" w:color="auto"/>
                <w:right w:val="none" w:sz="0" w:space="0" w:color="auto"/>
              </w:divBdr>
            </w:div>
          </w:divsChild>
        </w:div>
        <w:div w:id="1519463254">
          <w:marLeft w:val="0"/>
          <w:marRight w:val="0"/>
          <w:marTop w:val="0"/>
          <w:marBottom w:val="0"/>
          <w:divBdr>
            <w:top w:val="none" w:sz="0" w:space="0" w:color="auto"/>
            <w:left w:val="none" w:sz="0" w:space="0" w:color="auto"/>
            <w:bottom w:val="none" w:sz="0" w:space="0" w:color="auto"/>
            <w:right w:val="none" w:sz="0" w:space="0" w:color="auto"/>
          </w:divBdr>
          <w:divsChild>
            <w:div w:id="11348339">
              <w:marLeft w:val="0"/>
              <w:marRight w:val="0"/>
              <w:marTop w:val="0"/>
              <w:marBottom w:val="0"/>
              <w:divBdr>
                <w:top w:val="none" w:sz="0" w:space="0" w:color="auto"/>
                <w:left w:val="none" w:sz="0" w:space="0" w:color="auto"/>
                <w:bottom w:val="none" w:sz="0" w:space="0" w:color="auto"/>
                <w:right w:val="none" w:sz="0" w:space="0" w:color="auto"/>
              </w:divBdr>
            </w:div>
            <w:div w:id="2030833886">
              <w:marLeft w:val="0"/>
              <w:marRight w:val="0"/>
              <w:marTop w:val="0"/>
              <w:marBottom w:val="0"/>
              <w:divBdr>
                <w:top w:val="none" w:sz="0" w:space="0" w:color="auto"/>
                <w:left w:val="none" w:sz="0" w:space="0" w:color="auto"/>
                <w:bottom w:val="none" w:sz="0" w:space="0" w:color="auto"/>
                <w:right w:val="none" w:sz="0" w:space="0" w:color="auto"/>
              </w:divBdr>
            </w:div>
            <w:div w:id="747194769">
              <w:marLeft w:val="0"/>
              <w:marRight w:val="0"/>
              <w:marTop w:val="0"/>
              <w:marBottom w:val="0"/>
              <w:divBdr>
                <w:top w:val="none" w:sz="0" w:space="0" w:color="auto"/>
                <w:left w:val="none" w:sz="0" w:space="0" w:color="auto"/>
                <w:bottom w:val="none" w:sz="0" w:space="0" w:color="auto"/>
                <w:right w:val="none" w:sz="0" w:space="0" w:color="auto"/>
              </w:divBdr>
            </w:div>
          </w:divsChild>
        </w:div>
        <w:div w:id="1027213285">
          <w:marLeft w:val="0"/>
          <w:marRight w:val="0"/>
          <w:marTop w:val="0"/>
          <w:marBottom w:val="0"/>
          <w:divBdr>
            <w:top w:val="none" w:sz="0" w:space="0" w:color="auto"/>
            <w:left w:val="none" w:sz="0" w:space="0" w:color="auto"/>
            <w:bottom w:val="none" w:sz="0" w:space="0" w:color="auto"/>
            <w:right w:val="none" w:sz="0" w:space="0" w:color="auto"/>
          </w:divBdr>
          <w:divsChild>
            <w:div w:id="1769697232">
              <w:marLeft w:val="0"/>
              <w:marRight w:val="0"/>
              <w:marTop w:val="0"/>
              <w:marBottom w:val="0"/>
              <w:divBdr>
                <w:top w:val="none" w:sz="0" w:space="0" w:color="auto"/>
                <w:left w:val="none" w:sz="0" w:space="0" w:color="auto"/>
                <w:bottom w:val="none" w:sz="0" w:space="0" w:color="auto"/>
                <w:right w:val="none" w:sz="0" w:space="0" w:color="auto"/>
              </w:divBdr>
            </w:div>
            <w:div w:id="946932016">
              <w:marLeft w:val="0"/>
              <w:marRight w:val="0"/>
              <w:marTop w:val="0"/>
              <w:marBottom w:val="0"/>
              <w:divBdr>
                <w:top w:val="none" w:sz="0" w:space="0" w:color="auto"/>
                <w:left w:val="none" w:sz="0" w:space="0" w:color="auto"/>
                <w:bottom w:val="none" w:sz="0" w:space="0" w:color="auto"/>
                <w:right w:val="none" w:sz="0" w:space="0" w:color="auto"/>
              </w:divBdr>
            </w:div>
            <w:div w:id="1185755104">
              <w:marLeft w:val="0"/>
              <w:marRight w:val="0"/>
              <w:marTop w:val="0"/>
              <w:marBottom w:val="0"/>
              <w:divBdr>
                <w:top w:val="none" w:sz="0" w:space="0" w:color="auto"/>
                <w:left w:val="none" w:sz="0" w:space="0" w:color="auto"/>
                <w:bottom w:val="none" w:sz="0" w:space="0" w:color="auto"/>
                <w:right w:val="none" w:sz="0" w:space="0" w:color="auto"/>
              </w:divBdr>
            </w:div>
          </w:divsChild>
        </w:div>
        <w:div w:id="1439787546">
          <w:marLeft w:val="0"/>
          <w:marRight w:val="0"/>
          <w:marTop w:val="0"/>
          <w:marBottom w:val="0"/>
          <w:divBdr>
            <w:top w:val="none" w:sz="0" w:space="0" w:color="auto"/>
            <w:left w:val="none" w:sz="0" w:space="0" w:color="auto"/>
            <w:bottom w:val="none" w:sz="0" w:space="0" w:color="auto"/>
            <w:right w:val="none" w:sz="0" w:space="0" w:color="auto"/>
          </w:divBdr>
        </w:div>
        <w:div w:id="83309269">
          <w:marLeft w:val="0"/>
          <w:marRight w:val="0"/>
          <w:marTop w:val="0"/>
          <w:marBottom w:val="0"/>
          <w:divBdr>
            <w:top w:val="none" w:sz="0" w:space="0" w:color="auto"/>
            <w:left w:val="none" w:sz="0" w:space="0" w:color="auto"/>
            <w:bottom w:val="none" w:sz="0" w:space="0" w:color="auto"/>
            <w:right w:val="none" w:sz="0" w:space="0" w:color="auto"/>
          </w:divBdr>
        </w:div>
        <w:div w:id="1824463232">
          <w:marLeft w:val="0"/>
          <w:marRight w:val="0"/>
          <w:marTop w:val="0"/>
          <w:marBottom w:val="0"/>
          <w:divBdr>
            <w:top w:val="none" w:sz="0" w:space="0" w:color="auto"/>
            <w:left w:val="none" w:sz="0" w:space="0" w:color="auto"/>
            <w:bottom w:val="none" w:sz="0" w:space="0" w:color="auto"/>
            <w:right w:val="none" w:sz="0" w:space="0" w:color="auto"/>
          </w:divBdr>
          <w:divsChild>
            <w:div w:id="250044038">
              <w:marLeft w:val="-75"/>
              <w:marRight w:val="0"/>
              <w:marTop w:val="30"/>
              <w:marBottom w:val="30"/>
              <w:divBdr>
                <w:top w:val="none" w:sz="0" w:space="0" w:color="auto"/>
                <w:left w:val="none" w:sz="0" w:space="0" w:color="auto"/>
                <w:bottom w:val="none" w:sz="0" w:space="0" w:color="auto"/>
                <w:right w:val="none" w:sz="0" w:space="0" w:color="auto"/>
              </w:divBdr>
              <w:divsChild>
                <w:div w:id="1784301218">
                  <w:marLeft w:val="0"/>
                  <w:marRight w:val="0"/>
                  <w:marTop w:val="0"/>
                  <w:marBottom w:val="0"/>
                  <w:divBdr>
                    <w:top w:val="none" w:sz="0" w:space="0" w:color="auto"/>
                    <w:left w:val="none" w:sz="0" w:space="0" w:color="auto"/>
                    <w:bottom w:val="none" w:sz="0" w:space="0" w:color="auto"/>
                    <w:right w:val="none" w:sz="0" w:space="0" w:color="auto"/>
                  </w:divBdr>
                  <w:divsChild>
                    <w:div w:id="469370600">
                      <w:marLeft w:val="0"/>
                      <w:marRight w:val="0"/>
                      <w:marTop w:val="0"/>
                      <w:marBottom w:val="0"/>
                      <w:divBdr>
                        <w:top w:val="none" w:sz="0" w:space="0" w:color="auto"/>
                        <w:left w:val="none" w:sz="0" w:space="0" w:color="auto"/>
                        <w:bottom w:val="none" w:sz="0" w:space="0" w:color="auto"/>
                        <w:right w:val="none" w:sz="0" w:space="0" w:color="auto"/>
                      </w:divBdr>
                    </w:div>
                  </w:divsChild>
                </w:div>
                <w:div w:id="1203245119">
                  <w:marLeft w:val="0"/>
                  <w:marRight w:val="0"/>
                  <w:marTop w:val="0"/>
                  <w:marBottom w:val="0"/>
                  <w:divBdr>
                    <w:top w:val="none" w:sz="0" w:space="0" w:color="auto"/>
                    <w:left w:val="none" w:sz="0" w:space="0" w:color="auto"/>
                    <w:bottom w:val="none" w:sz="0" w:space="0" w:color="auto"/>
                    <w:right w:val="none" w:sz="0" w:space="0" w:color="auto"/>
                  </w:divBdr>
                  <w:divsChild>
                    <w:div w:id="1666395011">
                      <w:marLeft w:val="0"/>
                      <w:marRight w:val="0"/>
                      <w:marTop w:val="0"/>
                      <w:marBottom w:val="0"/>
                      <w:divBdr>
                        <w:top w:val="none" w:sz="0" w:space="0" w:color="auto"/>
                        <w:left w:val="none" w:sz="0" w:space="0" w:color="auto"/>
                        <w:bottom w:val="none" w:sz="0" w:space="0" w:color="auto"/>
                        <w:right w:val="none" w:sz="0" w:space="0" w:color="auto"/>
                      </w:divBdr>
                    </w:div>
                  </w:divsChild>
                </w:div>
                <w:div w:id="1423574415">
                  <w:marLeft w:val="0"/>
                  <w:marRight w:val="0"/>
                  <w:marTop w:val="0"/>
                  <w:marBottom w:val="0"/>
                  <w:divBdr>
                    <w:top w:val="none" w:sz="0" w:space="0" w:color="auto"/>
                    <w:left w:val="none" w:sz="0" w:space="0" w:color="auto"/>
                    <w:bottom w:val="none" w:sz="0" w:space="0" w:color="auto"/>
                    <w:right w:val="none" w:sz="0" w:space="0" w:color="auto"/>
                  </w:divBdr>
                  <w:divsChild>
                    <w:div w:id="1068383428">
                      <w:marLeft w:val="0"/>
                      <w:marRight w:val="0"/>
                      <w:marTop w:val="0"/>
                      <w:marBottom w:val="0"/>
                      <w:divBdr>
                        <w:top w:val="none" w:sz="0" w:space="0" w:color="auto"/>
                        <w:left w:val="none" w:sz="0" w:space="0" w:color="auto"/>
                        <w:bottom w:val="none" w:sz="0" w:space="0" w:color="auto"/>
                        <w:right w:val="none" w:sz="0" w:space="0" w:color="auto"/>
                      </w:divBdr>
                    </w:div>
                  </w:divsChild>
                </w:div>
                <w:div w:id="1505823553">
                  <w:marLeft w:val="0"/>
                  <w:marRight w:val="0"/>
                  <w:marTop w:val="0"/>
                  <w:marBottom w:val="0"/>
                  <w:divBdr>
                    <w:top w:val="none" w:sz="0" w:space="0" w:color="auto"/>
                    <w:left w:val="none" w:sz="0" w:space="0" w:color="auto"/>
                    <w:bottom w:val="none" w:sz="0" w:space="0" w:color="auto"/>
                    <w:right w:val="none" w:sz="0" w:space="0" w:color="auto"/>
                  </w:divBdr>
                  <w:divsChild>
                    <w:div w:id="1204169646">
                      <w:marLeft w:val="0"/>
                      <w:marRight w:val="0"/>
                      <w:marTop w:val="0"/>
                      <w:marBottom w:val="0"/>
                      <w:divBdr>
                        <w:top w:val="none" w:sz="0" w:space="0" w:color="auto"/>
                        <w:left w:val="none" w:sz="0" w:space="0" w:color="auto"/>
                        <w:bottom w:val="none" w:sz="0" w:space="0" w:color="auto"/>
                        <w:right w:val="none" w:sz="0" w:space="0" w:color="auto"/>
                      </w:divBdr>
                    </w:div>
                  </w:divsChild>
                </w:div>
                <w:div w:id="1367173032">
                  <w:marLeft w:val="0"/>
                  <w:marRight w:val="0"/>
                  <w:marTop w:val="0"/>
                  <w:marBottom w:val="0"/>
                  <w:divBdr>
                    <w:top w:val="none" w:sz="0" w:space="0" w:color="auto"/>
                    <w:left w:val="none" w:sz="0" w:space="0" w:color="auto"/>
                    <w:bottom w:val="none" w:sz="0" w:space="0" w:color="auto"/>
                    <w:right w:val="none" w:sz="0" w:space="0" w:color="auto"/>
                  </w:divBdr>
                  <w:divsChild>
                    <w:div w:id="1397510949">
                      <w:marLeft w:val="0"/>
                      <w:marRight w:val="0"/>
                      <w:marTop w:val="0"/>
                      <w:marBottom w:val="0"/>
                      <w:divBdr>
                        <w:top w:val="none" w:sz="0" w:space="0" w:color="auto"/>
                        <w:left w:val="none" w:sz="0" w:space="0" w:color="auto"/>
                        <w:bottom w:val="none" w:sz="0" w:space="0" w:color="auto"/>
                        <w:right w:val="none" w:sz="0" w:space="0" w:color="auto"/>
                      </w:divBdr>
                    </w:div>
                  </w:divsChild>
                </w:div>
                <w:div w:id="1465462018">
                  <w:marLeft w:val="0"/>
                  <w:marRight w:val="0"/>
                  <w:marTop w:val="0"/>
                  <w:marBottom w:val="0"/>
                  <w:divBdr>
                    <w:top w:val="none" w:sz="0" w:space="0" w:color="auto"/>
                    <w:left w:val="none" w:sz="0" w:space="0" w:color="auto"/>
                    <w:bottom w:val="none" w:sz="0" w:space="0" w:color="auto"/>
                    <w:right w:val="none" w:sz="0" w:space="0" w:color="auto"/>
                  </w:divBdr>
                  <w:divsChild>
                    <w:div w:id="803079010">
                      <w:marLeft w:val="0"/>
                      <w:marRight w:val="0"/>
                      <w:marTop w:val="0"/>
                      <w:marBottom w:val="0"/>
                      <w:divBdr>
                        <w:top w:val="none" w:sz="0" w:space="0" w:color="auto"/>
                        <w:left w:val="none" w:sz="0" w:space="0" w:color="auto"/>
                        <w:bottom w:val="none" w:sz="0" w:space="0" w:color="auto"/>
                        <w:right w:val="none" w:sz="0" w:space="0" w:color="auto"/>
                      </w:divBdr>
                    </w:div>
                  </w:divsChild>
                </w:div>
                <w:div w:id="571081887">
                  <w:marLeft w:val="0"/>
                  <w:marRight w:val="0"/>
                  <w:marTop w:val="0"/>
                  <w:marBottom w:val="0"/>
                  <w:divBdr>
                    <w:top w:val="none" w:sz="0" w:space="0" w:color="auto"/>
                    <w:left w:val="none" w:sz="0" w:space="0" w:color="auto"/>
                    <w:bottom w:val="none" w:sz="0" w:space="0" w:color="auto"/>
                    <w:right w:val="none" w:sz="0" w:space="0" w:color="auto"/>
                  </w:divBdr>
                  <w:divsChild>
                    <w:div w:id="730009028">
                      <w:marLeft w:val="0"/>
                      <w:marRight w:val="0"/>
                      <w:marTop w:val="0"/>
                      <w:marBottom w:val="0"/>
                      <w:divBdr>
                        <w:top w:val="none" w:sz="0" w:space="0" w:color="auto"/>
                        <w:left w:val="none" w:sz="0" w:space="0" w:color="auto"/>
                        <w:bottom w:val="none" w:sz="0" w:space="0" w:color="auto"/>
                        <w:right w:val="none" w:sz="0" w:space="0" w:color="auto"/>
                      </w:divBdr>
                    </w:div>
                  </w:divsChild>
                </w:div>
                <w:div w:id="1816530315">
                  <w:marLeft w:val="0"/>
                  <w:marRight w:val="0"/>
                  <w:marTop w:val="0"/>
                  <w:marBottom w:val="0"/>
                  <w:divBdr>
                    <w:top w:val="none" w:sz="0" w:space="0" w:color="auto"/>
                    <w:left w:val="none" w:sz="0" w:space="0" w:color="auto"/>
                    <w:bottom w:val="none" w:sz="0" w:space="0" w:color="auto"/>
                    <w:right w:val="none" w:sz="0" w:space="0" w:color="auto"/>
                  </w:divBdr>
                  <w:divsChild>
                    <w:div w:id="1646277582">
                      <w:marLeft w:val="0"/>
                      <w:marRight w:val="0"/>
                      <w:marTop w:val="0"/>
                      <w:marBottom w:val="0"/>
                      <w:divBdr>
                        <w:top w:val="none" w:sz="0" w:space="0" w:color="auto"/>
                        <w:left w:val="none" w:sz="0" w:space="0" w:color="auto"/>
                        <w:bottom w:val="none" w:sz="0" w:space="0" w:color="auto"/>
                        <w:right w:val="none" w:sz="0" w:space="0" w:color="auto"/>
                      </w:divBdr>
                    </w:div>
                  </w:divsChild>
                </w:div>
                <w:div w:id="102307756">
                  <w:marLeft w:val="0"/>
                  <w:marRight w:val="0"/>
                  <w:marTop w:val="0"/>
                  <w:marBottom w:val="0"/>
                  <w:divBdr>
                    <w:top w:val="none" w:sz="0" w:space="0" w:color="auto"/>
                    <w:left w:val="none" w:sz="0" w:space="0" w:color="auto"/>
                    <w:bottom w:val="none" w:sz="0" w:space="0" w:color="auto"/>
                    <w:right w:val="none" w:sz="0" w:space="0" w:color="auto"/>
                  </w:divBdr>
                  <w:divsChild>
                    <w:div w:id="196240955">
                      <w:marLeft w:val="0"/>
                      <w:marRight w:val="0"/>
                      <w:marTop w:val="0"/>
                      <w:marBottom w:val="0"/>
                      <w:divBdr>
                        <w:top w:val="none" w:sz="0" w:space="0" w:color="auto"/>
                        <w:left w:val="none" w:sz="0" w:space="0" w:color="auto"/>
                        <w:bottom w:val="none" w:sz="0" w:space="0" w:color="auto"/>
                        <w:right w:val="none" w:sz="0" w:space="0" w:color="auto"/>
                      </w:divBdr>
                    </w:div>
                  </w:divsChild>
                </w:div>
                <w:div w:id="849490506">
                  <w:marLeft w:val="0"/>
                  <w:marRight w:val="0"/>
                  <w:marTop w:val="0"/>
                  <w:marBottom w:val="0"/>
                  <w:divBdr>
                    <w:top w:val="none" w:sz="0" w:space="0" w:color="auto"/>
                    <w:left w:val="none" w:sz="0" w:space="0" w:color="auto"/>
                    <w:bottom w:val="none" w:sz="0" w:space="0" w:color="auto"/>
                    <w:right w:val="none" w:sz="0" w:space="0" w:color="auto"/>
                  </w:divBdr>
                  <w:divsChild>
                    <w:div w:id="1117531531">
                      <w:marLeft w:val="0"/>
                      <w:marRight w:val="0"/>
                      <w:marTop w:val="0"/>
                      <w:marBottom w:val="0"/>
                      <w:divBdr>
                        <w:top w:val="none" w:sz="0" w:space="0" w:color="auto"/>
                        <w:left w:val="none" w:sz="0" w:space="0" w:color="auto"/>
                        <w:bottom w:val="none" w:sz="0" w:space="0" w:color="auto"/>
                        <w:right w:val="none" w:sz="0" w:space="0" w:color="auto"/>
                      </w:divBdr>
                    </w:div>
                  </w:divsChild>
                </w:div>
                <w:div w:id="1175612547">
                  <w:marLeft w:val="0"/>
                  <w:marRight w:val="0"/>
                  <w:marTop w:val="0"/>
                  <w:marBottom w:val="0"/>
                  <w:divBdr>
                    <w:top w:val="none" w:sz="0" w:space="0" w:color="auto"/>
                    <w:left w:val="none" w:sz="0" w:space="0" w:color="auto"/>
                    <w:bottom w:val="none" w:sz="0" w:space="0" w:color="auto"/>
                    <w:right w:val="none" w:sz="0" w:space="0" w:color="auto"/>
                  </w:divBdr>
                  <w:divsChild>
                    <w:div w:id="1361859695">
                      <w:marLeft w:val="0"/>
                      <w:marRight w:val="0"/>
                      <w:marTop w:val="0"/>
                      <w:marBottom w:val="0"/>
                      <w:divBdr>
                        <w:top w:val="none" w:sz="0" w:space="0" w:color="auto"/>
                        <w:left w:val="none" w:sz="0" w:space="0" w:color="auto"/>
                        <w:bottom w:val="none" w:sz="0" w:space="0" w:color="auto"/>
                        <w:right w:val="none" w:sz="0" w:space="0" w:color="auto"/>
                      </w:divBdr>
                    </w:div>
                  </w:divsChild>
                </w:div>
                <w:div w:id="1627468205">
                  <w:marLeft w:val="0"/>
                  <w:marRight w:val="0"/>
                  <w:marTop w:val="0"/>
                  <w:marBottom w:val="0"/>
                  <w:divBdr>
                    <w:top w:val="none" w:sz="0" w:space="0" w:color="auto"/>
                    <w:left w:val="none" w:sz="0" w:space="0" w:color="auto"/>
                    <w:bottom w:val="none" w:sz="0" w:space="0" w:color="auto"/>
                    <w:right w:val="none" w:sz="0" w:space="0" w:color="auto"/>
                  </w:divBdr>
                  <w:divsChild>
                    <w:div w:id="47345771">
                      <w:marLeft w:val="0"/>
                      <w:marRight w:val="0"/>
                      <w:marTop w:val="0"/>
                      <w:marBottom w:val="0"/>
                      <w:divBdr>
                        <w:top w:val="none" w:sz="0" w:space="0" w:color="auto"/>
                        <w:left w:val="none" w:sz="0" w:space="0" w:color="auto"/>
                        <w:bottom w:val="none" w:sz="0" w:space="0" w:color="auto"/>
                        <w:right w:val="none" w:sz="0" w:space="0" w:color="auto"/>
                      </w:divBdr>
                    </w:div>
                  </w:divsChild>
                </w:div>
                <w:div w:id="245919543">
                  <w:marLeft w:val="0"/>
                  <w:marRight w:val="0"/>
                  <w:marTop w:val="0"/>
                  <w:marBottom w:val="0"/>
                  <w:divBdr>
                    <w:top w:val="none" w:sz="0" w:space="0" w:color="auto"/>
                    <w:left w:val="none" w:sz="0" w:space="0" w:color="auto"/>
                    <w:bottom w:val="none" w:sz="0" w:space="0" w:color="auto"/>
                    <w:right w:val="none" w:sz="0" w:space="0" w:color="auto"/>
                  </w:divBdr>
                  <w:divsChild>
                    <w:div w:id="1046837507">
                      <w:marLeft w:val="0"/>
                      <w:marRight w:val="0"/>
                      <w:marTop w:val="0"/>
                      <w:marBottom w:val="0"/>
                      <w:divBdr>
                        <w:top w:val="none" w:sz="0" w:space="0" w:color="auto"/>
                        <w:left w:val="none" w:sz="0" w:space="0" w:color="auto"/>
                        <w:bottom w:val="none" w:sz="0" w:space="0" w:color="auto"/>
                        <w:right w:val="none" w:sz="0" w:space="0" w:color="auto"/>
                      </w:divBdr>
                    </w:div>
                  </w:divsChild>
                </w:div>
                <w:div w:id="1379359321">
                  <w:marLeft w:val="0"/>
                  <w:marRight w:val="0"/>
                  <w:marTop w:val="0"/>
                  <w:marBottom w:val="0"/>
                  <w:divBdr>
                    <w:top w:val="none" w:sz="0" w:space="0" w:color="auto"/>
                    <w:left w:val="none" w:sz="0" w:space="0" w:color="auto"/>
                    <w:bottom w:val="none" w:sz="0" w:space="0" w:color="auto"/>
                    <w:right w:val="none" w:sz="0" w:space="0" w:color="auto"/>
                  </w:divBdr>
                  <w:divsChild>
                    <w:div w:id="727652896">
                      <w:marLeft w:val="0"/>
                      <w:marRight w:val="0"/>
                      <w:marTop w:val="0"/>
                      <w:marBottom w:val="0"/>
                      <w:divBdr>
                        <w:top w:val="none" w:sz="0" w:space="0" w:color="auto"/>
                        <w:left w:val="none" w:sz="0" w:space="0" w:color="auto"/>
                        <w:bottom w:val="none" w:sz="0" w:space="0" w:color="auto"/>
                        <w:right w:val="none" w:sz="0" w:space="0" w:color="auto"/>
                      </w:divBdr>
                    </w:div>
                  </w:divsChild>
                </w:div>
                <w:div w:id="1733119410">
                  <w:marLeft w:val="0"/>
                  <w:marRight w:val="0"/>
                  <w:marTop w:val="0"/>
                  <w:marBottom w:val="0"/>
                  <w:divBdr>
                    <w:top w:val="none" w:sz="0" w:space="0" w:color="auto"/>
                    <w:left w:val="none" w:sz="0" w:space="0" w:color="auto"/>
                    <w:bottom w:val="none" w:sz="0" w:space="0" w:color="auto"/>
                    <w:right w:val="none" w:sz="0" w:space="0" w:color="auto"/>
                  </w:divBdr>
                  <w:divsChild>
                    <w:div w:id="944575519">
                      <w:marLeft w:val="0"/>
                      <w:marRight w:val="0"/>
                      <w:marTop w:val="0"/>
                      <w:marBottom w:val="0"/>
                      <w:divBdr>
                        <w:top w:val="none" w:sz="0" w:space="0" w:color="auto"/>
                        <w:left w:val="none" w:sz="0" w:space="0" w:color="auto"/>
                        <w:bottom w:val="none" w:sz="0" w:space="0" w:color="auto"/>
                        <w:right w:val="none" w:sz="0" w:space="0" w:color="auto"/>
                      </w:divBdr>
                    </w:div>
                  </w:divsChild>
                </w:div>
                <w:div w:id="607934056">
                  <w:marLeft w:val="0"/>
                  <w:marRight w:val="0"/>
                  <w:marTop w:val="0"/>
                  <w:marBottom w:val="0"/>
                  <w:divBdr>
                    <w:top w:val="none" w:sz="0" w:space="0" w:color="auto"/>
                    <w:left w:val="none" w:sz="0" w:space="0" w:color="auto"/>
                    <w:bottom w:val="none" w:sz="0" w:space="0" w:color="auto"/>
                    <w:right w:val="none" w:sz="0" w:space="0" w:color="auto"/>
                  </w:divBdr>
                  <w:divsChild>
                    <w:div w:id="1040935991">
                      <w:marLeft w:val="0"/>
                      <w:marRight w:val="0"/>
                      <w:marTop w:val="0"/>
                      <w:marBottom w:val="0"/>
                      <w:divBdr>
                        <w:top w:val="none" w:sz="0" w:space="0" w:color="auto"/>
                        <w:left w:val="none" w:sz="0" w:space="0" w:color="auto"/>
                        <w:bottom w:val="none" w:sz="0" w:space="0" w:color="auto"/>
                        <w:right w:val="none" w:sz="0" w:space="0" w:color="auto"/>
                      </w:divBdr>
                    </w:div>
                  </w:divsChild>
                </w:div>
                <w:div w:id="1676691862">
                  <w:marLeft w:val="0"/>
                  <w:marRight w:val="0"/>
                  <w:marTop w:val="0"/>
                  <w:marBottom w:val="0"/>
                  <w:divBdr>
                    <w:top w:val="none" w:sz="0" w:space="0" w:color="auto"/>
                    <w:left w:val="none" w:sz="0" w:space="0" w:color="auto"/>
                    <w:bottom w:val="none" w:sz="0" w:space="0" w:color="auto"/>
                    <w:right w:val="none" w:sz="0" w:space="0" w:color="auto"/>
                  </w:divBdr>
                  <w:divsChild>
                    <w:div w:id="1727415270">
                      <w:marLeft w:val="0"/>
                      <w:marRight w:val="0"/>
                      <w:marTop w:val="0"/>
                      <w:marBottom w:val="0"/>
                      <w:divBdr>
                        <w:top w:val="none" w:sz="0" w:space="0" w:color="auto"/>
                        <w:left w:val="none" w:sz="0" w:space="0" w:color="auto"/>
                        <w:bottom w:val="none" w:sz="0" w:space="0" w:color="auto"/>
                        <w:right w:val="none" w:sz="0" w:space="0" w:color="auto"/>
                      </w:divBdr>
                    </w:div>
                  </w:divsChild>
                </w:div>
                <w:div w:id="155414416">
                  <w:marLeft w:val="0"/>
                  <w:marRight w:val="0"/>
                  <w:marTop w:val="0"/>
                  <w:marBottom w:val="0"/>
                  <w:divBdr>
                    <w:top w:val="none" w:sz="0" w:space="0" w:color="auto"/>
                    <w:left w:val="none" w:sz="0" w:space="0" w:color="auto"/>
                    <w:bottom w:val="none" w:sz="0" w:space="0" w:color="auto"/>
                    <w:right w:val="none" w:sz="0" w:space="0" w:color="auto"/>
                  </w:divBdr>
                  <w:divsChild>
                    <w:div w:id="4530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522">
          <w:marLeft w:val="0"/>
          <w:marRight w:val="0"/>
          <w:marTop w:val="0"/>
          <w:marBottom w:val="0"/>
          <w:divBdr>
            <w:top w:val="none" w:sz="0" w:space="0" w:color="auto"/>
            <w:left w:val="none" w:sz="0" w:space="0" w:color="auto"/>
            <w:bottom w:val="none" w:sz="0" w:space="0" w:color="auto"/>
            <w:right w:val="none" w:sz="0" w:space="0" w:color="auto"/>
          </w:divBdr>
        </w:div>
        <w:div w:id="559484332">
          <w:marLeft w:val="0"/>
          <w:marRight w:val="0"/>
          <w:marTop w:val="0"/>
          <w:marBottom w:val="0"/>
          <w:divBdr>
            <w:top w:val="none" w:sz="0" w:space="0" w:color="auto"/>
            <w:left w:val="none" w:sz="0" w:space="0" w:color="auto"/>
            <w:bottom w:val="none" w:sz="0" w:space="0" w:color="auto"/>
            <w:right w:val="none" w:sz="0" w:space="0" w:color="auto"/>
          </w:divBdr>
        </w:div>
        <w:div w:id="104617964">
          <w:marLeft w:val="0"/>
          <w:marRight w:val="0"/>
          <w:marTop w:val="0"/>
          <w:marBottom w:val="0"/>
          <w:divBdr>
            <w:top w:val="none" w:sz="0" w:space="0" w:color="auto"/>
            <w:left w:val="none" w:sz="0" w:space="0" w:color="auto"/>
            <w:bottom w:val="none" w:sz="0" w:space="0" w:color="auto"/>
            <w:right w:val="none" w:sz="0" w:space="0" w:color="auto"/>
          </w:divBdr>
          <w:divsChild>
            <w:div w:id="489060921">
              <w:marLeft w:val="-75"/>
              <w:marRight w:val="0"/>
              <w:marTop w:val="30"/>
              <w:marBottom w:val="30"/>
              <w:divBdr>
                <w:top w:val="none" w:sz="0" w:space="0" w:color="auto"/>
                <w:left w:val="none" w:sz="0" w:space="0" w:color="auto"/>
                <w:bottom w:val="none" w:sz="0" w:space="0" w:color="auto"/>
                <w:right w:val="none" w:sz="0" w:space="0" w:color="auto"/>
              </w:divBdr>
              <w:divsChild>
                <w:div w:id="1048190978">
                  <w:marLeft w:val="0"/>
                  <w:marRight w:val="0"/>
                  <w:marTop w:val="0"/>
                  <w:marBottom w:val="0"/>
                  <w:divBdr>
                    <w:top w:val="none" w:sz="0" w:space="0" w:color="auto"/>
                    <w:left w:val="none" w:sz="0" w:space="0" w:color="auto"/>
                    <w:bottom w:val="none" w:sz="0" w:space="0" w:color="auto"/>
                    <w:right w:val="none" w:sz="0" w:space="0" w:color="auto"/>
                  </w:divBdr>
                  <w:divsChild>
                    <w:div w:id="343243833">
                      <w:marLeft w:val="0"/>
                      <w:marRight w:val="0"/>
                      <w:marTop w:val="0"/>
                      <w:marBottom w:val="0"/>
                      <w:divBdr>
                        <w:top w:val="none" w:sz="0" w:space="0" w:color="auto"/>
                        <w:left w:val="none" w:sz="0" w:space="0" w:color="auto"/>
                        <w:bottom w:val="none" w:sz="0" w:space="0" w:color="auto"/>
                        <w:right w:val="none" w:sz="0" w:space="0" w:color="auto"/>
                      </w:divBdr>
                    </w:div>
                  </w:divsChild>
                </w:div>
                <w:div w:id="684021292">
                  <w:marLeft w:val="0"/>
                  <w:marRight w:val="0"/>
                  <w:marTop w:val="0"/>
                  <w:marBottom w:val="0"/>
                  <w:divBdr>
                    <w:top w:val="none" w:sz="0" w:space="0" w:color="auto"/>
                    <w:left w:val="none" w:sz="0" w:space="0" w:color="auto"/>
                    <w:bottom w:val="none" w:sz="0" w:space="0" w:color="auto"/>
                    <w:right w:val="none" w:sz="0" w:space="0" w:color="auto"/>
                  </w:divBdr>
                  <w:divsChild>
                    <w:div w:id="171839840">
                      <w:marLeft w:val="0"/>
                      <w:marRight w:val="0"/>
                      <w:marTop w:val="0"/>
                      <w:marBottom w:val="0"/>
                      <w:divBdr>
                        <w:top w:val="none" w:sz="0" w:space="0" w:color="auto"/>
                        <w:left w:val="none" w:sz="0" w:space="0" w:color="auto"/>
                        <w:bottom w:val="none" w:sz="0" w:space="0" w:color="auto"/>
                        <w:right w:val="none" w:sz="0" w:space="0" w:color="auto"/>
                      </w:divBdr>
                    </w:div>
                  </w:divsChild>
                </w:div>
                <w:div w:id="533730789">
                  <w:marLeft w:val="0"/>
                  <w:marRight w:val="0"/>
                  <w:marTop w:val="0"/>
                  <w:marBottom w:val="0"/>
                  <w:divBdr>
                    <w:top w:val="none" w:sz="0" w:space="0" w:color="auto"/>
                    <w:left w:val="none" w:sz="0" w:space="0" w:color="auto"/>
                    <w:bottom w:val="none" w:sz="0" w:space="0" w:color="auto"/>
                    <w:right w:val="none" w:sz="0" w:space="0" w:color="auto"/>
                  </w:divBdr>
                  <w:divsChild>
                    <w:div w:id="1856335363">
                      <w:marLeft w:val="0"/>
                      <w:marRight w:val="0"/>
                      <w:marTop w:val="0"/>
                      <w:marBottom w:val="0"/>
                      <w:divBdr>
                        <w:top w:val="none" w:sz="0" w:space="0" w:color="auto"/>
                        <w:left w:val="none" w:sz="0" w:space="0" w:color="auto"/>
                        <w:bottom w:val="none" w:sz="0" w:space="0" w:color="auto"/>
                        <w:right w:val="none" w:sz="0" w:space="0" w:color="auto"/>
                      </w:divBdr>
                    </w:div>
                  </w:divsChild>
                </w:div>
                <w:div w:id="929922877">
                  <w:marLeft w:val="0"/>
                  <w:marRight w:val="0"/>
                  <w:marTop w:val="0"/>
                  <w:marBottom w:val="0"/>
                  <w:divBdr>
                    <w:top w:val="none" w:sz="0" w:space="0" w:color="auto"/>
                    <w:left w:val="none" w:sz="0" w:space="0" w:color="auto"/>
                    <w:bottom w:val="none" w:sz="0" w:space="0" w:color="auto"/>
                    <w:right w:val="none" w:sz="0" w:space="0" w:color="auto"/>
                  </w:divBdr>
                  <w:divsChild>
                    <w:div w:id="292829519">
                      <w:marLeft w:val="0"/>
                      <w:marRight w:val="0"/>
                      <w:marTop w:val="0"/>
                      <w:marBottom w:val="0"/>
                      <w:divBdr>
                        <w:top w:val="none" w:sz="0" w:space="0" w:color="auto"/>
                        <w:left w:val="none" w:sz="0" w:space="0" w:color="auto"/>
                        <w:bottom w:val="none" w:sz="0" w:space="0" w:color="auto"/>
                        <w:right w:val="none" w:sz="0" w:space="0" w:color="auto"/>
                      </w:divBdr>
                    </w:div>
                  </w:divsChild>
                </w:div>
                <w:div w:id="1221599359">
                  <w:marLeft w:val="0"/>
                  <w:marRight w:val="0"/>
                  <w:marTop w:val="0"/>
                  <w:marBottom w:val="0"/>
                  <w:divBdr>
                    <w:top w:val="none" w:sz="0" w:space="0" w:color="auto"/>
                    <w:left w:val="none" w:sz="0" w:space="0" w:color="auto"/>
                    <w:bottom w:val="none" w:sz="0" w:space="0" w:color="auto"/>
                    <w:right w:val="none" w:sz="0" w:space="0" w:color="auto"/>
                  </w:divBdr>
                  <w:divsChild>
                    <w:div w:id="1861622631">
                      <w:marLeft w:val="0"/>
                      <w:marRight w:val="0"/>
                      <w:marTop w:val="0"/>
                      <w:marBottom w:val="0"/>
                      <w:divBdr>
                        <w:top w:val="none" w:sz="0" w:space="0" w:color="auto"/>
                        <w:left w:val="none" w:sz="0" w:space="0" w:color="auto"/>
                        <w:bottom w:val="none" w:sz="0" w:space="0" w:color="auto"/>
                        <w:right w:val="none" w:sz="0" w:space="0" w:color="auto"/>
                      </w:divBdr>
                    </w:div>
                  </w:divsChild>
                </w:div>
                <w:div w:id="231935748">
                  <w:marLeft w:val="0"/>
                  <w:marRight w:val="0"/>
                  <w:marTop w:val="0"/>
                  <w:marBottom w:val="0"/>
                  <w:divBdr>
                    <w:top w:val="none" w:sz="0" w:space="0" w:color="auto"/>
                    <w:left w:val="none" w:sz="0" w:space="0" w:color="auto"/>
                    <w:bottom w:val="none" w:sz="0" w:space="0" w:color="auto"/>
                    <w:right w:val="none" w:sz="0" w:space="0" w:color="auto"/>
                  </w:divBdr>
                  <w:divsChild>
                    <w:div w:id="1135297114">
                      <w:marLeft w:val="0"/>
                      <w:marRight w:val="0"/>
                      <w:marTop w:val="0"/>
                      <w:marBottom w:val="0"/>
                      <w:divBdr>
                        <w:top w:val="none" w:sz="0" w:space="0" w:color="auto"/>
                        <w:left w:val="none" w:sz="0" w:space="0" w:color="auto"/>
                        <w:bottom w:val="none" w:sz="0" w:space="0" w:color="auto"/>
                        <w:right w:val="none" w:sz="0" w:space="0" w:color="auto"/>
                      </w:divBdr>
                    </w:div>
                  </w:divsChild>
                </w:div>
                <w:div w:id="399911912">
                  <w:marLeft w:val="0"/>
                  <w:marRight w:val="0"/>
                  <w:marTop w:val="0"/>
                  <w:marBottom w:val="0"/>
                  <w:divBdr>
                    <w:top w:val="none" w:sz="0" w:space="0" w:color="auto"/>
                    <w:left w:val="none" w:sz="0" w:space="0" w:color="auto"/>
                    <w:bottom w:val="none" w:sz="0" w:space="0" w:color="auto"/>
                    <w:right w:val="none" w:sz="0" w:space="0" w:color="auto"/>
                  </w:divBdr>
                  <w:divsChild>
                    <w:div w:id="494347871">
                      <w:marLeft w:val="0"/>
                      <w:marRight w:val="0"/>
                      <w:marTop w:val="0"/>
                      <w:marBottom w:val="0"/>
                      <w:divBdr>
                        <w:top w:val="none" w:sz="0" w:space="0" w:color="auto"/>
                        <w:left w:val="none" w:sz="0" w:space="0" w:color="auto"/>
                        <w:bottom w:val="none" w:sz="0" w:space="0" w:color="auto"/>
                        <w:right w:val="none" w:sz="0" w:space="0" w:color="auto"/>
                      </w:divBdr>
                    </w:div>
                  </w:divsChild>
                </w:div>
                <w:div w:id="1665818548">
                  <w:marLeft w:val="0"/>
                  <w:marRight w:val="0"/>
                  <w:marTop w:val="0"/>
                  <w:marBottom w:val="0"/>
                  <w:divBdr>
                    <w:top w:val="none" w:sz="0" w:space="0" w:color="auto"/>
                    <w:left w:val="none" w:sz="0" w:space="0" w:color="auto"/>
                    <w:bottom w:val="none" w:sz="0" w:space="0" w:color="auto"/>
                    <w:right w:val="none" w:sz="0" w:space="0" w:color="auto"/>
                  </w:divBdr>
                  <w:divsChild>
                    <w:div w:id="59326621">
                      <w:marLeft w:val="0"/>
                      <w:marRight w:val="0"/>
                      <w:marTop w:val="0"/>
                      <w:marBottom w:val="0"/>
                      <w:divBdr>
                        <w:top w:val="none" w:sz="0" w:space="0" w:color="auto"/>
                        <w:left w:val="none" w:sz="0" w:space="0" w:color="auto"/>
                        <w:bottom w:val="none" w:sz="0" w:space="0" w:color="auto"/>
                        <w:right w:val="none" w:sz="0" w:space="0" w:color="auto"/>
                      </w:divBdr>
                    </w:div>
                  </w:divsChild>
                </w:div>
                <w:div w:id="2140301788">
                  <w:marLeft w:val="0"/>
                  <w:marRight w:val="0"/>
                  <w:marTop w:val="0"/>
                  <w:marBottom w:val="0"/>
                  <w:divBdr>
                    <w:top w:val="none" w:sz="0" w:space="0" w:color="auto"/>
                    <w:left w:val="none" w:sz="0" w:space="0" w:color="auto"/>
                    <w:bottom w:val="none" w:sz="0" w:space="0" w:color="auto"/>
                    <w:right w:val="none" w:sz="0" w:space="0" w:color="auto"/>
                  </w:divBdr>
                  <w:divsChild>
                    <w:div w:id="420413977">
                      <w:marLeft w:val="0"/>
                      <w:marRight w:val="0"/>
                      <w:marTop w:val="0"/>
                      <w:marBottom w:val="0"/>
                      <w:divBdr>
                        <w:top w:val="none" w:sz="0" w:space="0" w:color="auto"/>
                        <w:left w:val="none" w:sz="0" w:space="0" w:color="auto"/>
                        <w:bottom w:val="none" w:sz="0" w:space="0" w:color="auto"/>
                        <w:right w:val="none" w:sz="0" w:space="0" w:color="auto"/>
                      </w:divBdr>
                    </w:div>
                  </w:divsChild>
                </w:div>
                <w:div w:id="717123021">
                  <w:marLeft w:val="0"/>
                  <w:marRight w:val="0"/>
                  <w:marTop w:val="0"/>
                  <w:marBottom w:val="0"/>
                  <w:divBdr>
                    <w:top w:val="none" w:sz="0" w:space="0" w:color="auto"/>
                    <w:left w:val="none" w:sz="0" w:space="0" w:color="auto"/>
                    <w:bottom w:val="none" w:sz="0" w:space="0" w:color="auto"/>
                    <w:right w:val="none" w:sz="0" w:space="0" w:color="auto"/>
                  </w:divBdr>
                  <w:divsChild>
                    <w:div w:id="867109726">
                      <w:marLeft w:val="0"/>
                      <w:marRight w:val="0"/>
                      <w:marTop w:val="0"/>
                      <w:marBottom w:val="0"/>
                      <w:divBdr>
                        <w:top w:val="none" w:sz="0" w:space="0" w:color="auto"/>
                        <w:left w:val="none" w:sz="0" w:space="0" w:color="auto"/>
                        <w:bottom w:val="none" w:sz="0" w:space="0" w:color="auto"/>
                        <w:right w:val="none" w:sz="0" w:space="0" w:color="auto"/>
                      </w:divBdr>
                    </w:div>
                  </w:divsChild>
                </w:div>
                <w:div w:id="422071858">
                  <w:marLeft w:val="0"/>
                  <w:marRight w:val="0"/>
                  <w:marTop w:val="0"/>
                  <w:marBottom w:val="0"/>
                  <w:divBdr>
                    <w:top w:val="none" w:sz="0" w:space="0" w:color="auto"/>
                    <w:left w:val="none" w:sz="0" w:space="0" w:color="auto"/>
                    <w:bottom w:val="none" w:sz="0" w:space="0" w:color="auto"/>
                    <w:right w:val="none" w:sz="0" w:space="0" w:color="auto"/>
                  </w:divBdr>
                  <w:divsChild>
                    <w:div w:id="162859162">
                      <w:marLeft w:val="0"/>
                      <w:marRight w:val="0"/>
                      <w:marTop w:val="0"/>
                      <w:marBottom w:val="0"/>
                      <w:divBdr>
                        <w:top w:val="none" w:sz="0" w:space="0" w:color="auto"/>
                        <w:left w:val="none" w:sz="0" w:space="0" w:color="auto"/>
                        <w:bottom w:val="none" w:sz="0" w:space="0" w:color="auto"/>
                        <w:right w:val="none" w:sz="0" w:space="0" w:color="auto"/>
                      </w:divBdr>
                    </w:div>
                  </w:divsChild>
                </w:div>
                <w:div w:id="754521943">
                  <w:marLeft w:val="0"/>
                  <w:marRight w:val="0"/>
                  <w:marTop w:val="0"/>
                  <w:marBottom w:val="0"/>
                  <w:divBdr>
                    <w:top w:val="none" w:sz="0" w:space="0" w:color="auto"/>
                    <w:left w:val="none" w:sz="0" w:space="0" w:color="auto"/>
                    <w:bottom w:val="none" w:sz="0" w:space="0" w:color="auto"/>
                    <w:right w:val="none" w:sz="0" w:space="0" w:color="auto"/>
                  </w:divBdr>
                  <w:divsChild>
                    <w:div w:id="98180002">
                      <w:marLeft w:val="0"/>
                      <w:marRight w:val="0"/>
                      <w:marTop w:val="0"/>
                      <w:marBottom w:val="0"/>
                      <w:divBdr>
                        <w:top w:val="none" w:sz="0" w:space="0" w:color="auto"/>
                        <w:left w:val="none" w:sz="0" w:space="0" w:color="auto"/>
                        <w:bottom w:val="none" w:sz="0" w:space="0" w:color="auto"/>
                        <w:right w:val="none" w:sz="0" w:space="0" w:color="auto"/>
                      </w:divBdr>
                    </w:div>
                  </w:divsChild>
                </w:div>
                <w:div w:id="878737586">
                  <w:marLeft w:val="0"/>
                  <w:marRight w:val="0"/>
                  <w:marTop w:val="0"/>
                  <w:marBottom w:val="0"/>
                  <w:divBdr>
                    <w:top w:val="none" w:sz="0" w:space="0" w:color="auto"/>
                    <w:left w:val="none" w:sz="0" w:space="0" w:color="auto"/>
                    <w:bottom w:val="none" w:sz="0" w:space="0" w:color="auto"/>
                    <w:right w:val="none" w:sz="0" w:space="0" w:color="auto"/>
                  </w:divBdr>
                  <w:divsChild>
                    <w:div w:id="1618566742">
                      <w:marLeft w:val="0"/>
                      <w:marRight w:val="0"/>
                      <w:marTop w:val="0"/>
                      <w:marBottom w:val="0"/>
                      <w:divBdr>
                        <w:top w:val="none" w:sz="0" w:space="0" w:color="auto"/>
                        <w:left w:val="none" w:sz="0" w:space="0" w:color="auto"/>
                        <w:bottom w:val="none" w:sz="0" w:space="0" w:color="auto"/>
                        <w:right w:val="none" w:sz="0" w:space="0" w:color="auto"/>
                      </w:divBdr>
                    </w:div>
                  </w:divsChild>
                </w:div>
                <w:div w:id="1519781706">
                  <w:marLeft w:val="0"/>
                  <w:marRight w:val="0"/>
                  <w:marTop w:val="0"/>
                  <w:marBottom w:val="0"/>
                  <w:divBdr>
                    <w:top w:val="none" w:sz="0" w:space="0" w:color="auto"/>
                    <w:left w:val="none" w:sz="0" w:space="0" w:color="auto"/>
                    <w:bottom w:val="none" w:sz="0" w:space="0" w:color="auto"/>
                    <w:right w:val="none" w:sz="0" w:space="0" w:color="auto"/>
                  </w:divBdr>
                  <w:divsChild>
                    <w:div w:id="1953710570">
                      <w:marLeft w:val="0"/>
                      <w:marRight w:val="0"/>
                      <w:marTop w:val="0"/>
                      <w:marBottom w:val="0"/>
                      <w:divBdr>
                        <w:top w:val="none" w:sz="0" w:space="0" w:color="auto"/>
                        <w:left w:val="none" w:sz="0" w:space="0" w:color="auto"/>
                        <w:bottom w:val="none" w:sz="0" w:space="0" w:color="auto"/>
                        <w:right w:val="none" w:sz="0" w:space="0" w:color="auto"/>
                      </w:divBdr>
                    </w:div>
                  </w:divsChild>
                </w:div>
                <w:div w:id="205724149">
                  <w:marLeft w:val="0"/>
                  <w:marRight w:val="0"/>
                  <w:marTop w:val="0"/>
                  <w:marBottom w:val="0"/>
                  <w:divBdr>
                    <w:top w:val="none" w:sz="0" w:space="0" w:color="auto"/>
                    <w:left w:val="none" w:sz="0" w:space="0" w:color="auto"/>
                    <w:bottom w:val="none" w:sz="0" w:space="0" w:color="auto"/>
                    <w:right w:val="none" w:sz="0" w:space="0" w:color="auto"/>
                  </w:divBdr>
                  <w:divsChild>
                    <w:div w:id="509955511">
                      <w:marLeft w:val="0"/>
                      <w:marRight w:val="0"/>
                      <w:marTop w:val="0"/>
                      <w:marBottom w:val="0"/>
                      <w:divBdr>
                        <w:top w:val="none" w:sz="0" w:space="0" w:color="auto"/>
                        <w:left w:val="none" w:sz="0" w:space="0" w:color="auto"/>
                        <w:bottom w:val="none" w:sz="0" w:space="0" w:color="auto"/>
                        <w:right w:val="none" w:sz="0" w:space="0" w:color="auto"/>
                      </w:divBdr>
                    </w:div>
                  </w:divsChild>
                </w:div>
                <w:div w:id="1978366783">
                  <w:marLeft w:val="0"/>
                  <w:marRight w:val="0"/>
                  <w:marTop w:val="0"/>
                  <w:marBottom w:val="0"/>
                  <w:divBdr>
                    <w:top w:val="none" w:sz="0" w:space="0" w:color="auto"/>
                    <w:left w:val="none" w:sz="0" w:space="0" w:color="auto"/>
                    <w:bottom w:val="none" w:sz="0" w:space="0" w:color="auto"/>
                    <w:right w:val="none" w:sz="0" w:space="0" w:color="auto"/>
                  </w:divBdr>
                  <w:divsChild>
                    <w:div w:id="1628315663">
                      <w:marLeft w:val="0"/>
                      <w:marRight w:val="0"/>
                      <w:marTop w:val="0"/>
                      <w:marBottom w:val="0"/>
                      <w:divBdr>
                        <w:top w:val="none" w:sz="0" w:space="0" w:color="auto"/>
                        <w:left w:val="none" w:sz="0" w:space="0" w:color="auto"/>
                        <w:bottom w:val="none" w:sz="0" w:space="0" w:color="auto"/>
                        <w:right w:val="none" w:sz="0" w:space="0" w:color="auto"/>
                      </w:divBdr>
                    </w:div>
                  </w:divsChild>
                </w:div>
                <w:div w:id="626202526">
                  <w:marLeft w:val="0"/>
                  <w:marRight w:val="0"/>
                  <w:marTop w:val="0"/>
                  <w:marBottom w:val="0"/>
                  <w:divBdr>
                    <w:top w:val="none" w:sz="0" w:space="0" w:color="auto"/>
                    <w:left w:val="none" w:sz="0" w:space="0" w:color="auto"/>
                    <w:bottom w:val="none" w:sz="0" w:space="0" w:color="auto"/>
                    <w:right w:val="none" w:sz="0" w:space="0" w:color="auto"/>
                  </w:divBdr>
                  <w:divsChild>
                    <w:div w:id="1254972410">
                      <w:marLeft w:val="0"/>
                      <w:marRight w:val="0"/>
                      <w:marTop w:val="0"/>
                      <w:marBottom w:val="0"/>
                      <w:divBdr>
                        <w:top w:val="none" w:sz="0" w:space="0" w:color="auto"/>
                        <w:left w:val="none" w:sz="0" w:space="0" w:color="auto"/>
                        <w:bottom w:val="none" w:sz="0" w:space="0" w:color="auto"/>
                        <w:right w:val="none" w:sz="0" w:space="0" w:color="auto"/>
                      </w:divBdr>
                    </w:div>
                  </w:divsChild>
                </w:div>
                <w:div w:id="899752380">
                  <w:marLeft w:val="0"/>
                  <w:marRight w:val="0"/>
                  <w:marTop w:val="0"/>
                  <w:marBottom w:val="0"/>
                  <w:divBdr>
                    <w:top w:val="none" w:sz="0" w:space="0" w:color="auto"/>
                    <w:left w:val="none" w:sz="0" w:space="0" w:color="auto"/>
                    <w:bottom w:val="none" w:sz="0" w:space="0" w:color="auto"/>
                    <w:right w:val="none" w:sz="0" w:space="0" w:color="auto"/>
                  </w:divBdr>
                  <w:divsChild>
                    <w:div w:id="189222342">
                      <w:marLeft w:val="0"/>
                      <w:marRight w:val="0"/>
                      <w:marTop w:val="0"/>
                      <w:marBottom w:val="0"/>
                      <w:divBdr>
                        <w:top w:val="none" w:sz="0" w:space="0" w:color="auto"/>
                        <w:left w:val="none" w:sz="0" w:space="0" w:color="auto"/>
                        <w:bottom w:val="none" w:sz="0" w:space="0" w:color="auto"/>
                        <w:right w:val="none" w:sz="0" w:space="0" w:color="auto"/>
                      </w:divBdr>
                    </w:div>
                  </w:divsChild>
                </w:div>
                <w:div w:id="1899508114">
                  <w:marLeft w:val="0"/>
                  <w:marRight w:val="0"/>
                  <w:marTop w:val="0"/>
                  <w:marBottom w:val="0"/>
                  <w:divBdr>
                    <w:top w:val="none" w:sz="0" w:space="0" w:color="auto"/>
                    <w:left w:val="none" w:sz="0" w:space="0" w:color="auto"/>
                    <w:bottom w:val="none" w:sz="0" w:space="0" w:color="auto"/>
                    <w:right w:val="none" w:sz="0" w:space="0" w:color="auto"/>
                  </w:divBdr>
                  <w:divsChild>
                    <w:div w:id="1115754747">
                      <w:marLeft w:val="0"/>
                      <w:marRight w:val="0"/>
                      <w:marTop w:val="0"/>
                      <w:marBottom w:val="0"/>
                      <w:divBdr>
                        <w:top w:val="none" w:sz="0" w:space="0" w:color="auto"/>
                        <w:left w:val="none" w:sz="0" w:space="0" w:color="auto"/>
                        <w:bottom w:val="none" w:sz="0" w:space="0" w:color="auto"/>
                        <w:right w:val="none" w:sz="0" w:space="0" w:color="auto"/>
                      </w:divBdr>
                    </w:div>
                  </w:divsChild>
                </w:div>
                <w:div w:id="55323653">
                  <w:marLeft w:val="0"/>
                  <w:marRight w:val="0"/>
                  <w:marTop w:val="0"/>
                  <w:marBottom w:val="0"/>
                  <w:divBdr>
                    <w:top w:val="none" w:sz="0" w:space="0" w:color="auto"/>
                    <w:left w:val="none" w:sz="0" w:space="0" w:color="auto"/>
                    <w:bottom w:val="none" w:sz="0" w:space="0" w:color="auto"/>
                    <w:right w:val="none" w:sz="0" w:space="0" w:color="auto"/>
                  </w:divBdr>
                  <w:divsChild>
                    <w:div w:id="1309701929">
                      <w:marLeft w:val="0"/>
                      <w:marRight w:val="0"/>
                      <w:marTop w:val="0"/>
                      <w:marBottom w:val="0"/>
                      <w:divBdr>
                        <w:top w:val="none" w:sz="0" w:space="0" w:color="auto"/>
                        <w:left w:val="none" w:sz="0" w:space="0" w:color="auto"/>
                        <w:bottom w:val="none" w:sz="0" w:space="0" w:color="auto"/>
                        <w:right w:val="none" w:sz="0" w:space="0" w:color="auto"/>
                      </w:divBdr>
                    </w:div>
                  </w:divsChild>
                </w:div>
                <w:div w:id="334724798">
                  <w:marLeft w:val="0"/>
                  <w:marRight w:val="0"/>
                  <w:marTop w:val="0"/>
                  <w:marBottom w:val="0"/>
                  <w:divBdr>
                    <w:top w:val="none" w:sz="0" w:space="0" w:color="auto"/>
                    <w:left w:val="none" w:sz="0" w:space="0" w:color="auto"/>
                    <w:bottom w:val="none" w:sz="0" w:space="0" w:color="auto"/>
                    <w:right w:val="none" w:sz="0" w:space="0" w:color="auto"/>
                  </w:divBdr>
                  <w:divsChild>
                    <w:div w:id="1090010807">
                      <w:marLeft w:val="0"/>
                      <w:marRight w:val="0"/>
                      <w:marTop w:val="0"/>
                      <w:marBottom w:val="0"/>
                      <w:divBdr>
                        <w:top w:val="none" w:sz="0" w:space="0" w:color="auto"/>
                        <w:left w:val="none" w:sz="0" w:space="0" w:color="auto"/>
                        <w:bottom w:val="none" w:sz="0" w:space="0" w:color="auto"/>
                        <w:right w:val="none" w:sz="0" w:space="0" w:color="auto"/>
                      </w:divBdr>
                    </w:div>
                  </w:divsChild>
                </w:div>
                <w:div w:id="1857619396">
                  <w:marLeft w:val="0"/>
                  <w:marRight w:val="0"/>
                  <w:marTop w:val="0"/>
                  <w:marBottom w:val="0"/>
                  <w:divBdr>
                    <w:top w:val="none" w:sz="0" w:space="0" w:color="auto"/>
                    <w:left w:val="none" w:sz="0" w:space="0" w:color="auto"/>
                    <w:bottom w:val="none" w:sz="0" w:space="0" w:color="auto"/>
                    <w:right w:val="none" w:sz="0" w:space="0" w:color="auto"/>
                  </w:divBdr>
                  <w:divsChild>
                    <w:div w:id="2137984764">
                      <w:marLeft w:val="0"/>
                      <w:marRight w:val="0"/>
                      <w:marTop w:val="0"/>
                      <w:marBottom w:val="0"/>
                      <w:divBdr>
                        <w:top w:val="none" w:sz="0" w:space="0" w:color="auto"/>
                        <w:left w:val="none" w:sz="0" w:space="0" w:color="auto"/>
                        <w:bottom w:val="none" w:sz="0" w:space="0" w:color="auto"/>
                        <w:right w:val="none" w:sz="0" w:space="0" w:color="auto"/>
                      </w:divBdr>
                    </w:div>
                  </w:divsChild>
                </w:div>
                <w:div w:id="297955998">
                  <w:marLeft w:val="0"/>
                  <w:marRight w:val="0"/>
                  <w:marTop w:val="0"/>
                  <w:marBottom w:val="0"/>
                  <w:divBdr>
                    <w:top w:val="none" w:sz="0" w:space="0" w:color="auto"/>
                    <w:left w:val="none" w:sz="0" w:space="0" w:color="auto"/>
                    <w:bottom w:val="none" w:sz="0" w:space="0" w:color="auto"/>
                    <w:right w:val="none" w:sz="0" w:space="0" w:color="auto"/>
                  </w:divBdr>
                  <w:divsChild>
                    <w:div w:id="993874066">
                      <w:marLeft w:val="0"/>
                      <w:marRight w:val="0"/>
                      <w:marTop w:val="0"/>
                      <w:marBottom w:val="0"/>
                      <w:divBdr>
                        <w:top w:val="none" w:sz="0" w:space="0" w:color="auto"/>
                        <w:left w:val="none" w:sz="0" w:space="0" w:color="auto"/>
                        <w:bottom w:val="none" w:sz="0" w:space="0" w:color="auto"/>
                        <w:right w:val="none" w:sz="0" w:space="0" w:color="auto"/>
                      </w:divBdr>
                    </w:div>
                  </w:divsChild>
                </w:div>
                <w:div w:id="941692504">
                  <w:marLeft w:val="0"/>
                  <w:marRight w:val="0"/>
                  <w:marTop w:val="0"/>
                  <w:marBottom w:val="0"/>
                  <w:divBdr>
                    <w:top w:val="none" w:sz="0" w:space="0" w:color="auto"/>
                    <w:left w:val="none" w:sz="0" w:space="0" w:color="auto"/>
                    <w:bottom w:val="none" w:sz="0" w:space="0" w:color="auto"/>
                    <w:right w:val="none" w:sz="0" w:space="0" w:color="auto"/>
                  </w:divBdr>
                  <w:divsChild>
                    <w:div w:id="1077939042">
                      <w:marLeft w:val="0"/>
                      <w:marRight w:val="0"/>
                      <w:marTop w:val="0"/>
                      <w:marBottom w:val="0"/>
                      <w:divBdr>
                        <w:top w:val="none" w:sz="0" w:space="0" w:color="auto"/>
                        <w:left w:val="none" w:sz="0" w:space="0" w:color="auto"/>
                        <w:bottom w:val="none" w:sz="0" w:space="0" w:color="auto"/>
                        <w:right w:val="none" w:sz="0" w:space="0" w:color="auto"/>
                      </w:divBdr>
                    </w:div>
                  </w:divsChild>
                </w:div>
                <w:div w:id="886065803">
                  <w:marLeft w:val="0"/>
                  <w:marRight w:val="0"/>
                  <w:marTop w:val="0"/>
                  <w:marBottom w:val="0"/>
                  <w:divBdr>
                    <w:top w:val="none" w:sz="0" w:space="0" w:color="auto"/>
                    <w:left w:val="none" w:sz="0" w:space="0" w:color="auto"/>
                    <w:bottom w:val="none" w:sz="0" w:space="0" w:color="auto"/>
                    <w:right w:val="none" w:sz="0" w:space="0" w:color="auto"/>
                  </w:divBdr>
                  <w:divsChild>
                    <w:div w:id="796870989">
                      <w:marLeft w:val="0"/>
                      <w:marRight w:val="0"/>
                      <w:marTop w:val="0"/>
                      <w:marBottom w:val="0"/>
                      <w:divBdr>
                        <w:top w:val="none" w:sz="0" w:space="0" w:color="auto"/>
                        <w:left w:val="none" w:sz="0" w:space="0" w:color="auto"/>
                        <w:bottom w:val="none" w:sz="0" w:space="0" w:color="auto"/>
                        <w:right w:val="none" w:sz="0" w:space="0" w:color="auto"/>
                      </w:divBdr>
                    </w:div>
                  </w:divsChild>
                </w:div>
                <w:div w:id="979769469">
                  <w:marLeft w:val="0"/>
                  <w:marRight w:val="0"/>
                  <w:marTop w:val="0"/>
                  <w:marBottom w:val="0"/>
                  <w:divBdr>
                    <w:top w:val="none" w:sz="0" w:space="0" w:color="auto"/>
                    <w:left w:val="none" w:sz="0" w:space="0" w:color="auto"/>
                    <w:bottom w:val="none" w:sz="0" w:space="0" w:color="auto"/>
                    <w:right w:val="none" w:sz="0" w:space="0" w:color="auto"/>
                  </w:divBdr>
                  <w:divsChild>
                    <w:div w:id="1112164665">
                      <w:marLeft w:val="0"/>
                      <w:marRight w:val="0"/>
                      <w:marTop w:val="0"/>
                      <w:marBottom w:val="0"/>
                      <w:divBdr>
                        <w:top w:val="none" w:sz="0" w:space="0" w:color="auto"/>
                        <w:left w:val="none" w:sz="0" w:space="0" w:color="auto"/>
                        <w:bottom w:val="none" w:sz="0" w:space="0" w:color="auto"/>
                        <w:right w:val="none" w:sz="0" w:space="0" w:color="auto"/>
                      </w:divBdr>
                    </w:div>
                  </w:divsChild>
                </w:div>
                <w:div w:id="438184612">
                  <w:marLeft w:val="0"/>
                  <w:marRight w:val="0"/>
                  <w:marTop w:val="0"/>
                  <w:marBottom w:val="0"/>
                  <w:divBdr>
                    <w:top w:val="none" w:sz="0" w:space="0" w:color="auto"/>
                    <w:left w:val="none" w:sz="0" w:space="0" w:color="auto"/>
                    <w:bottom w:val="none" w:sz="0" w:space="0" w:color="auto"/>
                    <w:right w:val="none" w:sz="0" w:space="0" w:color="auto"/>
                  </w:divBdr>
                  <w:divsChild>
                    <w:div w:id="19432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895">
          <w:marLeft w:val="0"/>
          <w:marRight w:val="0"/>
          <w:marTop w:val="0"/>
          <w:marBottom w:val="0"/>
          <w:divBdr>
            <w:top w:val="none" w:sz="0" w:space="0" w:color="auto"/>
            <w:left w:val="none" w:sz="0" w:space="0" w:color="auto"/>
            <w:bottom w:val="none" w:sz="0" w:space="0" w:color="auto"/>
            <w:right w:val="none" w:sz="0" w:space="0" w:color="auto"/>
          </w:divBdr>
          <w:divsChild>
            <w:div w:id="609701239">
              <w:marLeft w:val="0"/>
              <w:marRight w:val="0"/>
              <w:marTop w:val="0"/>
              <w:marBottom w:val="0"/>
              <w:divBdr>
                <w:top w:val="none" w:sz="0" w:space="0" w:color="auto"/>
                <w:left w:val="none" w:sz="0" w:space="0" w:color="auto"/>
                <w:bottom w:val="none" w:sz="0" w:space="0" w:color="auto"/>
                <w:right w:val="none" w:sz="0" w:space="0" w:color="auto"/>
              </w:divBdr>
            </w:div>
            <w:div w:id="2109613552">
              <w:marLeft w:val="0"/>
              <w:marRight w:val="0"/>
              <w:marTop w:val="0"/>
              <w:marBottom w:val="0"/>
              <w:divBdr>
                <w:top w:val="none" w:sz="0" w:space="0" w:color="auto"/>
                <w:left w:val="none" w:sz="0" w:space="0" w:color="auto"/>
                <w:bottom w:val="none" w:sz="0" w:space="0" w:color="auto"/>
                <w:right w:val="none" w:sz="0" w:space="0" w:color="auto"/>
              </w:divBdr>
            </w:div>
            <w:div w:id="1806583854">
              <w:marLeft w:val="0"/>
              <w:marRight w:val="0"/>
              <w:marTop w:val="0"/>
              <w:marBottom w:val="0"/>
              <w:divBdr>
                <w:top w:val="none" w:sz="0" w:space="0" w:color="auto"/>
                <w:left w:val="none" w:sz="0" w:space="0" w:color="auto"/>
                <w:bottom w:val="none" w:sz="0" w:space="0" w:color="auto"/>
                <w:right w:val="none" w:sz="0" w:space="0" w:color="auto"/>
              </w:divBdr>
            </w:div>
            <w:div w:id="950093083">
              <w:marLeft w:val="0"/>
              <w:marRight w:val="0"/>
              <w:marTop w:val="0"/>
              <w:marBottom w:val="0"/>
              <w:divBdr>
                <w:top w:val="none" w:sz="0" w:space="0" w:color="auto"/>
                <w:left w:val="none" w:sz="0" w:space="0" w:color="auto"/>
                <w:bottom w:val="none" w:sz="0" w:space="0" w:color="auto"/>
                <w:right w:val="none" w:sz="0" w:space="0" w:color="auto"/>
              </w:divBdr>
            </w:div>
            <w:div w:id="1132749727">
              <w:marLeft w:val="0"/>
              <w:marRight w:val="0"/>
              <w:marTop w:val="0"/>
              <w:marBottom w:val="0"/>
              <w:divBdr>
                <w:top w:val="none" w:sz="0" w:space="0" w:color="auto"/>
                <w:left w:val="none" w:sz="0" w:space="0" w:color="auto"/>
                <w:bottom w:val="none" w:sz="0" w:space="0" w:color="auto"/>
                <w:right w:val="none" w:sz="0" w:space="0" w:color="auto"/>
              </w:divBdr>
            </w:div>
          </w:divsChild>
        </w:div>
        <w:div w:id="400255925">
          <w:marLeft w:val="0"/>
          <w:marRight w:val="0"/>
          <w:marTop w:val="0"/>
          <w:marBottom w:val="0"/>
          <w:divBdr>
            <w:top w:val="none" w:sz="0" w:space="0" w:color="auto"/>
            <w:left w:val="none" w:sz="0" w:space="0" w:color="auto"/>
            <w:bottom w:val="none" w:sz="0" w:space="0" w:color="auto"/>
            <w:right w:val="none" w:sz="0" w:space="0" w:color="auto"/>
          </w:divBdr>
          <w:divsChild>
            <w:div w:id="627902154">
              <w:marLeft w:val="0"/>
              <w:marRight w:val="0"/>
              <w:marTop w:val="0"/>
              <w:marBottom w:val="0"/>
              <w:divBdr>
                <w:top w:val="none" w:sz="0" w:space="0" w:color="auto"/>
                <w:left w:val="none" w:sz="0" w:space="0" w:color="auto"/>
                <w:bottom w:val="none" w:sz="0" w:space="0" w:color="auto"/>
                <w:right w:val="none" w:sz="0" w:space="0" w:color="auto"/>
              </w:divBdr>
            </w:div>
            <w:div w:id="1983150888">
              <w:marLeft w:val="0"/>
              <w:marRight w:val="0"/>
              <w:marTop w:val="0"/>
              <w:marBottom w:val="0"/>
              <w:divBdr>
                <w:top w:val="none" w:sz="0" w:space="0" w:color="auto"/>
                <w:left w:val="none" w:sz="0" w:space="0" w:color="auto"/>
                <w:bottom w:val="none" w:sz="0" w:space="0" w:color="auto"/>
                <w:right w:val="none" w:sz="0" w:space="0" w:color="auto"/>
              </w:divBdr>
            </w:div>
            <w:div w:id="1605528691">
              <w:marLeft w:val="0"/>
              <w:marRight w:val="0"/>
              <w:marTop w:val="0"/>
              <w:marBottom w:val="0"/>
              <w:divBdr>
                <w:top w:val="none" w:sz="0" w:space="0" w:color="auto"/>
                <w:left w:val="none" w:sz="0" w:space="0" w:color="auto"/>
                <w:bottom w:val="none" w:sz="0" w:space="0" w:color="auto"/>
                <w:right w:val="none" w:sz="0" w:space="0" w:color="auto"/>
              </w:divBdr>
            </w:div>
          </w:divsChild>
        </w:div>
        <w:div w:id="1302268074">
          <w:marLeft w:val="0"/>
          <w:marRight w:val="0"/>
          <w:marTop w:val="0"/>
          <w:marBottom w:val="0"/>
          <w:divBdr>
            <w:top w:val="none" w:sz="0" w:space="0" w:color="auto"/>
            <w:left w:val="none" w:sz="0" w:space="0" w:color="auto"/>
            <w:bottom w:val="none" w:sz="0" w:space="0" w:color="auto"/>
            <w:right w:val="none" w:sz="0" w:space="0" w:color="auto"/>
          </w:divBdr>
          <w:divsChild>
            <w:div w:id="759717229">
              <w:marLeft w:val="0"/>
              <w:marRight w:val="0"/>
              <w:marTop w:val="0"/>
              <w:marBottom w:val="0"/>
              <w:divBdr>
                <w:top w:val="none" w:sz="0" w:space="0" w:color="auto"/>
                <w:left w:val="none" w:sz="0" w:space="0" w:color="auto"/>
                <w:bottom w:val="none" w:sz="0" w:space="0" w:color="auto"/>
                <w:right w:val="none" w:sz="0" w:space="0" w:color="auto"/>
              </w:divBdr>
            </w:div>
            <w:div w:id="2072658060">
              <w:marLeft w:val="0"/>
              <w:marRight w:val="0"/>
              <w:marTop w:val="0"/>
              <w:marBottom w:val="0"/>
              <w:divBdr>
                <w:top w:val="none" w:sz="0" w:space="0" w:color="auto"/>
                <w:left w:val="none" w:sz="0" w:space="0" w:color="auto"/>
                <w:bottom w:val="none" w:sz="0" w:space="0" w:color="auto"/>
                <w:right w:val="none" w:sz="0" w:space="0" w:color="auto"/>
              </w:divBdr>
            </w:div>
            <w:div w:id="2046635796">
              <w:marLeft w:val="0"/>
              <w:marRight w:val="0"/>
              <w:marTop w:val="0"/>
              <w:marBottom w:val="0"/>
              <w:divBdr>
                <w:top w:val="none" w:sz="0" w:space="0" w:color="auto"/>
                <w:left w:val="none" w:sz="0" w:space="0" w:color="auto"/>
                <w:bottom w:val="none" w:sz="0" w:space="0" w:color="auto"/>
                <w:right w:val="none" w:sz="0" w:space="0" w:color="auto"/>
              </w:divBdr>
            </w:div>
            <w:div w:id="485244257">
              <w:marLeft w:val="0"/>
              <w:marRight w:val="0"/>
              <w:marTop w:val="0"/>
              <w:marBottom w:val="0"/>
              <w:divBdr>
                <w:top w:val="none" w:sz="0" w:space="0" w:color="auto"/>
                <w:left w:val="none" w:sz="0" w:space="0" w:color="auto"/>
                <w:bottom w:val="none" w:sz="0" w:space="0" w:color="auto"/>
                <w:right w:val="none" w:sz="0" w:space="0" w:color="auto"/>
              </w:divBdr>
            </w:div>
          </w:divsChild>
        </w:div>
        <w:div w:id="2029863550">
          <w:marLeft w:val="0"/>
          <w:marRight w:val="0"/>
          <w:marTop w:val="0"/>
          <w:marBottom w:val="0"/>
          <w:divBdr>
            <w:top w:val="none" w:sz="0" w:space="0" w:color="auto"/>
            <w:left w:val="none" w:sz="0" w:space="0" w:color="auto"/>
            <w:bottom w:val="none" w:sz="0" w:space="0" w:color="auto"/>
            <w:right w:val="none" w:sz="0" w:space="0" w:color="auto"/>
          </w:divBdr>
          <w:divsChild>
            <w:div w:id="1884903463">
              <w:marLeft w:val="0"/>
              <w:marRight w:val="0"/>
              <w:marTop w:val="0"/>
              <w:marBottom w:val="0"/>
              <w:divBdr>
                <w:top w:val="none" w:sz="0" w:space="0" w:color="auto"/>
                <w:left w:val="none" w:sz="0" w:space="0" w:color="auto"/>
                <w:bottom w:val="none" w:sz="0" w:space="0" w:color="auto"/>
                <w:right w:val="none" w:sz="0" w:space="0" w:color="auto"/>
              </w:divBdr>
            </w:div>
            <w:div w:id="1846280478">
              <w:marLeft w:val="0"/>
              <w:marRight w:val="0"/>
              <w:marTop w:val="0"/>
              <w:marBottom w:val="0"/>
              <w:divBdr>
                <w:top w:val="none" w:sz="0" w:space="0" w:color="auto"/>
                <w:left w:val="none" w:sz="0" w:space="0" w:color="auto"/>
                <w:bottom w:val="none" w:sz="0" w:space="0" w:color="auto"/>
                <w:right w:val="none" w:sz="0" w:space="0" w:color="auto"/>
              </w:divBdr>
            </w:div>
            <w:div w:id="1624844374">
              <w:marLeft w:val="0"/>
              <w:marRight w:val="0"/>
              <w:marTop w:val="0"/>
              <w:marBottom w:val="0"/>
              <w:divBdr>
                <w:top w:val="none" w:sz="0" w:space="0" w:color="auto"/>
                <w:left w:val="none" w:sz="0" w:space="0" w:color="auto"/>
                <w:bottom w:val="none" w:sz="0" w:space="0" w:color="auto"/>
                <w:right w:val="none" w:sz="0" w:space="0" w:color="auto"/>
              </w:divBdr>
            </w:div>
            <w:div w:id="1823961793">
              <w:marLeft w:val="0"/>
              <w:marRight w:val="0"/>
              <w:marTop w:val="0"/>
              <w:marBottom w:val="0"/>
              <w:divBdr>
                <w:top w:val="none" w:sz="0" w:space="0" w:color="auto"/>
                <w:left w:val="none" w:sz="0" w:space="0" w:color="auto"/>
                <w:bottom w:val="none" w:sz="0" w:space="0" w:color="auto"/>
                <w:right w:val="none" w:sz="0" w:space="0" w:color="auto"/>
              </w:divBdr>
            </w:div>
            <w:div w:id="265617755">
              <w:marLeft w:val="0"/>
              <w:marRight w:val="0"/>
              <w:marTop w:val="0"/>
              <w:marBottom w:val="0"/>
              <w:divBdr>
                <w:top w:val="none" w:sz="0" w:space="0" w:color="auto"/>
                <w:left w:val="none" w:sz="0" w:space="0" w:color="auto"/>
                <w:bottom w:val="none" w:sz="0" w:space="0" w:color="auto"/>
                <w:right w:val="none" w:sz="0" w:space="0" w:color="auto"/>
              </w:divBdr>
            </w:div>
          </w:divsChild>
        </w:div>
        <w:div w:id="163522670">
          <w:marLeft w:val="0"/>
          <w:marRight w:val="0"/>
          <w:marTop w:val="0"/>
          <w:marBottom w:val="0"/>
          <w:divBdr>
            <w:top w:val="none" w:sz="0" w:space="0" w:color="auto"/>
            <w:left w:val="none" w:sz="0" w:space="0" w:color="auto"/>
            <w:bottom w:val="none" w:sz="0" w:space="0" w:color="auto"/>
            <w:right w:val="none" w:sz="0" w:space="0" w:color="auto"/>
          </w:divBdr>
        </w:div>
        <w:div w:id="228929907">
          <w:marLeft w:val="0"/>
          <w:marRight w:val="0"/>
          <w:marTop w:val="0"/>
          <w:marBottom w:val="0"/>
          <w:divBdr>
            <w:top w:val="none" w:sz="0" w:space="0" w:color="auto"/>
            <w:left w:val="none" w:sz="0" w:space="0" w:color="auto"/>
            <w:bottom w:val="none" w:sz="0" w:space="0" w:color="auto"/>
            <w:right w:val="none" w:sz="0" w:space="0" w:color="auto"/>
          </w:divBdr>
        </w:div>
        <w:div w:id="96098671">
          <w:marLeft w:val="0"/>
          <w:marRight w:val="0"/>
          <w:marTop w:val="0"/>
          <w:marBottom w:val="0"/>
          <w:divBdr>
            <w:top w:val="none" w:sz="0" w:space="0" w:color="auto"/>
            <w:left w:val="none" w:sz="0" w:space="0" w:color="auto"/>
            <w:bottom w:val="none" w:sz="0" w:space="0" w:color="auto"/>
            <w:right w:val="none" w:sz="0" w:space="0" w:color="auto"/>
          </w:divBdr>
          <w:divsChild>
            <w:div w:id="520362333">
              <w:marLeft w:val="-75"/>
              <w:marRight w:val="0"/>
              <w:marTop w:val="30"/>
              <w:marBottom w:val="30"/>
              <w:divBdr>
                <w:top w:val="none" w:sz="0" w:space="0" w:color="auto"/>
                <w:left w:val="none" w:sz="0" w:space="0" w:color="auto"/>
                <w:bottom w:val="none" w:sz="0" w:space="0" w:color="auto"/>
                <w:right w:val="none" w:sz="0" w:space="0" w:color="auto"/>
              </w:divBdr>
              <w:divsChild>
                <w:div w:id="1952197572">
                  <w:marLeft w:val="0"/>
                  <w:marRight w:val="0"/>
                  <w:marTop w:val="0"/>
                  <w:marBottom w:val="0"/>
                  <w:divBdr>
                    <w:top w:val="none" w:sz="0" w:space="0" w:color="auto"/>
                    <w:left w:val="none" w:sz="0" w:space="0" w:color="auto"/>
                    <w:bottom w:val="none" w:sz="0" w:space="0" w:color="auto"/>
                    <w:right w:val="none" w:sz="0" w:space="0" w:color="auto"/>
                  </w:divBdr>
                  <w:divsChild>
                    <w:div w:id="628628715">
                      <w:marLeft w:val="0"/>
                      <w:marRight w:val="0"/>
                      <w:marTop w:val="0"/>
                      <w:marBottom w:val="0"/>
                      <w:divBdr>
                        <w:top w:val="none" w:sz="0" w:space="0" w:color="auto"/>
                        <w:left w:val="none" w:sz="0" w:space="0" w:color="auto"/>
                        <w:bottom w:val="none" w:sz="0" w:space="0" w:color="auto"/>
                        <w:right w:val="none" w:sz="0" w:space="0" w:color="auto"/>
                      </w:divBdr>
                    </w:div>
                  </w:divsChild>
                </w:div>
                <w:div w:id="715592435">
                  <w:marLeft w:val="0"/>
                  <w:marRight w:val="0"/>
                  <w:marTop w:val="0"/>
                  <w:marBottom w:val="0"/>
                  <w:divBdr>
                    <w:top w:val="none" w:sz="0" w:space="0" w:color="auto"/>
                    <w:left w:val="none" w:sz="0" w:space="0" w:color="auto"/>
                    <w:bottom w:val="none" w:sz="0" w:space="0" w:color="auto"/>
                    <w:right w:val="none" w:sz="0" w:space="0" w:color="auto"/>
                  </w:divBdr>
                  <w:divsChild>
                    <w:div w:id="384376712">
                      <w:marLeft w:val="0"/>
                      <w:marRight w:val="0"/>
                      <w:marTop w:val="0"/>
                      <w:marBottom w:val="0"/>
                      <w:divBdr>
                        <w:top w:val="none" w:sz="0" w:space="0" w:color="auto"/>
                        <w:left w:val="none" w:sz="0" w:space="0" w:color="auto"/>
                        <w:bottom w:val="none" w:sz="0" w:space="0" w:color="auto"/>
                        <w:right w:val="none" w:sz="0" w:space="0" w:color="auto"/>
                      </w:divBdr>
                    </w:div>
                  </w:divsChild>
                </w:div>
                <w:div w:id="525949211">
                  <w:marLeft w:val="0"/>
                  <w:marRight w:val="0"/>
                  <w:marTop w:val="0"/>
                  <w:marBottom w:val="0"/>
                  <w:divBdr>
                    <w:top w:val="none" w:sz="0" w:space="0" w:color="auto"/>
                    <w:left w:val="none" w:sz="0" w:space="0" w:color="auto"/>
                    <w:bottom w:val="none" w:sz="0" w:space="0" w:color="auto"/>
                    <w:right w:val="none" w:sz="0" w:space="0" w:color="auto"/>
                  </w:divBdr>
                  <w:divsChild>
                    <w:div w:id="2011370835">
                      <w:marLeft w:val="0"/>
                      <w:marRight w:val="0"/>
                      <w:marTop w:val="0"/>
                      <w:marBottom w:val="0"/>
                      <w:divBdr>
                        <w:top w:val="none" w:sz="0" w:space="0" w:color="auto"/>
                        <w:left w:val="none" w:sz="0" w:space="0" w:color="auto"/>
                        <w:bottom w:val="none" w:sz="0" w:space="0" w:color="auto"/>
                        <w:right w:val="none" w:sz="0" w:space="0" w:color="auto"/>
                      </w:divBdr>
                    </w:div>
                  </w:divsChild>
                </w:div>
                <w:div w:id="699205444">
                  <w:marLeft w:val="0"/>
                  <w:marRight w:val="0"/>
                  <w:marTop w:val="0"/>
                  <w:marBottom w:val="0"/>
                  <w:divBdr>
                    <w:top w:val="none" w:sz="0" w:space="0" w:color="auto"/>
                    <w:left w:val="none" w:sz="0" w:space="0" w:color="auto"/>
                    <w:bottom w:val="none" w:sz="0" w:space="0" w:color="auto"/>
                    <w:right w:val="none" w:sz="0" w:space="0" w:color="auto"/>
                  </w:divBdr>
                  <w:divsChild>
                    <w:div w:id="1892184059">
                      <w:marLeft w:val="0"/>
                      <w:marRight w:val="0"/>
                      <w:marTop w:val="0"/>
                      <w:marBottom w:val="0"/>
                      <w:divBdr>
                        <w:top w:val="none" w:sz="0" w:space="0" w:color="auto"/>
                        <w:left w:val="none" w:sz="0" w:space="0" w:color="auto"/>
                        <w:bottom w:val="none" w:sz="0" w:space="0" w:color="auto"/>
                        <w:right w:val="none" w:sz="0" w:space="0" w:color="auto"/>
                      </w:divBdr>
                    </w:div>
                  </w:divsChild>
                </w:div>
                <w:div w:id="62142835">
                  <w:marLeft w:val="0"/>
                  <w:marRight w:val="0"/>
                  <w:marTop w:val="0"/>
                  <w:marBottom w:val="0"/>
                  <w:divBdr>
                    <w:top w:val="none" w:sz="0" w:space="0" w:color="auto"/>
                    <w:left w:val="none" w:sz="0" w:space="0" w:color="auto"/>
                    <w:bottom w:val="none" w:sz="0" w:space="0" w:color="auto"/>
                    <w:right w:val="none" w:sz="0" w:space="0" w:color="auto"/>
                  </w:divBdr>
                  <w:divsChild>
                    <w:div w:id="1291592750">
                      <w:marLeft w:val="0"/>
                      <w:marRight w:val="0"/>
                      <w:marTop w:val="0"/>
                      <w:marBottom w:val="0"/>
                      <w:divBdr>
                        <w:top w:val="none" w:sz="0" w:space="0" w:color="auto"/>
                        <w:left w:val="none" w:sz="0" w:space="0" w:color="auto"/>
                        <w:bottom w:val="none" w:sz="0" w:space="0" w:color="auto"/>
                        <w:right w:val="none" w:sz="0" w:space="0" w:color="auto"/>
                      </w:divBdr>
                    </w:div>
                  </w:divsChild>
                </w:div>
                <w:div w:id="1057706769">
                  <w:marLeft w:val="0"/>
                  <w:marRight w:val="0"/>
                  <w:marTop w:val="0"/>
                  <w:marBottom w:val="0"/>
                  <w:divBdr>
                    <w:top w:val="none" w:sz="0" w:space="0" w:color="auto"/>
                    <w:left w:val="none" w:sz="0" w:space="0" w:color="auto"/>
                    <w:bottom w:val="none" w:sz="0" w:space="0" w:color="auto"/>
                    <w:right w:val="none" w:sz="0" w:space="0" w:color="auto"/>
                  </w:divBdr>
                  <w:divsChild>
                    <w:div w:id="471557262">
                      <w:marLeft w:val="0"/>
                      <w:marRight w:val="0"/>
                      <w:marTop w:val="0"/>
                      <w:marBottom w:val="0"/>
                      <w:divBdr>
                        <w:top w:val="none" w:sz="0" w:space="0" w:color="auto"/>
                        <w:left w:val="none" w:sz="0" w:space="0" w:color="auto"/>
                        <w:bottom w:val="none" w:sz="0" w:space="0" w:color="auto"/>
                        <w:right w:val="none" w:sz="0" w:space="0" w:color="auto"/>
                      </w:divBdr>
                    </w:div>
                  </w:divsChild>
                </w:div>
                <w:div w:id="1446850828">
                  <w:marLeft w:val="0"/>
                  <w:marRight w:val="0"/>
                  <w:marTop w:val="0"/>
                  <w:marBottom w:val="0"/>
                  <w:divBdr>
                    <w:top w:val="none" w:sz="0" w:space="0" w:color="auto"/>
                    <w:left w:val="none" w:sz="0" w:space="0" w:color="auto"/>
                    <w:bottom w:val="none" w:sz="0" w:space="0" w:color="auto"/>
                    <w:right w:val="none" w:sz="0" w:space="0" w:color="auto"/>
                  </w:divBdr>
                  <w:divsChild>
                    <w:div w:id="1653754747">
                      <w:marLeft w:val="0"/>
                      <w:marRight w:val="0"/>
                      <w:marTop w:val="0"/>
                      <w:marBottom w:val="0"/>
                      <w:divBdr>
                        <w:top w:val="none" w:sz="0" w:space="0" w:color="auto"/>
                        <w:left w:val="none" w:sz="0" w:space="0" w:color="auto"/>
                        <w:bottom w:val="none" w:sz="0" w:space="0" w:color="auto"/>
                        <w:right w:val="none" w:sz="0" w:space="0" w:color="auto"/>
                      </w:divBdr>
                    </w:div>
                  </w:divsChild>
                </w:div>
                <w:div w:id="1441682431">
                  <w:marLeft w:val="0"/>
                  <w:marRight w:val="0"/>
                  <w:marTop w:val="0"/>
                  <w:marBottom w:val="0"/>
                  <w:divBdr>
                    <w:top w:val="none" w:sz="0" w:space="0" w:color="auto"/>
                    <w:left w:val="none" w:sz="0" w:space="0" w:color="auto"/>
                    <w:bottom w:val="none" w:sz="0" w:space="0" w:color="auto"/>
                    <w:right w:val="none" w:sz="0" w:space="0" w:color="auto"/>
                  </w:divBdr>
                  <w:divsChild>
                    <w:div w:id="486673391">
                      <w:marLeft w:val="0"/>
                      <w:marRight w:val="0"/>
                      <w:marTop w:val="0"/>
                      <w:marBottom w:val="0"/>
                      <w:divBdr>
                        <w:top w:val="none" w:sz="0" w:space="0" w:color="auto"/>
                        <w:left w:val="none" w:sz="0" w:space="0" w:color="auto"/>
                        <w:bottom w:val="none" w:sz="0" w:space="0" w:color="auto"/>
                        <w:right w:val="none" w:sz="0" w:space="0" w:color="auto"/>
                      </w:divBdr>
                    </w:div>
                  </w:divsChild>
                </w:div>
                <w:div w:id="2036149415">
                  <w:marLeft w:val="0"/>
                  <w:marRight w:val="0"/>
                  <w:marTop w:val="0"/>
                  <w:marBottom w:val="0"/>
                  <w:divBdr>
                    <w:top w:val="none" w:sz="0" w:space="0" w:color="auto"/>
                    <w:left w:val="none" w:sz="0" w:space="0" w:color="auto"/>
                    <w:bottom w:val="none" w:sz="0" w:space="0" w:color="auto"/>
                    <w:right w:val="none" w:sz="0" w:space="0" w:color="auto"/>
                  </w:divBdr>
                  <w:divsChild>
                    <w:div w:id="1849977766">
                      <w:marLeft w:val="0"/>
                      <w:marRight w:val="0"/>
                      <w:marTop w:val="0"/>
                      <w:marBottom w:val="0"/>
                      <w:divBdr>
                        <w:top w:val="none" w:sz="0" w:space="0" w:color="auto"/>
                        <w:left w:val="none" w:sz="0" w:space="0" w:color="auto"/>
                        <w:bottom w:val="none" w:sz="0" w:space="0" w:color="auto"/>
                        <w:right w:val="none" w:sz="0" w:space="0" w:color="auto"/>
                      </w:divBdr>
                    </w:div>
                  </w:divsChild>
                </w:div>
                <w:div w:id="16394049">
                  <w:marLeft w:val="0"/>
                  <w:marRight w:val="0"/>
                  <w:marTop w:val="0"/>
                  <w:marBottom w:val="0"/>
                  <w:divBdr>
                    <w:top w:val="none" w:sz="0" w:space="0" w:color="auto"/>
                    <w:left w:val="none" w:sz="0" w:space="0" w:color="auto"/>
                    <w:bottom w:val="none" w:sz="0" w:space="0" w:color="auto"/>
                    <w:right w:val="none" w:sz="0" w:space="0" w:color="auto"/>
                  </w:divBdr>
                  <w:divsChild>
                    <w:div w:id="109936589">
                      <w:marLeft w:val="0"/>
                      <w:marRight w:val="0"/>
                      <w:marTop w:val="0"/>
                      <w:marBottom w:val="0"/>
                      <w:divBdr>
                        <w:top w:val="none" w:sz="0" w:space="0" w:color="auto"/>
                        <w:left w:val="none" w:sz="0" w:space="0" w:color="auto"/>
                        <w:bottom w:val="none" w:sz="0" w:space="0" w:color="auto"/>
                        <w:right w:val="none" w:sz="0" w:space="0" w:color="auto"/>
                      </w:divBdr>
                    </w:div>
                  </w:divsChild>
                </w:div>
                <w:div w:id="735929777">
                  <w:marLeft w:val="0"/>
                  <w:marRight w:val="0"/>
                  <w:marTop w:val="0"/>
                  <w:marBottom w:val="0"/>
                  <w:divBdr>
                    <w:top w:val="none" w:sz="0" w:space="0" w:color="auto"/>
                    <w:left w:val="none" w:sz="0" w:space="0" w:color="auto"/>
                    <w:bottom w:val="none" w:sz="0" w:space="0" w:color="auto"/>
                    <w:right w:val="none" w:sz="0" w:space="0" w:color="auto"/>
                  </w:divBdr>
                  <w:divsChild>
                    <w:div w:id="1814834000">
                      <w:marLeft w:val="0"/>
                      <w:marRight w:val="0"/>
                      <w:marTop w:val="0"/>
                      <w:marBottom w:val="0"/>
                      <w:divBdr>
                        <w:top w:val="none" w:sz="0" w:space="0" w:color="auto"/>
                        <w:left w:val="none" w:sz="0" w:space="0" w:color="auto"/>
                        <w:bottom w:val="none" w:sz="0" w:space="0" w:color="auto"/>
                        <w:right w:val="none" w:sz="0" w:space="0" w:color="auto"/>
                      </w:divBdr>
                    </w:div>
                  </w:divsChild>
                </w:div>
                <w:div w:id="930549348">
                  <w:marLeft w:val="0"/>
                  <w:marRight w:val="0"/>
                  <w:marTop w:val="0"/>
                  <w:marBottom w:val="0"/>
                  <w:divBdr>
                    <w:top w:val="none" w:sz="0" w:space="0" w:color="auto"/>
                    <w:left w:val="none" w:sz="0" w:space="0" w:color="auto"/>
                    <w:bottom w:val="none" w:sz="0" w:space="0" w:color="auto"/>
                    <w:right w:val="none" w:sz="0" w:space="0" w:color="auto"/>
                  </w:divBdr>
                  <w:divsChild>
                    <w:div w:id="1786003809">
                      <w:marLeft w:val="0"/>
                      <w:marRight w:val="0"/>
                      <w:marTop w:val="0"/>
                      <w:marBottom w:val="0"/>
                      <w:divBdr>
                        <w:top w:val="none" w:sz="0" w:space="0" w:color="auto"/>
                        <w:left w:val="none" w:sz="0" w:space="0" w:color="auto"/>
                        <w:bottom w:val="none" w:sz="0" w:space="0" w:color="auto"/>
                        <w:right w:val="none" w:sz="0" w:space="0" w:color="auto"/>
                      </w:divBdr>
                    </w:div>
                  </w:divsChild>
                </w:div>
                <w:div w:id="1346244610">
                  <w:marLeft w:val="0"/>
                  <w:marRight w:val="0"/>
                  <w:marTop w:val="0"/>
                  <w:marBottom w:val="0"/>
                  <w:divBdr>
                    <w:top w:val="none" w:sz="0" w:space="0" w:color="auto"/>
                    <w:left w:val="none" w:sz="0" w:space="0" w:color="auto"/>
                    <w:bottom w:val="none" w:sz="0" w:space="0" w:color="auto"/>
                    <w:right w:val="none" w:sz="0" w:space="0" w:color="auto"/>
                  </w:divBdr>
                  <w:divsChild>
                    <w:div w:id="221719670">
                      <w:marLeft w:val="0"/>
                      <w:marRight w:val="0"/>
                      <w:marTop w:val="0"/>
                      <w:marBottom w:val="0"/>
                      <w:divBdr>
                        <w:top w:val="none" w:sz="0" w:space="0" w:color="auto"/>
                        <w:left w:val="none" w:sz="0" w:space="0" w:color="auto"/>
                        <w:bottom w:val="none" w:sz="0" w:space="0" w:color="auto"/>
                        <w:right w:val="none" w:sz="0" w:space="0" w:color="auto"/>
                      </w:divBdr>
                    </w:div>
                  </w:divsChild>
                </w:div>
                <w:div w:id="67265011">
                  <w:marLeft w:val="0"/>
                  <w:marRight w:val="0"/>
                  <w:marTop w:val="0"/>
                  <w:marBottom w:val="0"/>
                  <w:divBdr>
                    <w:top w:val="none" w:sz="0" w:space="0" w:color="auto"/>
                    <w:left w:val="none" w:sz="0" w:space="0" w:color="auto"/>
                    <w:bottom w:val="none" w:sz="0" w:space="0" w:color="auto"/>
                    <w:right w:val="none" w:sz="0" w:space="0" w:color="auto"/>
                  </w:divBdr>
                  <w:divsChild>
                    <w:div w:id="529100828">
                      <w:marLeft w:val="0"/>
                      <w:marRight w:val="0"/>
                      <w:marTop w:val="0"/>
                      <w:marBottom w:val="0"/>
                      <w:divBdr>
                        <w:top w:val="none" w:sz="0" w:space="0" w:color="auto"/>
                        <w:left w:val="none" w:sz="0" w:space="0" w:color="auto"/>
                        <w:bottom w:val="none" w:sz="0" w:space="0" w:color="auto"/>
                        <w:right w:val="none" w:sz="0" w:space="0" w:color="auto"/>
                      </w:divBdr>
                    </w:div>
                  </w:divsChild>
                </w:div>
                <w:div w:id="68886432">
                  <w:marLeft w:val="0"/>
                  <w:marRight w:val="0"/>
                  <w:marTop w:val="0"/>
                  <w:marBottom w:val="0"/>
                  <w:divBdr>
                    <w:top w:val="none" w:sz="0" w:space="0" w:color="auto"/>
                    <w:left w:val="none" w:sz="0" w:space="0" w:color="auto"/>
                    <w:bottom w:val="none" w:sz="0" w:space="0" w:color="auto"/>
                    <w:right w:val="none" w:sz="0" w:space="0" w:color="auto"/>
                  </w:divBdr>
                  <w:divsChild>
                    <w:div w:id="1454864946">
                      <w:marLeft w:val="0"/>
                      <w:marRight w:val="0"/>
                      <w:marTop w:val="0"/>
                      <w:marBottom w:val="0"/>
                      <w:divBdr>
                        <w:top w:val="none" w:sz="0" w:space="0" w:color="auto"/>
                        <w:left w:val="none" w:sz="0" w:space="0" w:color="auto"/>
                        <w:bottom w:val="none" w:sz="0" w:space="0" w:color="auto"/>
                        <w:right w:val="none" w:sz="0" w:space="0" w:color="auto"/>
                      </w:divBdr>
                    </w:div>
                  </w:divsChild>
                </w:div>
                <w:div w:id="1848246452">
                  <w:marLeft w:val="0"/>
                  <w:marRight w:val="0"/>
                  <w:marTop w:val="0"/>
                  <w:marBottom w:val="0"/>
                  <w:divBdr>
                    <w:top w:val="none" w:sz="0" w:space="0" w:color="auto"/>
                    <w:left w:val="none" w:sz="0" w:space="0" w:color="auto"/>
                    <w:bottom w:val="none" w:sz="0" w:space="0" w:color="auto"/>
                    <w:right w:val="none" w:sz="0" w:space="0" w:color="auto"/>
                  </w:divBdr>
                  <w:divsChild>
                    <w:div w:id="1145927534">
                      <w:marLeft w:val="0"/>
                      <w:marRight w:val="0"/>
                      <w:marTop w:val="0"/>
                      <w:marBottom w:val="0"/>
                      <w:divBdr>
                        <w:top w:val="none" w:sz="0" w:space="0" w:color="auto"/>
                        <w:left w:val="none" w:sz="0" w:space="0" w:color="auto"/>
                        <w:bottom w:val="none" w:sz="0" w:space="0" w:color="auto"/>
                        <w:right w:val="none" w:sz="0" w:space="0" w:color="auto"/>
                      </w:divBdr>
                    </w:div>
                  </w:divsChild>
                </w:div>
                <w:div w:id="1370183661">
                  <w:marLeft w:val="0"/>
                  <w:marRight w:val="0"/>
                  <w:marTop w:val="0"/>
                  <w:marBottom w:val="0"/>
                  <w:divBdr>
                    <w:top w:val="none" w:sz="0" w:space="0" w:color="auto"/>
                    <w:left w:val="none" w:sz="0" w:space="0" w:color="auto"/>
                    <w:bottom w:val="none" w:sz="0" w:space="0" w:color="auto"/>
                    <w:right w:val="none" w:sz="0" w:space="0" w:color="auto"/>
                  </w:divBdr>
                  <w:divsChild>
                    <w:div w:id="1912619278">
                      <w:marLeft w:val="0"/>
                      <w:marRight w:val="0"/>
                      <w:marTop w:val="0"/>
                      <w:marBottom w:val="0"/>
                      <w:divBdr>
                        <w:top w:val="none" w:sz="0" w:space="0" w:color="auto"/>
                        <w:left w:val="none" w:sz="0" w:space="0" w:color="auto"/>
                        <w:bottom w:val="none" w:sz="0" w:space="0" w:color="auto"/>
                        <w:right w:val="none" w:sz="0" w:space="0" w:color="auto"/>
                      </w:divBdr>
                    </w:div>
                  </w:divsChild>
                </w:div>
                <w:div w:id="1274090368">
                  <w:marLeft w:val="0"/>
                  <w:marRight w:val="0"/>
                  <w:marTop w:val="0"/>
                  <w:marBottom w:val="0"/>
                  <w:divBdr>
                    <w:top w:val="none" w:sz="0" w:space="0" w:color="auto"/>
                    <w:left w:val="none" w:sz="0" w:space="0" w:color="auto"/>
                    <w:bottom w:val="none" w:sz="0" w:space="0" w:color="auto"/>
                    <w:right w:val="none" w:sz="0" w:space="0" w:color="auto"/>
                  </w:divBdr>
                  <w:divsChild>
                    <w:div w:id="1122920394">
                      <w:marLeft w:val="0"/>
                      <w:marRight w:val="0"/>
                      <w:marTop w:val="0"/>
                      <w:marBottom w:val="0"/>
                      <w:divBdr>
                        <w:top w:val="none" w:sz="0" w:space="0" w:color="auto"/>
                        <w:left w:val="none" w:sz="0" w:space="0" w:color="auto"/>
                        <w:bottom w:val="none" w:sz="0" w:space="0" w:color="auto"/>
                        <w:right w:val="none" w:sz="0" w:space="0" w:color="auto"/>
                      </w:divBdr>
                    </w:div>
                  </w:divsChild>
                </w:div>
                <w:div w:id="693075128">
                  <w:marLeft w:val="0"/>
                  <w:marRight w:val="0"/>
                  <w:marTop w:val="0"/>
                  <w:marBottom w:val="0"/>
                  <w:divBdr>
                    <w:top w:val="none" w:sz="0" w:space="0" w:color="auto"/>
                    <w:left w:val="none" w:sz="0" w:space="0" w:color="auto"/>
                    <w:bottom w:val="none" w:sz="0" w:space="0" w:color="auto"/>
                    <w:right w:val="none" w:sz="0" w:space="0" w:color="auto"/>
                  </w:divBdr>
                  <w:divsChild>
                    <w:div w:id="800540982">
                      <w:marLeft w:val="0"/>
                      <w:marRight w:val="0"/>
                      <w:marTop w:val="0"/>
                      <w:marBottom w:val="0"/>
                      <w:divBdr>
                        <w:top w:val="none" w:sz="0" w:space="0" w:color="auto"/>
                        <w:left w:val="none" w:sz="0" w:space="0" w:color="auto"/>
                        <w:bottom w:val="none" w:sz="0" w:space="0" w:color="auto"/>
                        <w:right w:val="none" w:sz="0" w:space="0" w:color="auto"/>
                      </w:divBdr>
                    </w:div>
                  </w:divsChild>
                </w:div>
                <w:div w:id="41557773">
                  <w:marLeft w:val="0"/>
                  <w:marRight w:val="0"/>
                  <w:marTop w:val="0"/>
                  <w:marBottom w:val="0"/>
                  <w:divBdr>
                    <w:top w:val="none" w:sz="0" w:space="0" w:color="auto"/>
                    <w:left w:val="none" w:sz="0" w:space="0" w:color="auto"/>
                    <w:bottom w:val="none" w:sz="0" w:space="0" w:color="auto"/>
                    <w:right w:val="none" w:sz="0" w:space="0" w:color="auto"/>
                  </w:divBdr>
                  <w:divsChild>
                    <w:div w:id="1076436460">
                      <w:marLeft w:val="0"/>
                      <w:marRight w:val="0"/>
                      <w:marTop w:val="0"/>
                      <w:marBottom w:val="0"/>
                      <w:divBdr>
                        <w:top w:val="none" w:sz="0" w:space="0" w:color="auto"/>
                        <w:left w:val="none" w:sz="0" w:space="0" w:color="auto"/>
                        <w:bottom w:val="none" w:sz="0" w:space="0" w:color="auto"/>
                        <w:right w:val="none" w:sz="0" w:space="0" w:color="auto"/>
                      </w:divBdr>
                    </w:div>
                  </w:divsChild>
                </w:div>
                <w:div w:id="2137290951">
                  <w:marLeft w:val="0"/>
                  <w:marRight w:val="0"/>
                  <w:marTop w:val="0"/>
                  <w:marBottom w:val="0"/>
                  <w:divBdr>
                    <w:top w:val="none" w:sz="0" w:space="0" w:color="auto"/>
                    <w:left w:val="none" w:sz="0" w:space="0" w:color="auto"/>
                    <w:bottom w:val="none" w:sz="0" w:space="0" w:color="auto"/>
                    <w:right w:val="none" w:sz="0" w:space="0" w:color="auto"/>
                  </w:divBdr>
                  <w:divsChild>
                    <w:div w:id="976182428">
                      <w:marLeft w:val="0"/>
                      <w:marRight w:val="0"/>
                      <w:marTop w:val="0"/>
                      <w:marBottom w:val="0"/>
                      <w:divBdr>
                        <w:top w:val="none" w:sz="0" w:space="0" w:color="auto"/>
                        <w:left w:val="none" w:sz="0" w:space="0" w:color="auto"/>
                        <w:bottom w:val="none" w:sz="0" w:space="0" w:color="auto"/>
                        <w:right w:val="none" w:sz="0" w:space="0" w:color="auto"/>
                      </w:divBdr>
                    </w:div>
                  </w:divsChild>
                </w:div>
                <w:div w:id="409928668">
                  <w:marLeft w:val="0"/>
                  <w:marRight w:val="0"/>
                  <w:marTop w:val="0"/>
                  <w:marBottom w:val="0"/>
                  <w:divBdr>
                    <w:top w:val="none" w:sz="0" w:space="0" w:color="auto"/>
                    <w:left w:val="none" w:sz="0" w:space="0" w:color="auto"/>
                    <w:bottom w:val="none" w:sz="0" w:space="0" w:color="auto"/>
                    <w:right w:val="none" w:sz="0" w:space="0" w:color="auto"/>
                  </w:divBdr>
                  <w:divsChild>
                    <w:div w:id="89619692">
                      <w:marLeft w:val="0"/>
                      <w:marRight w:val="0"/>
                      <w:marTop w:val="0"/>
                      <w:marBottom w:val="0"/>
                      <w:divBdr>
                        <w:top w:val="none" w:sz="0" w:space="0" w:color="auto"/>
                        <w:left w:val="none" w:sz="0" w:space="0" w:color="auto"/>
                        <w:bottom w:val="none" w:sz="0" w:space="0" w:color="auto"/>
                        <w:right w:val="none" w:sz="0" w:space="0" w:color="auto"/>
                      </w:divBdr>
                    </w:div>
                  </w:divsChild>
                </w:div>
                <w:div w:id="1323705042">
                  <w:marLeft w:val="0"/>
                  <w:marRight w:val="0"/>
                  <w:marTop w:val="0"/>
                  <w:marBottom w:val="0"/>
                  <w:divBdr>
                    <w:top w:val="none" w:sz="0" w:space="0" w:color="auto"/>
                    <w:left w:val="none" w:sz="0" w:space="0" w:color="auto"/>
                    <w:bottom w:val="none" w:sz="0" w:space="0" w:color="auto"/>
                    <w:right w:val="none" w:sz="0" w:space="0" w:color="auto"/>
                  </w:divBdr>
                  <w:divsChild>
                    <w:div w:id="595015476">
                      <w:marLeft w:val="0"/>
                      <w:marRight w:val="0"/>
                      <w:marTop w:val="0"/>
                      <w:marBottom w:val="0"/>
                      <w:divBdr>
                        <w:top w:val="none" w:sz="0" w:space="0" w:color="auto"/>
                        <w:left w:val="none" w:sz="0" w:space="0" w:color="auto"/>
                        <w:bottom w:val="none" w:sz="0" w:space="0" w:color="auto"/>
                        <w:right w:val="none" w:sz="0" w:space="0" w:color="auto"/>
                      </w:divBdr>
                    </w:div>
                  </w:divsChild>
                </w:div>
                <w:div w:id="583496226">
                  <w:marLeft w:val="0"/>
                  <w:marRight w:val="0"/>
                  <w:marTop w:val="0"/>
                  <w:marBottom w:val="0"/>
                  <w:divBdr>
                    <w:top w:val="none" w:sz="0" w:space="0" w:color="auto"/>
                    <w:left w:val="none" w:sz="0" w:space="0" w:color="auto"/>
                    <w:bottom w:val="none" w:sz="0" w:space="0" w:color="auto"/>
                    <w:right w:val="none" w:sz="0" w:space="0" w:color="auto"/>
                  </w:divBdr>
                  <w:divsChild>
                    <w:div w:id="1989479926">
                      <w:marLeft w:val="0"/>
                      <w:marRight w:val="0"/>
                      <w:marTop w:val="0"/>
                      <w:marBottom w:val="0"/>
                      <w:divBdr>
                        <w:top w:val="none" w:sz="0" w:space="0" w:color="auto"/>
                        <w:left w:val="none" w:sz="0" w:space="0" w:color="auto"/>
                        <w:bottom w:val="none" w:sz="0" w:space="0" w:color="auto"/>
                        <w:right w:val="none" w:sz="0" w:space="0" w:color="auto"/>
                      </w:divBdr>
                    </w:div>
                  </w:divsChild>
                </w:div>
                <w:div w:id="108673125">
                  <w:marLeft w:val="0"/>
                  <w:marRight w:val="0"/>
                  <w:marTop w:val="0"/>
                  <w:marBottom w:val="0"/>
                  <w:divBdr>
                    <w:top w:val="none" w:sz="0" w:space="0" w:color="auto"/>
                    <w:left w:val="none" w:sz="0" w:space="0" w:color="auto"/>
                    <w:bottom w:val="none" w:sz="0" w:space="0" w:color="auto"/>
                    <w:right w:val="none" w:sz="0" w:space="0" w:color="auto"/>
                  </w:divBdr>
                  <w:divsChild>
                    <w:div w:id="472797630">
                      <w:marLeft w:val="0"/>
                      <w:marRight w:val="0"/>
                      <w:marTop w:val="0"/>
                      <w:marBottom w:val="0"/>
                      <w:divBdr>
                        <w:top w:val="none" w:sz="0" w:space="0" w:color="auto"/>
                        <w:left w:val="none" w:sz="0" w:space="0" w:color="auto"/>
                        <w:bottom w:val="none" w:sz="0" w:space="0" w:color="auto"/>
                        <w:right w:val="none" w:sz="0" w:space="0" w:color="auto"/>
                      </w:divBdr>
                    </w:div>
                  </w:divsChild>
                </w:div>
                <w:div w:id="643504863">
                  <w:marLeft w:val="0"/>
                  <w:marRight w:val="0"/>
                  <w:marTop w:val="0"/>
                  <w:marBottom w:val="0"/>
                  <w:divBdr>
                    <w:top w:val="none" w:sz="0" w:space="0" w:color="auto"/>
                    <w:left w:val="none" w:sz="0" w:space="0" w:color="auto"/>
                    <w:bottom w:val="none" w:sz="0" w:space="0" w:color="auto"/>
                    <w:right w:val="none" w:sz="0" w:space="0" w:color="auto"/>
                  </w:divBdr>
                  <w:divsChild>
                    <w:div w:id="320156359">
                      <w:marLeft w:val="0"/>
                      <w:marRight w:val="0"/>
                      <w:marTop w:val="0"/>
                      <w:marBottom w:val="0"/>
                      <w:divBdr>
                        <w:top w:val="none" w:sz="0" w:space="0" w:color="auto"/>
                        <w:left w:val="none" w:sz="0" w:space="0" w:color="auto"/>
                        <w:bottom w:val="none" w:sz="0" w:space="0" w:color="auto"/>
                        <w:right w:val="none" w:sz="0" w:space="0" w:color="auto"/>
                      </w:divBdr>
                    </w:div>
                  </w:divsChild>
                </w:div>
                <w:div w:id="94792794">
                  <w:marLeft w:val="0"/>
                  <w:marRight w:val="0"/>
                  <w:marTop w:val="0"/>
                  <w:marBottom w:val="0"/>
                  <w:divBdr>
                    <w:top w:val="none" w:sz="0" w:space="0" w:color="auto"/>
                    <w:left w:val="none" w:sz="0" w:space="0" w:color="auto"/>
                    <w:bottom w:val="none" w:sz="0" w:space="0" w:color="auto"/>
                    <w:right w:val="none" w:sz="0" w:space="0" w:color="auto"/>
                  </w:divBdr>
                  <w:divsChild>
                    <w:div w:id="1739940284">
                      <w:marLeft w:val="0"/>
                      <w:marRight w:val="0"/>
                      <w:marTop w:val="0"/>
                      <w:marBottom w:val="0"/>
                      <w:divBdr>
                        <w:top w:val="none" w:sz="0" w:space="0" w:color="auto"/>
                        <w:left w:val="none" w:sz="0" w:space="0" w:color="auto"/>
                        <w:bottom w:val="none" w:sz="0" w:space="0" w:color="auto"/>
                        <w:right w:val="none" w:sz="0" w:space="0" w:color="auto"/>
                      </w:divBdr>
                    </w:div>
                  </w:divsChild>
                </w:div>
                <w:div w:id="1982729095">
                  <w:marLeft w:val="0"/>
                  <w:marRight w:val="0"/>
                  <w:marTop w:val="0"/>
                  <w:marBottom w:val="0"/>
                  <w:divBdr>
                    <w:top w:val="none" w:sz="0" w:space="0" w:color="auto"/>
                    <w:left w:val="none" w:sz="0" w:space="0" w:color="auto"/>
                    <w:bottom w:val="none" w:sz="0" w:space="0" w:color="auto"/>
                    <w:right w:val="none" w:sz="0" w:space="0" w:color="auto"/>
                  </w:divBdr>
                  <w:divsChild>
                    <w:div w:id="1753698296">
                      <w:marLeft w:val="0"/>
                      <w:marRight w:val="0"/>
                      <w:marTop w:val="0"/>
                      <w:marBottom w:val="0"/>
                      <w:divBdr>
                        <w:top w:val="none" w:sz="0" w:space="0" w:color="auto"/>
                        <w:left w:val="none" w:sz="0" w:space="0" w:color="auto"/>
                        <w:bottom w:val="none" w:sz="0" w:space="0" w:color="auto"/>
                        <w:right w:val="none" w:sz="0" w:space="0" w:color="auto"/>
                      </w:divBdr>
                    </w:div>
                  </w:divsChild>
                </w:div>
                <w:div w:id="1007171622">
                  <w:marLeft w:val="0"/>
                  <w:marRight w:val="0"/>
                  <w:marTop w:val="0"/>
                  <w:marBottom w:val="0"/>
                  <w:divBdr>
                    <w:top w:val="none" w:sz="0" w:space="0" w:color="auto"/>
                    <w:left w:val="none" w:sz="0" w:space="0" w:color="auto"/>
                    <w:bottom w:val="none" w:sz="0" w:space="0" w:color="auto"/>
                    <w:right w:val="none" w:sz="0" w:space="0" w:color="auto"/>
                  </w:divBdr>
                  <w:divsChild>
                    <w:div w:id="1012219750">
                      <w:marLeft w:val="0"/>
                      <w:marRight w:val="0"/>
                      <w:marTop w:val="0"/>
                      <w:marBottom w:val="0"/>
                      <w:divBdr>
                        <w:top w:val="none" w:sz="0" w:space="0" w:color="auto"/>
                        <w:left w:val="none" w:sz="0" w:space="0" w:color="auto"/>
                        <w:bottom w:val="none" w:sz="0" w:space="0" w:color="auto"/>
                        <w:right w:val="none" w:sz="0" w:space="0" w:color="auto"/>
                      </w:divBdr>
                    </w:div>
                  </w:divsChild>
                </w:div>
                <w:div w:id="247665372">
                  <w:marLeft w:val="0"/>
                  <w:marRight w:val="0"/>
                  <w:marTop w:val="0"/>
                  <w:marBottom w:val="0"/>
                  <w:divBdr>
                    <w:top w:val="none" w:sz="0" w:space="0" w:color="auto"/>
                    <w:left w:val="none" w:sz="0" w:space="0" w:color="auto"/>
                    <w:bottom w:val="none" w:sz="0" w:space="0" w:color="auto"/>
                    <w:right w:val="none" w:sz="0" w:space="0" w:color="auto"/>
                  </w:divBdr>
                  <w:divsChild>
                    <w:div w:id="265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864453">
          <w:marLeft w:val="0"/>
          <w:marRight w:val="0"/>
          <w:marTop w:val="0"/>
          <w:marBottom w:val="0"/>
          <w:divBdr>
            <w:top w:val="none" w:sz="0" w:space="0" w:color="auto"/>
            <w:left w:val="none" w:sz="0" w:space="0" w:color="auto"/>
            <w:bottom w:val="none" w:sz="0" w:space="0" w:color="auto"/>
            <w:right w:val="none" w:sz="0" w:space="0" w:color="auto"/>
          </w:divBdr>
        </w:div>
        <w:div w:id="1055861178">
          <w:marLeft w:val="0"/>
          <w:marRight w:val="0"/>
          <w:marTop w:val="0"/>
          <w:marBottom w:val="0"/>
          <w:divBdr>
            <w:top w:val="none" w:sz="0" w:space="0" w:color="auto"/>
            <w:left w:val="none" w:sz="0" w:space="0" w:color="auto"/>
            <w:bottom w:val="none" w:sz="0" w:space="0" w:color="auto"/>
            <w:right w:val="none" w:sz="0" w:space="0" w:color="auto"/>
          </w:divBdr>
        </w:div>
        <w:div w:id="228541297">
          <w:marLeft w:val="0"/>
          <w:marRight w:val="0"/>
          <w:marTop w:val="0"/>
          <w:marBottom w:val="0"/>
          <w:divBdr>
            <w:top w:val="none" w:sz="0" w:space="0" w:color="auto"/>
            <w:left w:val="none" w:sz="0" w:space="0" w:color="auto"/>
            <w:bottom w:val="none" w:sz="0" w:space="0" w:color="auto"/>
            <w:right w:val="none" w:sz="0" w:space="0" w:color="auto"/>
          </w:divBdr>
          <w:divsChild>
            <w:div w:id="758067247">
              <w:marLeft w:val="-75"/>
              <w:marRight w:val="0"/>
              <w:marTop w:val="30"/>
              <w:marBottom w:val="30"/>
              <w:divBdr>
                <w:top w:val="none" w:sz="0" w:space="0" w:color="auto"/>
                <w:left w:val="none" w:sz="0" w:space="0" w:color="auto"/>
                <w:bottom w:val="none" w:sz="0" w:space="0" w:color="auto"/>
                <w:right w:val="none" w:sz="0" w:space="0" w:color="auto"/>
              </w:divBdr>
              <w:divsChild>
                <w:div w:id="350377550">
                  <w:marLeft w:val="0"/>
                  <w:marRight w:val="0"/>
                  <w:marTop w:val="0"/>
                  <w:marBottom w:val="0"/>
                  <w:divBdr>
                    <w:top w:val="none" w:sz="0" w:space="0" w:color="auto"/>
                    <w:left w:val="none" w:sz="0" w:space="0" w:color="auto"/>
                    <w:bottom w:val="none" w:sz="0" w:space="0" w:color="auto"/>
                    <w:right w:val="none" w:sz="0" w:space="0" w:color="auto"/>
                  </w:divBdr>
                  <w:divsChild>
                    <w:div w:id="1671442115">
                      <w:marLeft w:val="0"/>
                      <w:marRight w:val="0"/>
                      <w:marTop w:val="0"/>
                      <w:marBottom w:val="0"/>
                      <w:divBdr>
                        <w:top w:val="none" w:sz="0" w:space="0" w:color="auto"/>
                        <w:left w:val="none" w:sz="0" w:space="0" w:color="auto"/>
                        <w:bottom w:val="none" w:sz="0" w:space="0" w:color="auto"/>
                        <w:right w:val="none" w:sz="0" w:space="0" w:color="auto"/>
                      </w:divBdr>
                    </w:div>
                  </w:divsChild>
                </w:div>
                <w:div w:id="889342237">
                  <w:marLeft w:val="0"/>
                  <w:marRight w:val="0"/>
                  <w:marTop w:val="0"/>
                  <w:marBottom w:val="0"/>
                  <w:divBdr>
                    <w:top w:val="none" w:sz="0" w:space="0" w:color="auto"/>
                    <w:left w:val="none" w:sz="0" w:space="0" w:color="auto"/>
                    <w:bottom w:val="none" w:sz="0" w:space="0" w:color="auto"/>
                    <w:right w:val="none" w:sz="0" w:space="0" w:color="auto"/>
                  </w:divBdr>
                  <w:divsChild>
                    <w:div w:id="579219951">
                      <w:marLeft w:val="0"/>
                      <w:marRight w:val="0"/>
                      <w:marTop w:val="0"/>
                      <w:marBottom w:val="0"/>
                      <w:divBdr>
                        <w:top w:val="none" w:sz="0" w:space="0" w:color="auto"/>
                        <w:left w:val="none" w:sz="0" w:space="0" w:color="auto"/>
                        <w:bottom w:val="none" w:sz="0" w:space="0" w:color="auto"/>
                        <w:right w:val="none" w:sz="0" w:space="0" w:color="auto"/>
                      </w:divBdr>
                    </w:div>
                  </w:divsChild>
                </w:div>
                <w:div w:id="277220290">
                  <w:marLeft w:val="0"/>
                  <w:marRight w:val="0"/>
                  <w:marTop w:val="0"/>
                  <w:marBottom w:val="0"/>
                  <w:divBdr>
                    <w:top w:val="none" w:sz="0" w:space="0" w:color="auto"/>
                    <w:left w:val="none" w:sz="0" w:space="0" w:color="auto"/>
                    <w:bottom w:val="none" w:sz="0" w:space="0" w:color="auto"/>
                    <w:right w:val="none" w:sz="0" w:space="0" w:color="auto"/>
                  </w:divBdr>
                  <w:divsChild>
                    <w:div w:id="209194162">
                      <w:marLeft w:val="0"/>
                      <w:marRight w:val="0"/>
                      <w:marTop w:val="0"/>
                      <w:marBottom w:val="0"/>
                      <w:divBdr>
                        <w:top w:val="none" w:sz="0" w:space="0" w:color="auto"/>
                        <w:left w:val="none" w:sz="0" w:space="0" w:color="auto"/>
                        <w:bottom w:val="none" w:sz="0" w:space="0" w:color="auto"/>
                        <w:right w:val="none" w:sz="0" w:space="0" w:color="auto"/>
                      </w:divBdr>
                    </w:div>
                  </w:divsChild>
                </w:div>
                <w:div w:id="246042642">
                  <w:marLeft w:val="0"/>
                  <w:marRight w:val="0"/>
                  <w:marTop w:val="0"/>
                  <w:marBottom w:val="0"/>
                  <w:divBdr>
                    <w:top w:val="none" w:sz="0" w:space="0" w:color="auto"/>
                    <w:left w:val="none" w:sz="0" w:space="0" w:color="auto"/>
                    <w:bottom w:val="none" w:sz="0" w:space="0" w:color="auto"/>
                    <w:right w:val="none" w:sz="0" w:space="0" w:color="auto"/>
                  </w:divBdr>
                  <w:divsChild>
                    <w:div w:id="754589995">
                      <w:marLeft w:val="0"/>
                      <w:marRight w:val="0"/>
                      <w:marTop w:val="0"/>
                      <w:marBottom w:val="0"/>
                      <w:divBdr>
                        <w:top w:val="none" w:sz="0" w:space="0" w:color="auto"/>
                        <w:left w:val="none" w:sz="0" w:space="0" w:color="auto"/>
                        <w:bottom w:val="none" w:sz="0" w:space="0" w:color="auto"/>
                        <w:right w:val="none" w:sz="0" w:space="0" w:color="auto"/>
                      </w:divBdr>
                    </w:div>
                  </w:divsChild>
                </w:div>
                <w:div w:id="777144036">
                  <w:marLeft w:val="0"/>
                  <w:marRight w:val="0"/>
                  <w:marTop w:val="0"/>
                  <w:marBottom w:val="0"/>
                  <w:divBdr>
                    <w:top w:val="none" w:sz="0" w:space="0" w:color="auto"/>
                    <w:left w:val="none" w:sz="0" w:space="0" w:color="auto"/>
                    <w:bottom w:val="none" w:sz="0" w:space="0" w:color="auto"/>
                    <w:right w:val="none" w:sz="0" w:space="0" w:color="auto"/>
                  </w:divBdr>
                  <w:divsChild>
                    <w:div w:id="1402412572">
                      <w:marLeft w:val="0"/>
                      <w:marRight w:val="0"/>
                      <w:marTop w:val="0"/>
                      <w:marBottom w:val="0"/>
                      <w:divBdr>
                        <w:top w:val="none" w:sz="0" w:space="0" w:color="auto"/>
                        <w:left w:val="none" w:sz="0" w:space="0" w:color="auto"/>
                        <w:bottom w:val="none" w:sz="0" w:space="0" w:color="auto"/>
                        <w:right w:val="none" w:sz="0" w:space="0" w:color="auto"/>
                      </w:divBdr>
                    </w:div>
                  </w:divsChild>
                </w:div>
                <w:div w:id="1740203914">
                  <w:marLeft w:val="0"/>
                  <w:marRight w:val="0"/>
                  <w:marTop w:val="0"/>
                  <w:marBottom w:val="0"/>
                  <w:divBdr>
                    <w:top w:val="none" w:sz="0" w:space="0" w:color="auto"/>
                    <w:left w:val="none" w:sz="0" w:space="0" w:color="auto"/>
                    <w:bottom w:val="none" w:sz="0" w:space="0" w:color="auto"/>
                    <w:right w:val="none" w:sz="0" w:space="0" w:color="auto"/>
                  </w:divBdr>
                  <w:divsChild>
                    <w:div w:id="793213183">
                      <w:marLeft w:val="0"/>
                      <w:marRight w:val="0"/>
                      <w:marTop w:val="0"/>
                      <w:marBottom w:val="0"/>
                      <w:divBdr>
                        <w:top w:val="none" w:sz="0" w:space="0" w:color="auto"/>
                        <w:left w:val="none" w:sz="0" w:space="0" w:color="auto"/>
                        <w:bottom w:val="none" w:sz="0" w:space="0" w:color="auto"/>
                        <w:right w:val="none" w:sz="0" w:space="0" w:color="auto"/>
                      </w:divBdr>
                    </w:div>
                  </w:divsChild>
                </w:div>
                <w:div w:id="1362784474">
                  <w:marLeft w:val="0"/>
                  <w:marRight w:val="0"/>
                  <w:marTop w:val="0"/>
                  <w:marBottom w:val="0"/>
                  <w:divBdr>
                    <w:top w:val="none" w:sz="0" w:space="0" w:color="auto"/>
                    <w:left w:val="none" w:sz="0" w:space="0" w:color="auto"/>
                    <w:bottom w:val="none" w:sz="0" w:space="0" w:color="auto"/>
                    <w:right w:val="none" w:sz="0" w:space="0" w:color="auto"/>
                  </w:divBdr>
                  <w:divsChild>
                    <w:div w:id="1262756398">
                      <w:marLeft w:val="0"/>
                      <w:marRight w:val="0"/>
                      <w:marTop w:val="0"/>
                      <w:marBottom w:val="0"/>
                      <w:divBdr>
                        <w:top w:val="none" w:sz="0" w:space="0" w:color="auto"/>
                        <w:left w:val="none" w:sz="0" w:space="0" w:color="auto"/>
                        <w:bottom w:val="none" w:sz="0" w:space="0" w:color="auto"/>
                        <w:right w:val="none" w:sz="0" w:space="0" w:color="auto"/>
                      </w:divBdr>
                    </w:div>
                  </w:divsChild>
                </w:div>
                <w:div w:id="1764258547">
                  <w:marLeft w:val="0"/>
                  <w:marRight w:val="0"/>
                  <w:marTop w:val="0"/>
                  <w:marBottom w:val="0"/>
                  <w:divBdr>
                    <w:top w:val="none" w:sz="0" w:space="0" w:color="auto"/>
                    <w:left w:val="none" w:sz="0" w:space="0" w:color="auto"/>
                    <w:bottom w:val="none" w:sz="0" w:space="0" w:color="auto"/>
                    <w:right w:val="none" w:sz="0" w:space="0" w:color="auto"/>
                  </w:divBdr>
                  <w:divsChild>
                    <w:div w:id="16736068">
                      <w:marLeft w:val="0"/>
                      <w:marRight w:val="0"/>
                      <w:marTop w:val="0"/>
                      <w:marBottom w:val="0"/>
                      <w:divBdr>
                        <w:top w:val="none" w:sz="0" w:space="0" w:color="auto"/>
                        <w:left w:val="none" w:sz="0" w:space="0" w:color="auto"/>
                        <w:bottom w:val="none" w:sz="0" w:space="0" w:color="auto"/>
                        <w:right w:val="none" w:sz="0" w:space="0" w:color="auto"/>
                      </w:divBdr>
                    </w:div>
                  </w:divsChild>
                </w:div>
                <w:div w:id="553198033">
                  <w:marLeft w:val="0"/>
                  <w:marRight w:val="0"/>
                  <w:marTop w:val="0"/>
                  <w:marBottom w:val="0"/>
                  <w:divBdr>
                    <w:top w:val="none" w:sz="0" w:space="0" w:color="auto"/>
                    <w:left w:val="none" w:sz="0" w:space="0" w:color="auto"/>
                    <w:bottom w:val="none" w:sz="0" w:space="0" w:color="auto"/>
                    <w:right w:val="none" w:sz="0" w:space="0" w:color="auto"/>
                  </w:divBdr>
                  <w:divsChild>
                    <w:div w:id="2140757500">
                      <w:marLeft w:val="0"/>
                      <w:marRight w:val="0"/>
                      <w:marTop w:val="0"/>
                      <w:marBottom w:val="0"/>
                      <w:divBdr>
                        <w:top w:val="none" w:sz="0" w:space="0" w:color="auto"/>
                        <w:left w:val="none" w:sz="0" w:space="0" w:color="auto"/>
                        <w:bottom w:val="none" w:sz="0" w:space="0" w:color="auto"/>
                        <w:right w:val="none" w:sz="0" w:space="0" w:color="auto"/>
                      </w:divBdr>
                    </w:div>
                  </w:divsChild>
                </w:div>
                <w:div w:id="1201555126">
                  <w:marLeft w:val="0"/>
                  <w:marRight w:val="0"/>
                  <w:marTop w:val="0"/>
                  <w:marBottom w:val="0"/>
                  <w:divBdr>
                    <w:top w:val="none" w:sz="0" w:space="0" w:color="auto"/>
                    <w:left w:val="none" w:sz="0" w:space="0" w:color="auto"/>
                    <w:bottom w:val="none" w:sz="0" w:space="0" w:color="auto"/>
                    <w:right w:val="none" w:sz="0" w:space="0" w:color="auto"/>
                  </w:divBdr>
                  <w:divsChild>
                    <w:div w:id="1872718600">
                      <w:marLeft w:val="0"/>
                      <w:marRight w:val="0"/>
                      <w:marTop w:val="0"/>
                      <w:marBottom w:val="0"/>
                      <w:divBdr>
                        <w:top w:val="none" w:sz="0" w:space="0" w:color="auto"/>
                        <w:left w:val="none" w:sz="0" w:space="0" w:color="auto"/>
                        <w:bottom w:val="none" w:sz="0" w:space="0" w:color="auto"/>
                        <w:right w:val="none" w:sz="0" w:space="0" w:color="auto"/>
                      </w:divBdr>
                    </w:div>
                  </w:divsChild>
                </w:div>
                <w:div w:id="1810974438">
                  <w:marLeft w:val="0"/>
                  <w:marRight w:val="0"/>
                  <w:marTop w:val="0"/>
                  <w:marBottom w:val="0"/>
                  <w:divBdr>
                    <w:top w:val="none" w:sz="0" w:space="0" w:color="auto"/>
                    <w:left w:val="none" w:sz="0" w:space="0" w:color="auto"/>
                    <w:bottom w:val="none" w:sz="0" w:space="0" w:color="auto"/>
                    <w:right w:val="none" w:sz="0" w:space="0" w:color="auto"/>
                  </w:divBdr>
                  <w:divsChild>
                    <w:div w:id="1256599748">
                      <w:marLeft w:val="0"/>
                      <w:marRight w:val="0"/>
                      <w:marTop w:val="0"/>
                      <w:marBottom w:val="0"/>
                      <w:divBdr>
                        <w:top w:val="none" w:sz="0" w:space="0" w:color="auto"/>
                        <w:left w:val="none" w:sz="0" w:space="0" w:color="auto"/>
                        <w:bottom w:val="none" w:sz="0" w:space="0" w:color="auto"/>
                        <w:right w:val="none" w:sz="0" w:space="0" w:color="auto"/>
                      </w:divBdr>
                    </w:div>
                  </w:divsChild>
                </w:div>
                <w:div w:id="1822843156">
                  <w:marLeft w:val="0"/>
                  <w:marRight w:val="0"/>
                  <w:marTop w:val="0"/>
                  <w:marBottom w:val="0"/>
                  <w:divBdr>
                    <w:top w:val="none" w:sz="0" w:space="0" w:color="auto"/>
                    <w:left w:val="none" w:sz="0" w:space="0" w:color="auto"/>
                    <w:bottom w:val="none" w:sz="0" w:space="0" w:color="auto"/>
                    <w:right w:val="none" w:sz="0" w:space="0" w:color="auto"/>
                  </w:divBdr>
                  <w:divsChild>
                    <w:div w:id="158155687">
                      <w:marLeft w:val="0"/>
                      <w:marRight w:val="0"/>
                      <w:marTop w:val="0"/>
                      <w:marBottom w:val="0"/>
                      <w:divBdr>
                        <w:top w:val="none" w:sz="0" w:space="0" w:color="auto"/>
                        <w:left w:val="none" w:sz="0" w:space="0" w:color="auto"/>
                        <w:bottom w:val="none" w:sz="0" w:space="0" w:color="auto"/>
                        <w:right w:val="none" w:sz="0" w:space="0" w:color="auto"/>
                      </w:divBdr>
                    </w:div>
                  </w:divsChild>
                </w:div>
                <w:div w:id="343212570">
                  <w:marLeft w:val="0"/>
                  <w:marRight w:val="0"/>
                  <w:marTop w:val="0"/>
                  <w:marBottom w:val="0"/>
                  <w:divBdr>
                    <w:top w:val="none" w:sz="0" w:space="0" w:color="auto"/>
                    <w:left w:val="none" w:sz="0" w:space="0" w:color="auto"/>
                    <w:bottom w:val="none" w:sz="0" w:space="0" w:color="auto"/>
                    <w:right w:val="none" w:sz="0" w:space="0" w:color="auto"/>
                  </w:divBdr>
                  <w:divsChild>
                    <w:div w:id="1343432881">
                      <w:marLeft w:val="0"/>
                      <w:marRight w:val="0"/>
                      <w:marTop w:val="0"/>
                      <w:marBottom w:val="0"/>
                      <w:divBdr>
                        <w:top w:val="none" w:sz="0" w:space="0" w:color="auto"/>
                        <w:left w:val="none" w:sz="0" w:space="0" w:color="auto"/>
                        <w:bottom w:val="none" w:sz="0" w:space="0" w:color="auto"/>
                        <w:right w:val="none" w:sz="0" w:space="0" w:color="auto"/>
                      </w:divBdr>
                    </w:div>
                  </w:divsChild>
                </w:div>
                <w:div w:id="1694651261">
                  <w:marLeft w:val="0"/>
                  <w:marRight w:val="0"/>
                  <w:marTop w:val="0"/>
                  <w:marBottom w:val="0"/>
                  <w:divBdr>
                    <w:top w:val="none" w:sz="0" w:space="0" w:color="auto"/>
                    <w:left w:val="none" w:sz="0" w:space="0" w:color="auto"/>
                    <w:bottom w:val="none" w:sz="0" w:space="0" w:color="auto"/>
                    <w:right w:val="none" w:sz="0" w:space="0" w:color="auto"/>
                  </w:divBdr>
                  <w:divsChild>
                    <w:div w:id="349139071">
                      <w:marLeft w:val="0"/>
                      <w:marRight w:val="0"/>
                      <w:marTop w:val="0"/>
                      <w:marBottom w:val="0"/>
                      <w:divBdr>
                        <w:top w:val="none" w:sz="0" w:space="0" w:color="auto"/>
                        <w:left w:val="none" w:sz="0" w:space="0" w:color="auto"/>
                        <w:bottom w:val="none" w:sz="0" w:space="0" w:color="auto"/>
                        <w:right w:val="none" w:sz="0" w:space="0" w:color="auto"/>
                      </w:divBdr>
                    </w:div>
                  </w:divsChild>
                </w:div>
                <w:div w:id="535970501">
                  <w:marLeft w:val="0"/>
                  <w:marRight w:val="0"/>
                  <w:marTop w:val="0"/>
                  <w:marBottom w:val="0"/>
                  <w:divBdr>
                    <w:top w:val="none" w:sz="0" w:space="0" w:color="auto"/>
                    <w:left w:val="none" w:sz="0" w:space="0" w:color="auto"/>
                    <w:bottom w:val="none" w:sz="0" w:space="0" w:color="auto"/>
                    <w:right w:val="none" w:sz="0" w:space="0" w:color="auto"/>
                  </w:divBdr>
                  <w:divsChild>
                    <w:div w:id="186336291">
                      <w:marLeft w:val="0"/>
                      <w:marRight w:val="0"/>
                      <w:marTop w:val="0"/>
                      <w:marBottom w:val="0"/>
                      <w:divBdr>
                        <w:top w:val="none" w:sz="0" w:space="0" w:color="auto"/>
                        <w:left w:val="none" w:sz="0" w:space="0" w:color="auto"/>
                        <w:bottom w:val="none" w:sz="0" w:space="0" w:color="auto"/>
                        <w:right w:val="none" w:sz="0" w:space="0" w:color="auto"/>
                      </w:divBdr>
                    </w:div>
                  </w:divsChild>
                </w:div>
                <w:div w:id="1017654477">
                  <w:marLeft w:val="0"/>
                  <w:marRight w:val="0"/>
                  <w:marTop w:val="0"/>
                  <w:marBottom w:val="0"/>
                  <w:divBdr>
                    <w:top w:val="none" w:sz="0" w:space="0" w:color="auto"/>
                    <w:left w:val="none" w:sz="0" w:space="0" w:color="auto"/>
                    <w:bottom w:val="none" w:sz="0" w:space="0" w:color="auto"/>
                    <w:right w:val="none" w:sz="0" w:space="0" w:color="auto"/>
                  </w:divBdr>
                  <w:divsChild>
                    <w:div w:id="594434513">
                      <w:marLeft w:val="0"/>
                      <w:marRight w:val="0"/>
                      <w:marTop w:val="0"/>
                      <w:marBottom w:val="0"/>
                      <w:divBdr>
                        <w:top w:val="none" w:sz="0" w:space="0" w:color="auto"/>
                        <w:left w:val="none" w:sz="0" w:space="0" w:color="auto"/>
                        <w:bottom w:val="none" w:sz="0" w:space="0" w:color="auto"/>
                        <w:right w:val="none" w:sz="0" w:space="0" w:color="auto"/>
                      </w:divBdr>
                    </w:div>
                  </w:divsChild>
                </w:div>
                <w:div w:id="503323633">
                  <w:marLeft w:val="0"/>
                  <w:marRight w:val="0"/>
                  <w:marTop w:val="0"/>
                  <w:marBottom w:val="0"/>
                  <w:divBdr>
                    <w:top w:val="none" w:sz="0" w:space="0" w:color="auto"/>
                    <w:left w:val="none" w:sz="0" w:space="0" w:color="auto"/>
                    <w:bottom w:val="none" w:sz="0" w:space="0" w:color="auto"/>
                    <w:right w:val="none" w:sz="0" w:space="0" w:color="auto"/>
                  </w:divBdr>
                  <w:divsChild>
                    <w:div w:id="1129124269">
                      <w:marLeft w:val="0"/>
                      <w:marRight w:val="0"/>
                      <w:marTop w:val="0"/>
                      <w:marBottom w:val="0"/>
                      <w:divBdr>
                        <w:top w:val="none" w:sz="0" w:space="0" w:color="auto"/>
                        <w:left w:val="none" w:sz="0" w:space="0" w:color="auto"/>
                        <w:bottom w:val="none" w:sz="0" w:space="0" w:color="auto"/>
                        <w:right w:val="none" w:sz="0" w:space="0" w:color="auto"/>
                      </w:divBdr>
                    </w:div>
                  </w:divsChild>
                </w:div>
                <w:div w:id="342051811">
                  <w:marLeft w:val="0"/>
                  <w:marRight w:val="0"/>
                  <w:marTop w:val="0"/>
                  <w:marBottom w:val="0"/>
                  <w:divBdr>
                    <w:top w:val="none" w:sz="0" w:space="0" w:color="auto"/>
                    <w:left w:val="none" w:sz="0" w:space="0" w:color="auto"/>
                    <w:bottom w:val="none" w:sz="0" w:space="0" w:color="auto"/>
                    <w:right w:val="none" w:sz="0" w:space="0" w:color="auto"/>
                  </w:divBdr>
                  <w:divsChild>
                    <w:div w:id="167795185">
                      <w:marLeft w:val="0"/>
                      <w:marRight w:val="0"/>
                      <w:marTop w:val="0"/>
                      <w:marBottom w:val="0"/>
                      <w:divBdr>
                        <w:top w:val="none" w:sz="0" w:space="0" w:color="auto"/>
                        <w:left w:val="none" w:sz="0" w:space="0" w:color="auto"/>
                        <w:bottom w:val="none" w:sz="0" w:space="0" w:color="auto"/>
                        <w:right w:val="none" w:sz="0" w:space="0" w:color="auto"/>
                      </w:divBdr>
                    </w:div>
                  </w:divsChild>
                </w:div>
                <w:div w:id="1732315339">
                  <w:marLeft w:val="0"/>
                  <w:marRight w:val="0"/>
                  <w:marTop w:val="0"/>
                  <w:marBottom w:val="0"/>
                  <w:divBdr>
                    <w:top w:val="none" w:sz="0" w:space="0" w:color="auto"/>
                    <w:left w:val="none" w:sz="0" w:space="0" w:color="auto"/>
                    <w:bottom w:val="none" w:sz="0" w:space="0" w:color="auto"/>
                    <w:right w:val="none" w:sz="0" w:space="0" w:color="auto"/>
                  </w:divBdr>
                  <w:divsChild>
                    <w:div w:id="1524518423">
                      <w:marLeft w:val="0"/>
                      <w:marRight w:val="0"/>
                      <w:marTop w:val="0"/>
                      <w:marBottom w:val="0"/>
                      <w:divBdr>
                        <w:top w:val="none" w:sz="0" w:space="0" w:color="auto"/>
                        <w:left w:val="none" w:sz="0" w:space="0" w:color="auto"/>
                        <w:bottom w:val="none" w:sz="0" w:space="0" w:color="auto"/>
                        <w:right w:val="none" w:sz="0" w:space="0" w:color="auto"/>
                      </w:divBdr>
                    </w:div>
                  </w:divsChild>
                </w:div>
                <w:div w:id="1159543850">
                  <w:marLeft w:val="0"/>
                  <w:marRight w:val="0"/>
                  <w:marTop w:val="0"/>
                  <w:marBottom w:val="0"/>
                  <w:divBdr>
                    <w:top w:val="none" w:sz="0" w:space="0" w:color="auto"/>
                    <w:left w:val="none" w:sz="0" w:space="0" w:color="auto"/>
                    <w:bottom w:val="none" w:sz="0" w:space="0" w:color="auto"/>
                    <w:right w:val="none" w:sz="0" w:space="0" w:color="auto"/>
                  </w:divBdr>
                  <w:divsChild>
                    <w:div w:id="1390569167">
                      <w:marLeft w:val="0"/>
                      <w:marRight w:val="0"/>
                      <w:marTop w:val="0"/>
                      <w:marBottom w:val="0"/>
                      <w:divBdr>
                        <w:top w:val="none" w:sz="0" w:space="0" w:color="auto"/>
                        <w:left w:val="none" w:sz="0" w:space="0" w:color="auto"/>
                        <w:bottom w:val="none" w:sz="0" w:space="0" w:color="auto"/>
                        <w:right w:val="none" w:sz="0" w:space="0" w:color="auto"/>
                      </w:divBdr>
                    </w:div>
                  </w:divsChild>
                </w:div>
                <w:div w:id="1229338798">
                  <w:marLeft w:val="0"/>
                  <w:marRight w:val="0"/>
                  <w:marTop w:val="0"/>
                  <w:marBottom w:val="0"/>
                  <w:divBdr>
                    <w:top w:val="none" w:sz="0" w:space="0" w:color="auto"/>
                    <w:left w:val="none" w:sz="0" w:space="0" w:color="auto"/>
                    <w:bottom w:val="none" w:sz="0" w:space="0" w:color="auto"/>
                    <w:right w:val="none" w:sz="0" w:space="0" w:color="auto"/>
                  </w:divBdr>
                  <w:divsChild>
                    <w:div w:id="996347827">
                      <w:marLeft w:val="0"/>
                      <w:marRight w:val="0"/>
                      <w:marTop w:val="0"/>
                      <w:marBottom w:val="0"/>
                      <w:divBdr>
                        <w:top w:val="none" w:sz="0" w:space="0" w:color="auto"/>
                        <w:left w:val="none" w:sz="0" w:space="0" w:color="auto"/>
                        <w:bottom w:val="none" w:sz="0" w:space="0" w:color="auto"/>
                        <w:right w:val="none" w:sz="0" w:space="0" w:color="auto"/>
                      </w:divBdr>
                    </w:div>
                  </w:divsChild>
                </w:div>
                <w:div w:id="1026174505">
                  <w:marLeft w:val="0"/>
                  <w:marRight w:val="0"/>
                  <w:marTop w:val="0"/>
                  <w:marBottom w:val="0"/>
                  <w:divBdr>
                    <w:top w:val="none" w:sz="0" w:space="0" w:color="auto"/>
                    <w:left w:val="none" w:sz="0" w:space="0" w:color="auto"/>
                    <w:bottom w:val="none" w:sz="0" w:space="0" w:color="auto"/>
                    <w:right w:val="none" w:sz="0" w:space="0" w:color="auto"/>
                  </w:divBdr>
                  <w:divsChild>
                    <w:div w:id="1917591189">
                      <w:marLeft w:val="0"/>
                      <w:marRight w:val="0"/>
                      <w:marTop w:val="0"/>
                      <w:marBottom w:val="0"/>
                      <w:divBdr>
                        <w:top w:val="none" w:sz="0" w:space="0" w:color="auto"/>
                        <w:left w:val="none" w:sz="0" w:space="0" w:color="auto"/>
                        <w:bottom w:val="none" w:sz="0" w:space="0" w:color="auto"/>
                        <w:right w:val="none" w:sz="0" w:space="0" w:color="auto"/>
                      </w:divBdr>
                    </w:div>
                  </w:divsChild>
                </w:div>
                <w:div w:id="2051492246">
                  <w:marLeft w:val="0"/>
                  <w:marRight w:val="0"/>
                  <w:marTop w:val="0"/>
                  <w:marBottom w:val="0"/>
                  <w:divBdr>
                    <w:top w:val="none" w:sz="0" w:space="0" w:color="auto"/>
                    <w:left w:val="none" w:sz="0" w:space="0" w:color="auto"/>
                    <w:bottom w:val="none" w:sz="0" w:space="0" w:color="auto"/>
                    <w:right w:val="none" w:sz="0" w:space="0" w:color="auto"/>
                  </w:divBdr>
                  <w:divsChild>
                    <w:div w:id="1910537455">
                      <w:marLeft w:val="0"/>
                      <w:marRight w:val="0"/>
                      <w:marTop w:val="0"/>
                      <w:marBottom w:val="0"/>
                      <w:divBdr>
                        <w:top w:val="none" w:sz="0" w:space="0" w:color="auto"/>
                        <w:left w:val="none" w:sz="0" w:space="0" w:color="auto"/>
                        <w:bottom w:val="none" w:sz="0" w:space="0" w:color="auto"/>
                        <w:right w:val="none" w:sz="0" w:space="0" w:color="auto"/>
                      </w:divBdr>
                    </w:div>
                  </w:divsChild>
                </w:div>
                <w:div w:id="1318612077">
                  <w:marLeft w:val="0"/>
                  <w:marRight w:val="0"/>
                  <w:marTop w:val="0"/>
                  <w:marBottom w:val="0"/>
                  <w:divBdr>
                    <w:top w:val="none" w:sz="0" w:space="0" w:color="auto"/>
                    <w:left w:val="none" w:sz="0" w:space="0" w:color="auto"/>
                    <w:bottom w:val="none" w:sz="0" w:space="0" w:color="auto"/>
                    <w:right w:val="none" w:sz="0" w:space="0" w:color="auto"/>
                  </w:divBdr>
                  <w:divsChild>
                    <w:div w:id="492377198">
                      <w:marLeft w:val="0"/>
                      <w:marRight w:val="0"/>
                      <w:marTop w:val="0"/>
                      <w:marBottom w:val="0"/>
                      <w:divBdr>
                        <w:top w:val="none" w:sz="0" w:space="0" w:color="auto"/>
                        <w:left w:val="none" w:sz="0" w:space="0" w:color="auto"/>
                        <w:bottom w:val="none" w:sz="0" w:space="0" w:color="auto"/>
                        <w:right w:val="none" w:sz="0" w:space="0" w:color="auto"/>
                      </w:divBdr>
                    </w:div>
                  </w:divsChild>
                </w:div>
                <w:div w:id="2029526218">
                  <w:marLeft w:val="0"/>
                  <w:marRight w:val="0"/>
                  <w:marTop w:val="0"/>
                  <w:marBottom w:val="0"/>
                  <w:divBdr>
                    <w:top w:val="none" w:sz="0" w:space="0" w:color="auto"/>
                    <w:left w:val="none" w:sz="0" w:space="0" w:color="auto"/>
                    <w:bottom w:val="none" w:sz="0" w:space="0" w:color="auto"/>
                    <w:right w:val="none" w:sz="0" w:space="0" w:color="auto"/>
                  </w:divBdr>
                  <w:divsChild>
                    <w:div w:id="1042098202">
                      <w:marLeft w:val="0"/>
                      <w:marRight w:val="0"/>
                      <w:marTop w:val="0"/>
                      <w:marBottom w:val="0"/>
                      <w:divBdr>
                        <w:top w:val="none" w:sz="0" w:space="0" w:color="auto"/>
                        <w:left w:val="none" w:sz="0" w:space="0" w:color="auto"/>
                        <w:bottom w:val="none" w:sz="0" w:space="0" w:color="auto"/>
                        <w:right w:val="none" w:sz="0" w:space="0" w:color="auto"/>
                      </w:divBdr>
                    </w:div>
                  </w:divsChild>
                </w:div>
                <w:div w:id="1578244497">
                  <w:marLeft w:val="0"/>
                  <w:marRight w:val="0"/>
                  <w:marTop w:val="0"/>
                  <w:marBottom w:val="0"/>
                  <w:divBdr>
                    <w:top w:val="none" w:sz="0" w:space="0" w:color="auto"/>
                    <w:left w:val="none" w:sz="0" w:space="0" w:color="auto"/>
                    <w:bottom w:val="none" w:sz="0" w:space="0" w:color="auto"/>
                    <w:right w:val="none" w:sz="0" w:space="0" w:color="auto"/>
                  </w:divBdr>
                  <w:divsChild>
                    <w:div w:id="19285459">
                      <w:marLeft w:val="0"/>
                      <w:marRight w:val="0"/>
                      <w:marTop w:val="0"/>
                      <w:marBottom w:val="0"/>
                      <w:divBdr>
                        <w:top w:val="none" w:sz="0" w:space="0" w:color="auto"/>
                        <w:left w:val="none" w:sz="0" w:space="0" w:color="auto"/>
                        <w:bottom w:val="none" w:sz="0" w:space="0" w:color="auto"/>
                        <w:right w:val="none" w:sz="0" w:space="0" w:color="auto"/>
                      </w:divBdr>
                    </w:div>
                  </w:divsChild>
                </w:div>
                <w:div w:id="1339886886">
                  <w:marLeft w:val="0"/>
                  <w:marRight w:val="0"/>
                  <w:marTop w:val="0"/>
                  <w:marBottom w:val="0"/>
                  <w:divBdr>
                    <w:top w:val="none" w:sz="0" w:space="0" w:color="auto"/>
                    <w:left w:val="none" w:sz="0" w:space="0" w:color="auto"/>
                    <w:bottom w:val="none" w:sz="0" w:space="0" w:color="auto"/>
                    <w:right w:val="none" w:sz="0" w:space="0" w:color="auto"/>
                  </w:divBdr>
                  <w:divsChild>
                    <w:div w:id="1767536674">
                      <w:marLeft w:val="0"/>
                      <w:marRight w:val="0"/>
                      <w:marTop w:val="0"/>
                      <w:marBottom w:val="0"/>
                      <w:divBdr>
                        <w:top w:val="none" w:sz="0" w:space="0" w:color="auto"/>
                        <w:left w:val="none" w:sz="0" w:space="0" w:color="auto"/>
                        <w:bottom w:val="none" w:sz="0" w:space="0" w:color="auto"/>
                        <w:right w:val="none" w:sz="0" w:space="0" w:color="auto"/>
                      </w:divBdr>
                    </w:div>
                  </w:divsChild>
                </w:div>
                <w:div w:id="99834698">
                  <w:marLeft w:val="0"/>
                  <w:marRight w:val="0"/>
                  <w:marTop w:val="0"/>
                  <w:marBottom w:val="0"/>
                  <w:divBdr>
                    <w:top w:val="none" w:sz="0" w:space="0" w:color="auto"/>
                    <w:left w:val="none" w:sz="0" w:space="0" w:color="auto"/>
                    <w:bottom w:val="none" w:sz="0" w:space="0" w:color="auto"/>
                    <w:right w:val="none" w:sz="0" w:space="0" w:color="auto"/>
                  </w:divBdr>
                  <w:divsChild>
                    <w:div w:id="1875582137">
                      <w:marLeft w:val="0"/>
                      <w:marRight w:val="0"/>
                      <w:marTop w:val="0"/>
                      <w:marBottom w:val="0"/>
                      <w:divBdr>
                        <w:top w:val="none" w:sz="0" w:space="0" w:color="auto"/>
                        <w:left w:val="none" w:sz="0" w:space="0" w:color="auto"/>
                        <w:bottom w:val="none" w:sz="0" w:space="0" w:color="auto"/>
                        <w:right w:val="none" w:sz="0" w:space="0" w:color="auto"/>
                      </w:divBdr>
                    </w:div>
                  </w:divsChild>
                </w:div>
                <w:div w:id="92240920">
                  <w:marLeft w:val="0"/>
                  <w:marRight w:val="0"/>
                  <w:marTop w:val="0"/>
                  <w:marBottom w:val="0"/>
                  <w:divBdr>
                    <w:top w:val="none" w:sz="0" w:space="0" w:color="auto"/>
                    <w:left w:val="none" w:sz="0" w:space="0" w:color="auto"/>
                    <w:bottom w:val="none" w:sz="0" w:space="0" w:color="auto"/>
                    <w:right w:val="none" w:sz="0" w:space="0" w:color="auto"/>
                  </w:divBdr>
                  <w:divsChild>
                    <w:div w:id="1323896650">
                      <w:marLeft w:val="0"/>
                      <w:marRight w:val="0"/>
                      <w:marTop w:val="0"/>
                      <w:marBottom w:val="0"/>
                      <w:divBdr>
                        <w:top w:val="none" w:sz="0" w:space="0" w:color="auto"/>
                        <w:left w:val="none" w:sz="0" w:space="0" w:color="auto"/>
                        <w:bottom w:val="none" w:sz="0" w:space="0" w:color="auto"/>
                        <w:right w:val="none" w:sz="0" w:space="0" w:color="auto"/>
                      </w:divBdr>
                    </w:div>
                  </w:divsChild>
                </w:div>
                <w:div w:id="137383108">
                  <w:marLeft w:val="0"/>
                  <w:marRight w:val="0"/>
                  <w:marTop w:val="0"/>
                  <w:marBottom w:val="0"/>
                  <w:divBdr>
                    <w:top w:val="none" w:sz="0" w:space="0" w:color="auto"/>
                    <w:left w:val="none" w:sz="0" w:space="0" w:color="auto"/>
                    <w:bottom w:val="none" w:sz="0" w:space="0" w:color="auto"/>
                    <w:right w:val="none" w:sz="0" w:space="0" w:color="auto"/>
                  </w:divBdr>
                  <w:divsChild>
                    <w:div w:id="1274098208">
                      <w:marLeft w:val="0"/>
                      <w:marRight w:val="0"/>
                      <w:marTop w:val="0"/>
                      <w:marBottom w:val="0"/>
                      <w:divBdr>
                        <w:top w:val="none" w:sz="0" w:space="0" w:color="auto"/>
                        <w:left w:val="none" w:sz="0" w:space="0" w:color="auto"/>
                        <w:bottom w:val="none" w:sz="0" w:space="0" w:color="auto"/>
                        <w:right w:val="none" w:sz="0" w:space="0" w:color="auto"/>
                      </w:divBdr>
                    </w:div>
                  </w:divsChild>
                </w:div>
                <w:div w:id="1735659404">
                  <w:marLeft w:val="0"/>
                  <w:marRight w:val="0"/>
                  <w:marTop w:val="0"/>
                  <w:marBottom w:val="0"/>
                  <w:divBdr>
                    <w:top w:val="none" w:sz="0" w:space="0" w:color="auto"/>
                    <w:left w:val="none" w:sz="0" w:space="0" w:color="auto"/>
                    <w:bottom w:val="none" w:sz="0" w:space="0" w:color="auto"/>
                    <w:right w:val="none" w:sz="0" w:space="0" w:color="auto"/>
                  </w:divBdr>
                  <w:divsChild>
                    <w:div w:id="523591326">
                      <w:marLeft w:val="0"/>
                      <w:marRight w:val="0"/>
                      <w:marTop w:val="0"/>
                      <w:marBottom w:val="0"/>
                      <w:divBdr>
                        <w:top w:val="none" w:sz="0" w:space="0" w:color="auto"/>
                        <w:left w:val="none" w:sz="0" w:space="0" w:color="auto"/>
                        <w:bottom w:val="none" w:sz="0" w:space="0" w:color="auto"/>
                        <w:right w:val="none" w:sz="0" w:space="0" w:color="auto"/>
                      </w:divBdr>
                    </w:div>
                  </w:divsChild>
                </w:div>
                <w:div w:id="1175455203">
                  <w:marLeft w:val="0"/>
                  <w:marRight w:val="0"/>
                  <w:marTop w:val="0"/>
                  <w:marBottom w:val="0"/>
                  <w:divBdr>
                    <w:top w:val="none" w:sz="0" w:space="0" w:color="auto"/>
                    <w:left w:val="none" w:sz="0" w:space="0" w:color="auto"/>
                    <w:bottom w:val="none" w:sz="0" w:space="0" w:color="auto"/>
                    <w:right w:val="none" w:sz="0" w:space="0" w:color="auto"/>
                  </w:divBdr>
                  <w:divsChild>
                    <w:div w:id="2119832779">
                      <w:marLeft w:val="0"/>
                      <w:marRight w:val="0"/>
                      <w:marTop w:val="0"/>
                      <w:marBottom w:val="0"/>
                      <w:divBdr>
                        <w:top w:val="none" w:sz="0" w:space="0" w:color="auto"/>
                        <w:left w:val="none" w:sz="0" w:space="0" w:color="auto"/>
                        <w:bottom w:val="none" w:sz="0" w:space="0" w:color="auto"/>
                        <w:right w:val="none" w:sz="0" w:space="0" w:color="auto"/>
                      </w:divBdr>
                    </w:div>
                  </w:divsChild>
                </w:div>
                <w:div w:id="687949946">
                  <w:marLeft w:val="0"/>
                  <w:marRight w:val="0"/>
                  <w:marTop w:val="0"/>
                  <w:marBottom w:val="0"/>
                  <w:divBdr>
                    <w:top w:val="none" w:sz="0" w:space="0" w:color="auto"/>
                    <w:left w:val="none" w:sz="0" w:space="0" w:color="auto"/>
                    <w:bottom w:val="none" w:sz="0" w:space="0" w:color="auto"/>
                    <w:right w:val="none" w:sz="0" w:space="0" w:color="auto"/>
                  </w:divBdr>
                  <w:divsChild>
                    <w:div w:id="1555193450">
                      <w:marLeft w:val="0"/>
                      <w:marRight w:val="0"/>
                      <w:marTop w:val="0"/>
                      <w:marBottom w:val="0"/>
                      <w:divBdr>
                        <w:top w:val="none" w:sz="0" w:space="0" w:color="auto"/>
                        <w:left w:val="none" w:sz="0" w:space="0" w:color="auto"/>
                        <w:bottom w:val="none" w:sz="0" w:space="0" w:color="auto"/>
                        <w:right w:val="none" w:sz="0" w:space="0" w:color="auto"/>
                      </w:divBdr>
                    </w:div>
                  </w:divsChild>
                </w:div>
                <w:div w:id="1455715315">
                  <w:marLeft w:val="0"/>
                  <w:marRight w:val="0"/>
                  <w:marTop w:val="0"/>
                  <w:marBottom w:val="0"/>
                  <w:divBdr>
                    <w:top w:val="none" w:sz="0" w:space="0" w:color="auto"/>
                    <w:left w:val="none" w:sz="0" w:space="0" w:color="auto"/>
                    <w:bottom w:val="none" w:sz="0" w:space="0" w:color="auto"/>
                    <w:right w:val="none" w:sz="0" w:space="0" w:color="auto"/>
                  </w:divBdr>
                  <w:divsChild>
                    <w:div w:id="540098019">
                      <w:marLeft w:val="0"/>
                      <w:marRight w:val="0"/>
                      <w:marTop w:val="0"/>
                      <w:marBottom w:val="0"/>
                      <w:divBdr>
                        <w:top w:val="none" w:sz="0" w:space="0" w:color="auto"/>
                        <w:left w:val="none" w:sz="0" w:space="0" w:color="auto"/>
                        <w:bottom w:val="none" w:sz="0" w:space="0" w:color="auto"/>
                        <w:right w:val="none" w:sz="0" w:space="0" w:color="auto"/>
                      </w:divBdr>
                    </w:div>
                  </w:divsChild>
                </w:div>
                <w:div w:id="1936474374">
                  <w:marLeft w:val="0"/>
                  <w:marRight w:val="0"/>
                  <w:marTop w:val="0"/>
                  <w:marBottom w:val="0"/>
                  <w:divBdr>
                    <w:top w:val="none" w:sz="0" w:space="0" w:color="auto"/>
                    <w:left w:val="none" w:sz="0" w:space="0" w:color="auto"/>
                    <w:bottom w:val="none" w:sz="0" w:space="0" w:color="auto"/>
                    <w:right w:val="none" w:sz="0" w:space="0" w:color="auto"/>
                  </w:divBdr>
                  <w:divsChild>
                    <w:div w:id="1599800100">
                      <w:marLeft w:val="0"/>
                      <w:marRight w:val="0"/>
                      <w:marTop w:val="0"/>
                      <w:marBottom w:val="0"/>
                      <w:divBdr>
                        <w:top w:val="none" w:sz="0" w:space="0" w:color="auto"/>
                        <w:left w:val="none" w:sz="0" w:space="0" w:color="auto"/>
                        <w:bottom w:val="none" w:sz="0" w:space="0" w:color="auto"/>
                        <w:right w:val="none" w:sz="0" w:space="0" w:color="auto"/>
                      </w:divBdr>
                    </w:div>
                  </w:divsChild>
                </w:div>
                <w:div w:id="1223172366">
                  <w:marLeft w:val="0"/>
                  <w:marRight w:val="0"/>
                  <w:marTop w:val="0"/>
                  <w:marBottom w:val="0"/>
                  <w:divBdr>
                    <w:top w:val="none" w:sz="0" w:space="0" w:color="auto"/>
                    <w:left w:val="none" w:sz="0" w:space="0" w:color="auto"/>
                    <w:bottom w:val="none" w:sz="0" w:space="0" w:color="auto"/>
                    <w:right w:val="none" w:sz="0" w:space="0" w:color="auto"/>
                  </w:divBdr>
                  <w:divsChild>
                    <w:div w:id="290482035">
                      <w:marLeft w:val="0"/>
                      <w:marRight w:val="0"/>
                      <w:marTop w:val="0"/>
                      <w:marBottom w:val="0"/>
                      <w:divBdr>
                        <w:top w:val="none" w:sz="0" w:space="0" w:color="auto"/>
                        <w:left w:val="none" w:sz="0" w:space="0" w:color="auto"/>
                        <w:bottom w:val="none" w:sz="0" w:space="0" w:color="auto"/>
                        <w:right w:val="none" w:sz="0" w:space="0" w:color="auto"/>
                      </w:divBdr>
                    </w:div>
                  </w:divsChild>
                </w:div>
                <w:div w:id="359206700">
                  <w:marLeft w:val="0"/>
                  <w:marRight w:val="0"/>
                  <w:marTop w:val="0"/>
                  <w:marBottom w:val="0"/>
                  <w:divBdr>
                    <w:top w:val="none" w:sz="0" w:space="0" w:color="auto"/>
                    <w:left w:val="none" w:sz="0" w:space="0" w:color="auto"/>
                    <w:bottom w:val="none" w:sz="0" w:space="0" w:color="auto"/>
                    <w:right w:val="none" w:sz="0" w:space="0" w:color="auto"/>
                  </w:divBdr>
                  <w:divsChild>
                    <w:div w:id="793520708">
                      <w:marLeft w:val="0"/>
                      <w:marRight w:val="0"/>
                      <w:marTop w:val="0"/>
                      <w:marBottom w:val="0"/>
                      <w:divBdr>
                        <w:top w:val="none" w:sz="0" w:space="0" w:color="auto"/>
                        <w:left w:val="none" w:sz="0" w:space="0" w:color="auto"/>
                        <w:bottom w:val="none" w:sz="0" w:space="0" w:color="auto"/>
                        <w:right w:val="none" w:sz="0" w:space="0" w:color="auto"/>
                      </w:divBdr>
                    </w:div>
                  </w:divsChild>
                </w:div>
                <w:div w:id="1817258151">
                  <w:marLeft w:val="0"/>
                  <w:marRight w:val="0"/>
                  <w:marTop w:val="0"/>
                  <w:marBottom w:val="0"/>
                  <w:divBdr>
                    <w:top w:val="none" w:sz="0" w:space="0" w:color="auto"/>
                    <w:left w:val="none" w:sz="0" w:space="0" w:color="auto"/>
                    <w:bottom w:val="none" w:sz="0" w:space="0" w:color="auto"/>
                    <w:right w:val="none" w:sz="0" w:space="0" w:color="auto"/>
                  </w:divBdr>
                  <w:divsChild>
                    <w:div w:id="77144219">
                      <w:marLeft w:val="0"/>
                      <w:marRight w:val="0"/>
                      <w:marTop w:val="0"/>
                      <w:marBottom w:val="0"/>
                      <w:divBdr>
                        <w:top w:val="none" w:sz="0" w:space="0" w:color="auto"/>
                        <w:left w:val="none" w:sz="0" w:space="0" w:color="auto"/>
                        <w:bottom w:val="none" w:sz="0" w:space="0" w:color="auto"/>
                        <w:right w:val="none" w:sz="0" w:space="0" w:color="auto"/>
                      </w:divBdr>
                    </w:div>
                  </w:divsChild>
                </w:div>
                <w:div w:id="1301109517">
                  <w:marLeft w:val="0"/>
                  <w:marRight w:val="0"/>
                  <w:marTop w:val="0"/>
                  <w:marBottom w:val="0"/>
                  <w:divBdr>
                    <w:top w:val="none" w:sz="0" w:space="0" w:color="auto"/>
                    <w:left w:val="none" w:sz="0" w:space="0" w:color="auto"/>
                    <w:bottom w:val="none" w:sz="0" w:space="0" w:color="auto"/>
                    <w:right w:val="none" w:sz="0" w:space="0" w:color="auto"/>
                  </w:divBdr>
                  <w:divsChild>
                    <w:div w:id="837963170">
                      <w:marLeft w:val="0"/>
                      <w:marRight w:val="0"/>
                      <w:marTop w:val="0"/>
                      <w:marBottom w:val="0"/>
                      <w:divBdr>
                        <w:top w:val="none" w:sz="0" w:space="0" w:color="auto"/>
                        <w:left w:val="none" w:sz="0" w:space="0" w:color="auto"/>
                        <w:bottom w:val="none" w:sz="0" w:space="0" w:color="auto"/>
                        <w:right w:val="none" w:sz="0" w:space="0" w:color="auto"/>
                      </w:divBdr>
                    </w:div>
                  </w:divsChild>
                </w:div>
                <w:div w:id="460266580">
                  <w:marLeft w:val="0"/>
                  <w:marRight w:val="0"/>
                  <w:marTop w:val="0"/>
                  <w:marBottom w:val="0"/>
                  <w:divBdr>
                    <w:top w:val="none" w:sz="0" w:space="0" w:color="auto"/>
                    <w:left w:val="none" w:sz="0" w:space="0" w:color="auto"/>
                    <w:bottom w:val="none" w:sz="0" w:space="0" w:color="auto"/>
                    <w:right w:val="none" w:sz="0" w:space="0" w:color="auto"/>
                  </w:divBdr>
                  <w:divsChild>
                    <w:div w:id="878594060">
                      <w:marLeft w:val="0"/>
                      <w:marRight w:val="0"/>
                      <w:marTop w:val="0"/>
                      <w:marBottom w:val="0"/>
                      <w:divBdr>
                        <w:top w:val="none" w:sz="0" w:space="0" w:color="auto"/>
                        <w:left w:val="none" w:sz="0" w:space="0" w:color="auto"/>
                        <w:bottom w:val="none" w:sz="0" w:space="0" w:color="auto"/>
                        <w:right w:val="none" w:sz="0" w:space="0" w:color="auto"/>
                      </w:divBdr>
                    </w:div>
                  </w:divsChild>
                </w:div>
                <w:div w:id="1743671906">
                  <w:marLeft w:val="0"/>
                  <w:marRight w:val="0"/>
                  <w:marTop w:val="0"/>
                  <w:marBottom w:val="0"/>
                  <w:divBdr>
                    <w:top w:val="none" w:sz="0" w:space="0" w:color="auto"/>
                    <w:left w:val="none" w:sz="0" w:space="0" w:color="auto"/>
                    <w:bottom w:val="none" w:sz="0" w:space="0" w:color="auto"/>
                    <w:right w:val="none" w:sz="0" w:space="0" w:color="auto"/>
                  </w:divBdr>
                  <w:divsChild>
                    <w:div w:id="1590039075">
                      <w:marLeft w:val="0"/>
                      <w:marRight w:val="0"/>
                      <w:marTop w:val="0"/>
                      <w:marBottom w:val="0"/>
                      <w:divBdr>
                        <w:top w:val="none" w:sz="0" w:space="0" w:color="auto"/>
                        <w:left w:val="none" w:sz="0" w:space="0" w:color="auto"/>
                        <w:bottom w:val="none" w:sz="0" w:space="0" w:color="auto"/>
                        <w:right w:val="none" w:sz="0" w:space="0" w:color="auto"/>
                      </w:divBdr>
                    </w:div>
                  </w:divsChild>
                </w:div>
                <w:div w:id="813528871">
                  <w:marLeft w:val="0"/>
                  <w:marRight w:val="0"/>
                  <w:marTop w:val="0"/>
                  <w:marBottom w:val="0"/>
                  <w:divBdr>
                    <w:top w:val="none" w:sz="0" w:space="0" w:color="auto"/>
                    <w:left w:val="none" w:sz="0" w:space="0" w:color="auto"/>
                    <w:bottom w:val="none" w:sz="0" w:space="0" w:color="auto"/>
                    <w:right w:val="none" w:sz="0" w:space="0" w:color="auto"/>
                  </w:divBdr>
                  <w:divsChild>
                    <w:div w:id="621883630">
                      <w:marLeft w:val="0"/>
                      <w:marRight w:val="0"/>
                      <w:marTop w:val="0"/>
                      <w:marBottom w:val="0"/>
                      <w:divBdr>
                        <w:top w:val="none" w:sz="0" w:space="0" w:color="auto"/>
                        <w:left w:val="none" w:sz="0" w:space="0" w:color="auto"/>
                        <w:bottom w:val="none" w:sz="0" w:space="0" w:color="auto"/>
                        <w:right w:val="none" w:sz="0" w:space="0" w:color="auto"/>
                      </w:divBdr>
                    </w:div>
                  </w:divsChild>
                </w:div>
                <w:div w:id="1901135120">
                  <w:marLeft w:val="0"/>
                  <w:marRight w:val="0"/>
                  <w:marTop w:val="0"/>
                  <w:marBottom w:val="0"/>
                  <w:divBdr>
                    <w:top w:val="none" w:sz="0" w:space="0" w:color="auto"/>
                    <w:left w:val="none" w:sz="0" w:space="0" w:color="auto"/>
                    <w:bottom w:val="none" w:sz="0" w:space="0" w:color="auto"/>
                    <w:right w:val="none" w:sz="0" w:space="0" w:color="auto"/>
                  </w:divBdr>
                  <w:divsChild>
                    <w:div w:id="1291592633">
                      <w:marLeft w:val="0"/>
                      <w:marRight w:val="0"/>
                      <w:marTop w:val="0"/>
                      <w:marBottom w:val="0"/>
                      <w:divBdr>
                        <w:top w:val="none" w:sz="0" w:space="0" w:color="auto"/>
                        <w:left w:val="none" w:sz="0" w:space="0" w:color="auto"/>
                        <w:bottom w:val="none" w:sz="0" w:space="0" w:color="auto"/>
                        <w:right w:val="none" w:sz="0" w:space="0" w:color="auto"/>
                      </w:divBdr>
                    </w:div>
                  </w:divsChild>
                </w:div>
                <w:div w:id="494805794">
                  <w:marLeft w:val="0"/>
                  <w:marRight w:val="0"/>
                  <w:marTop w:val="0"/>
                  <w:marBottom w:val="0"/>
                  <w:divBdr>
                    <w:top w:val="none" w:sz="0" w:space="0" w:color="auto"/>
                    <w:left w:val="none" w:sz="0" w:space="0" w:color="auto"/>
                    <w:bottom w:val="none" w:sz="0" w:space="0" w:color="auto"/>
                    <w:right w:val="none" w:sz="0" w:space="0" w:color="auto"/>
                  </w:divBdr>
                  <w:divsChild>
                    <w:div w:id="1361778500">
                      <w:marLeft w:val="0"/>
                      <w:marRight w:val="0"/>
                      <w:marTop w:val="0"/>
                      <w:marBottom w:val="0"/>
                      <w:divBdr>
                        <w:top w:val="none" w:sz="0" w:space="0" w:color="auto"/>
                        <w:left w:val="none" w:sz="0" w:space="0" w:color="auto"/>
                        <w:bottom w:val="none" w:sz="0" w:space="0" w:color="auto"/>
                        <w:right w:val="none" w:sz="0" w:space="0" w:color="auto"/>
                      </w:divBdr>
                    </w:div>
                  </w:divsChild>
                </w:div>
                <w:div w:id="633558681">
                  <w:marLeft w:val="0"/>
                  <w:marRight w:val="0"/>
                  <w:marTop w:val="0"/>
                  <w:marBottom w:val="0"/>
                  <w:divBdr>
                    <w:top w:val="none" w:sz="0" w:space="0" w:color="auto"/>
                    <w:left w:val="none" w:sz="0" w:space="0" w:color="auto"/>
                    <w:bottom w:val="none" w:sz="0" w:space="0" w:color="auto"/>
                    <w:right w:val="none" w:sz="0" w:space="0" w:color="auto"/>
                  </w:divBdr>
                  <w:divsChild>
                    <w:div w:id="154647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49505">
          <w:marLeft w:val="0"/>
          <w:marRight w:val="0"/>
          <w:marTop w:val="0"/>
          <w:marBottom w:val="0"/>
          <w:divBdr>
            <w:top w:val="none" w:sz="0" w:space="0" w:color="auto"/>
            <w:left w:val="none" w:sz="0" w:space="0" w:color="auto"/>
            <w:bottom w:val="none" w:sz="0" w:space="0" w:color="auto"/>
            <w:right w:val="none" w:sz="0" w:space="0" w:color="auto"/>
          </w:divBdr>
        </w:div>
        <w:div w:id="6910733">
          <w:marLeft w:val="0"/>
          <w:marRight w:val="0"/>
          <w:marTop w:val="0"/>
          <w:marBottom w:val="0"/>
          <w:divBdr>
            <w:top w:val="none" w:sz="0" w:space="0" w:color="auto"/>
            <w:left w:val="none" w:sz="0" w:space="0" w:color="auto"/>
            <w:bottom w:val="none" w:sz="0" w:space="0" w:color="auto"/>
            <w:right w:val="none" w:sz="0" w:space="0" w:color="auto"/>
          </w:divBdr>
        </w:div>
        <w:div w:id="1392732588">
          <w:marLeft w:val="0"/>
          <w:marRight w:val="0"/>
          <w:marTop w:val="0"/>
          <w:marBottom w:val="0"/>
          <w:divBdr>
            <w:top w:val="none" w:sz="0" w:space="0" w:color="auto"/>
            <w:left w:val="none" w:sz="0" w:space="0" w:color="auto"/>
            <w:bottom w:val="none" w:sz="0" w:space="0" w:color="auto"/>
            <w:right w:val="none" w:sz="0" w:space="0" w:color="auto"/>
          </w:divBdr>
        </w:div>
        <w:div w:id="176893497">
          <w:marLeft w:val="0"/>
          <w:marRight w:val="0"/>
          <w:marTop w:val="0"/>
          <w:marBottom w:val="0"/>
          <w:divBdr>
            <w:top w:val="none" w:sz="0" w:space="0" w:color="auto"/>
            <w:left w:val="none" w:sz="0" w:space="0" w:color="auto"/>
            <w:bottom w:val="none" w:sz="0" w:space="0" w:color="auto"/>
            <w:right w:val="none" w:sz="0" w:space="0" w:color="auto"/>
          </w:divBdr>
        </w:div>
        <w:div w:id="1266885730">
          <w:marLeft w:val="0"/>
          <w:marRight w:val="0"/>
          <w:marTop w:val="0"/>
          <w:marBottom w:val="0"/>
          <w:divBdr>
            <w:top w:val="none" w:sz="0" w:space="0" w:color="auto"/>
            <w:left w:val="none" w:sz="0" w:space="0" w:color="auto"/>
            <w:bottom w:val="none" w:sz="0" w:space="0" w:color="auto"/>
            <w:right w:val="none" w:sz="0" w:space="0" w:color="auto"/>
          </w:divBdr>
        </w:div>
        <w:div w:id="964773612">
          <w:marLeft w:val="0"/>
          <w:marRight w:val="0"/>
          <w:marTop w:val="0"/>
          <w:marBottom w:val="0"/>
          <w:divBdr>
            <w:top w:val="none" w:sz="0" w:space="0" w:color="auto"/>
            <w:left w:val="none" w:sz="0" w:space="0" w:color="auto"/>
            <w:bottom w:val="none" w:sz="0" w:space="0" w:color="auto"/>
            <w:right w:val="none" w:sz="0" w:space="0" w:color="auto"/>
          </w:divBdr>
          <w:divsChild>
            <w:div w:id="2119912518">
              <w:marLeft w:val="0"/>
              <w:marRight w:val="0"/>
              <w:marTop w:val="0"/>
              <w:marBottom w:val="0"/>
              <w:divBdr>
                <w:top w:val="none" w:sz="0" w:space="0" w:color="auto"/>
                <w:left w:val="none" w:sz="0" w:space="0" w:color="auto"/>
                <w:bottom w:val="none" w:sz="0" w:space="0" w:color="auto"/>
                <w:right w:val="none" w:sz="0" w:space="0" w:color="auto"/>
              </w:divBdr>
            </w:div>
            <w:div w:id="774522593">
              <w:marLeft w:val="0"/>
              <w:marRight w:val="0"/>
              <w:marTop w:val="0"/>
              <w:marBottom w:val="0"/>
              <w:divBdr>
                <w:top w:val="none" w:sz="0" w:space="0" w:color="auto"/>
                <w:left w:val="none" w:sz="0" w:space="0" w:color="auto"/>
                <w:bottom w:val="none" w:sz="0" w:space="0" w:color="auto"/>
                <w:right w:val="none" w:sz="0" w:space="0" w:color="auto"/>
              </w:divBdr>
            </w:div>
            <w:div w:id="1692947006">
              <w:marLeft w:val="0"/>
              <w:marRight w:val="0"/>
              <w:marTop w:val="0"/>
              <w:marBottom w:val="0"/>
              <w:divBdr>
                <w:top w:val="none" w:sz="0" w:space="0" w:color="auto"/>
                <w:left w:val="none" w:sz="0" w:space="0" w:color="auto"/>
                <w:bottom w:val="none" w:sz="0" w:space="0" w:color="auto"/>
                <w:right w:val="none" w:sz="0" w:space="0" w:color="auto"/>
              </w:divBdr>
            </w:div>
            <w:div w:id="775365155">
              <w:marLeft w:val="0"/>
              <w:marRight w:val="0"/>
              <w:marTop w:val="0"/>
              <w:marBottom w:val="0"/>
              <w:divBdr>
                <w:top w:val="none" w:sz="0" w:space="0" w:color="auto"/>
                <w:left w:val="none" w:sz="0" w:space="0" w:color="auto"/>
                <w:bottom w:val="none" w:sz="0" w:space="0" w:color="auto"/>
                <w:right w:val="none" w:sz="0" w:space="0" w:color="auto"/>
              </w:divBdr>
            </w:div>
          </w:divsChild>
        </w:div>
        <w:div w:id="1749184579">
          <w:marLeft w:val="0"/>
          <w:marRight w:val="0"/>
          <w:marTop w:val="0"/>
          <w:marBottom w:val="0"/>
          <w:divBdr>
            <w:top w:val="none" w:sz="0" w:space="0" w:color="auto"/>
            <w:left w:val="none" w:sz="0" w:space="0" w:color="auto"/>
            <w:bottom w:val="none" w:sz="0" w:space="0" w:color="auto"/>
            <w:right w:val="none" w:sz="0" w:space="0" w:color="auto"/>
          </w:divBdr>
          <w:divsChild>
            <w:div w:id="760416860">
              <w:marLeft w:val="-75"/>
              <w:marRight w:val="0"/>
              <w:marTop w:val="30"/>
              <w:marBottom w:val="30"/>
              <w:divBdr>
                <w:top w:val="none" w:sz="0" w:space="0" w:color="auto"/>
                <w:left w:val="none" w:sz="0" w:space="0" w:color="auto"/>
                <w:bottom w:val="none" w:sz="0" w:space="0" w:color="auto"/>
                <w:right w:val="none" w:sz="0" w:space="0" w:color="auto"/>
              </w:divBdr>
              <w:divsChild>
                <w:div w:id="1696347710">
                  <w:marLeft w:val="0"/>
                  <w:marRight w:val="0"/>
                  <w:marTop w:val="0"/>
                  <w:marBottom w:val="0"/>
                  <w:divBdr>
                    <w:top w:val="none" w:sz="0" w:space="0" w:color="auto"/>
                    <w:left w:val="none" w:sz="0" w:space="0" w:color="auto"/>
                    <w:bottom w:val="none" w:sz="0" w:space="0" w:color="auto"/>
                    <w:right w:val="none" w:sz="0" w:space="0" w:color="auto"/>
                  </w:divBdr>
                  <w:divsChild>
                    <w:div w:id="1785997251">
                      <w:marLeft w:val="0"/>
                      <w:marRight w:val="0"/>
                      <w:marTop w:val="0"/>
                      <w:marBottom w:val="0"/>
                      <w:divBdr>
                        <w:top w:val="none" w:sz="0" w:space="0" w:color="auto"/>
                        <w:left w:val="none" w:sz="0" w:space="0" w:color="auto"/>
                        <w:bottom w:val="none" w:sz="0" w:space="0" w:color="auto"/>
                        <w:right w:val="none" w:sz="0" w:space="0" w:color="auto"/>
                      </w:divBdr>
                    </w:div>
                  </w:divsChild>
                </w:div>
                <w:div w:id="360474987">
                  <w:marLeft w:val="0"/>
                  <w:marRight w:val="0"/>
                  <w:marTop w:val="0"/>
                  <w:marBottom w:val="0"/>
                  <w:divBdr>
                    <w:top w:val="none" w:sz="0" w:space="0" w:color="auto"/>
                    <w:left w:val="none" w:sz="0" w:space="0" w:color="auto"/>
                    <w:bottom w:val="none" w:sz="0" w:space="0" w:color="auto"/>
                    <w:right w:val="none" w:sz="0" w:space="0" w:color="auto"/>
                  </w:divBdr>
                  <w:divsChild>
                    <w:div w:id="1989627049">
                      <w:marLeft w:val="0"/>
                      <w:marRight w:val="0"/>
                      <w:marTop w:val="0"/>
                      <w:marBottom w:val="0"/>
                      <w:divBdr>
                        <w:top w:val="none" w:sz="0" w:space="0" w:color="auto"/>
                        <w:left w:val="none" w:sz="0" w:space="0" w:color="auto"/>
                        <w:bottom w:val="none" w:sz="0" w:space="0" w:color="auto"/>
                        <w:right w:val="none" w:sz="0" w:space="0" w:color="auto"/>
                      </w:divBdr>
                    </w:div>
                  </w:divsChild>
                </w:div>
                <w:div w:id="1770854506">
                  <w:marLeft w:val="0"/>
                  <w:marRight w:val="0"/>
                  <w:marTop w:val="0"/>
                  <w:marBottom w:val="0"/>
                  <w:divBdr>
                    <w:top w:val="none" w:sz="0" w:space="0" w:color="auto"/>
                    <w:left w:val="none" w:sz="0" w:space="0" w:color="auto"/>
                    <w:bottom w:val="none" w:sz="0" w:space="0" w:color="auto"/>
                    <w:right w:val="none" w:sz="0" w:space="0" w:color="auto"/>
                  </w:divBdr>
                  <w:divsChild>
                    <w:div w:id="1452434278">
                      <w:marLeft w:val="0"/>
                      <w:marRight w:val="0"/>
                      <w:marTop w:val="0"/>
                      <w:marBottom w:val="0"/>
                      <w:divBdr>
                        <w:top w:val="none" w:sz="0" w:space="0" w:color="auto"/>
                        <w:left w:val="none" w:sz="0" w:space="0" w:color="auto"/>
                        <w:bottom w:val="none" w:sz="0" w:space="0" w:color="auto"/>
                        <w:right w:val="none" w:sz="0" w:space="0" w:color="auto"/>
                      </w:divBdr>
                    </w:div>
                  </w:divsChild>
                </w:div>
                <w:div w:id="1958681047">
                  <w:marLeft w:val="0"/>
                  <w:marRight w:val="0"/>
                  <w:marTop w:val="0"/>
                  <w:marBottom w:val="0"/>
                  <w:divBdr>
                    <w:top w:val="none" w:sz="0" w:space="0" w:color="auto"/>
                    <w:left w:val="none" w:sz="0" w:space="0" w:color="auto"/>
                    <w:bottom w:val="none" w:sz="0" w:space="0" w:color="auto"/>
                    <w:right w:val="none" w:sz="0" w:space="0" w:color="auto"/>
                  </w:divBdr>
                  <w:divsChild>
                    <w:div w:id="513307462">
                      <w:marLeft w:val="0"/>
                      <w:marRight w:val="0"/>
                      <w:marTop w:val="0"/>
                      <w:marBottom w:val="0"/>
                      <w:divBdr>
                        <w:top w:val="none" w:sz="0" w:space="0" w:color="auto"/>
                        <w:left w:val="none" w:sz="0" w:space="0" w:color="auto"/>
                        <w:bottom w:val="none" w:sz="0" w:space="0" w:color="auto"/>
                        <w:right w:val="none" w:sz="0" w:space="0" w:color="auto"/>
                      </w:divBdr>
                    </w:div>
                  </w:divsChild>
                </w:div>
                <w:div w:id="542061382">
                  <w:marLeft w:val="0"/>
                  <w:marRight w:val="0"/>
                  <w:marTop w:val="0"/>
                  <w:marBottom w:val="0"/>
                  <w:divBdr>
                    <w:top w:val="none" w:sz="0" w:space="0" w:color="auto"/>
                    <w:left w:val="none" w:sz="0" w:space="0" w:color="auto"/>
                    <w:bottom w:val="none" w:sz="0" w:space="0" w:color="auto"/>
                    <w:right w:val="none" w:sz="0" w:space="0" w:color="auto"/>
                  </w:divBdr>
                  <w:divsChild>
                    <w:div w:id="1825969795">
                      <w:marLeft w:val="0"/>
                      <w:marRight w:val="0"/>
                      <w:marTop w:val="0"/>
                      <w:marBottom w:val="0"/>
                      <w:divBdr>
                        <w:top w:val="none" w:sz="0" w:space="0" w:color="auto"/>
                        <w:left w:val="none" w:sz="0" w:space="0" w:color="auto"/>
                        <w:bottom w:val="none" w:sz="0" w:space="0" w:color="auto"/>
                        <w:right w:val="none" w:sz="0" w:space="0" w:color="auto"/>
                      </w:divBdr>
                    </w:div>
                  </w:divsChild>
                </w:div>
                <w:div w:id="595945103">
                  <w:marLeft w:val="0"/>
                  <w:marRight w:val="0"/>
                  <w:marTop w:val="0"/>
                  <w:marBottom w:val="0"/>
                  <w:divBdr>
                    <w:top w:val="none" w:sz="0" w:space="0" w:color="auto"/>
                    <w:left w:val="none" w:sz="0" w:space="0" w:color="auto"/>
                    <w:bottom w:val="none" w:sz="0" w:space="0" w:color="auto"/>
                    <w:right w:val="none" w:sz="0" w:space="0" w:color="auto"/>
                  </w:divBdr>
                  <w:divsChild>
                    <w:div w:id="553274344">
                      <w:marLeft w:val="0"/>
                      <w:marRight w:val="0"/>
                      <w:marTop w:val="0"/>
                      <w:marBottom w:val="0"/>
                      <w:divBdr>
                        <w:top w:val="none" w:sz="0" w:space="0" w:color="auto"/>
                        <w:left w:val="none" w:sz="0" w:space="0" w:color="auto"/>
                        <w:bottom w:val="none" w:sz="0" w:space="0" w:color="auto"/>
                        <w:right w:val="none" w:sz="0" w:space="0" w:color="auto"/>
                      </w:divBdr>
                    </w:div>
                  </w:divsChild>
                </w:div>
                <w:div w:id="1201044475">
                  <w:marLeft w:val="0"/>
                  <w:marRight w:val="0"/>
                  <w:marTop w:val="0"/>
                  <w:marBottom w:val="0"/>
                  <w:divBdr>
                    <w:top w:val="none" w:sz="0" w:space="0" w:color="auto"/>
                    <w:left w:val="none" w:sz="0" w:space="0" w:color="auto"/>
                    <w:bottom w:val="none" w:sz="0" w:space="0" w:color="auto"/>
                    <w:right w:val="none" w:sz="0" w:space="0" w:color="auto"/>
                  </w:divBdr>
                  <w:divsChild>
                    <w:div w:id="561411422">
                      <w:marLeft w:val="0"/>
                      <w:marRight w:val="0"/>
                      <w:marTop w:val="0"/>
                      <w:marBottom w:val="0"/>
                      <w:divBdr>
                        <w:top w:val="none" w:sz="0" w:space="0" w:color="auto"/>
                        <w:left w:val="none" w:sz="0" w:space="0" w:color="auto"/>
                        <w:bottom w:val="none" w:sz="0" w:space="0" w:color="auto"/>
                        <w:right w:val="none" w:sz="0" w:space="0" w:color="auto"/>
                      </w:divBdr>
                    </w:div>
                  </w:divsChild>
                </w:div>
                <w:div w:id="1585214524">
                  <w:marLeft w:val="0"/>
                  <w:marRight w:val="0"/>
                  <w:marTop w:val="0"/>
                  <w:marBottom w:val="0"/>
                  <w:divBdr>
                    <w:top w:val="none" w:sz="0" w:space="0" w:color="auto"/>
                    <w:left w:val="none" w:sz="0" w:space="0" w:color="auto"/>
                    <w:bottom w:val="none" w:sz="0" w:space="0" w:color="auto"/>
                    <w:right w:val="none" w:sz="0" w:space="0" w:color="auto"/>
                  </w:divBdr>
                  <w:divsChild>
                    <w:div w:id="2088651914">
                      <w:marLeft w:val="0"/>
                      <w:marRight w:val="0"/>
                      <w:marTop w:val="0"/>
                      <w:marBottom w:val="0"/>
                      <w:divBdr>
                        <w:top w:val="none" w:sz="0" w:space="0" w:color="auto"/>
                        <w:left w:val="none" w:sz="0" w:space="0" w:color="auto"/>
                        <w:bottom w:val="none" w:sz="0" w:space="0" w:color="auto"/>
                        <w:right w:val="none" w:sz="0" w:space="0" w:color="auto"/>
                      </w:divBdr>
                    </w:div>
                  </w:divsChild>
                </w:div>
                <w:div w:id="835607657">
                  <w:marLeft w:val="0"/>
                  <w:marRight w:val="0"/>
                  <w:marTop w:val="0"/>
                  <w:marBottom w:val="0"/>
                  <w:divBdr>
                    <w:top w:val="none" w:sz="0" w:space="0" w:color="auto"/>
                    <w:left w:val="none" w:sz="0" w:space="0" w:color="auto"/>
                    <w:bottom w:val="none" w:sz="0" w:space="0" w:color="auto"/>
                    <w:right w:val="none" w:sz="0" w:space="0" w:color="auto"/>
                  </w:divBdr>
                  <w:divsChild>
                    <w:div w:id="1560705447">
                      <w:marLeft w:val="0"/>
                      <w:marRight w:val="0"/>
                      <w:marTop w:val="0"/>
                      <w:marBottom w:val="0"/>
                      <w:divBdr>
                        <w:top w:val="none" w:sz="0" w:space="0" w:color="auto"/>
                        <w:left w:val="none" w:sz="0" w:space="0" w:color="auto"/>
                        <w:bottom w:val="none" w:sz="0" w:space="0" w:color="auto"/>
                        <w:right w:val="none" w:sz="0" w:space="0" w:color="auto"/>
                      </w:divBdr>
                    </w:div>
                  </w:divsChild>
                </w:div>
                <w:div w:id="2006588913">
                  <w:marLeft w:val="0"/>
                  <w:marRight w:val="0"/>
                  <w:marTop w:val="0"/>
                  <w:marBottom w:val="0"/>
                  <w:divBdr>
                    <w:top w:val="none" w:sz="0" w:space="0" w:color="auto"/>
                    <w:left w:val="none" w:sz="0" w:space="0" w:color="auto"/>
                    <w:bottom w:val="none" w:sz="0" w:space="0" w:color="auto"/>
                    <w:right w:val="none" w:sz="0" w:space="0" w:color="auto"/>
                  </w:divBdr>
                  <w:divsChild>
                    <w:div w:id="1106730908">
                      <w:marLeft w:val="0"/>
                      <w:marRight w:val="0"/>
                      <w:marTop w:val="0"/>
                      <w:marBottom w:val="0"/>
                      <w:divBdr>
                        <w:top w:val="none" w:sz="0" w:space="0" w:color="auto"/>
                        <w:left w:val="none" w:sz="0" w:space="0" w:color="auto"/>
                        <w:bottom w:val="none" w:sz="0" w:space="0" w:color="auto"/>
                        <w:right w:val="none" w:sz="0" w:space="0" w:color="auto"/>
                      </w:divBdr>
                    </w:div>
                  </w:divsChild>
                </w:div>
                <w:div w:id="1755322517">
                  <w:marLeft w:val="0"/>
                  <w:marRight w:val="0"/>
                  <w:marTop w:val="0"/>
                  <w:marBottom w:val="0"/>
                  <w:divBdr>
                    <w:top w:val="none" w:sz="0" w:space="0" w:color="auto"/>
                    <w:left w:val="none" w:sz="0" w:space="0" w:color="auto"/>
                    <w:bottom w:val="none" w:sz="0" w:space="0" w:color="auto"/>
                    <w:right w:val="none" w:sz="0" w:space="0" w:color="auto"/>
                  </w:divBdr>
                  <w:divsChild>
                    <w:div w:id="869105382">
                      <w:marLeft w:val="0"/>
                      <w:marRight w:val="0"/>
                      <w:marTop w:val="0"/>
                      <w:marBottom w:val="0"/>
                      <w:divBdr>
                        <w:top w:val="none" w:sz="0" w:space="0" w:color="auto"/>
                        <w:left w:val="none" w:sz="0" w:space="0" w:color="auto"/>
                        <w:bottom w:val="none" w:sz="0" w:space="0" w:color="auto"/>
                        <w:right w:val="none" w:sz="0" w:space="0" w:color="auto"/>
                      </w:divBdr>
                    </w:div>
                  </w:divsChild>
                </w:div>
                <w:div w:id="1499468302">
                  <w:marLeft w:val="0"/>
                  <w:marRight w:val="0"/>
                  <w:marTop w:val="0"/>
                  <w:marBottom w:val="0"/>
                  <w:divBdr>
                    <w:top w:val="none" w:sz="0" w:space="0" w:color="auto"/>
                    <w:left w:val="none" w:sz="0" w:space="0" w:color="auto"/>
                    <w:bottom w:val="none" w:sz="0" w:space="0" w:color="auto"/>
                    <w:right w:val="none" w:sz="0" w:space="0" w:color="auto"/>
                  </w:divBdr>
                  <w:divsChild>
                    <w:div w:id="582449556">
                      <w:marLeft w:val="0"/>
                      <w:marRight w:val="0"/>
                      <w:marTop w:val="0"/>
                      <w:marBottom w:val="0"/>
                      <w:divBdr>
                        <w:top w:val="none" w:sz="0" w:space="0" w:color="auto"/>
                        <w:left w:val="none" w:sz="0" w:space="0" w:color="auto"/>
                        <w:bottom w:val="none" w:sz="0" w:space="0" w:color="auto"/>
                        <w:right w:val="none" w:sz="0" w:space="0" w:color="auto"/>
                      </w:divBdr>
                    </w:div>
                  </w:divsChild>
                </w:div>
                <w:div w:id="1201431817">
                  <w:marLeft w:val="0"/>
                  <w:marRight w:val="0"/>
                  <w:marTop w:val="0"/>
                  <w:marBottom w:val="0"/>
                  <w:divBdr>
                    <w:top w:val="none" w:sz="0" w:space="0" w:color="auto"/>
                    <w:left w:val="none" w:sz="0" w:space="0" w:color="auto"/>
                    <w:bottom w:val="none" w:sz="0" w:space="0" w:color="auto"/>
                    <w:right w:val="none" w:sz="0" w:space="0" w:color="auto"/>
                  </w:divBdr>
                  <w:divsChild>
                    <w:div w:id="1043286740">
                      <w:marLeft w:val="0"/>
                      <w:marRight w:val="0"/>
                      <w:marTop w:val="0"/>
                      <w:marBottom w:val="0"/>
                      <w:divBdr>
                        <w:top w:val="none" w:sz="0" w:space="0" w:color="auto"/>
                        <w:left w:val="none" w:sz="0" w:space="0" w:color="auto"/>
                        <w:bottom w:val="none" w:sz="0" w:space="0" w:color="auto"/>
                        <w:right w:val="none" w:sz="0" w:space="0" w:color="auto"/>
                      </w:divBdr>
                    </w:div>
                  </w:divsChild>
                </w:div>
                <w:div w:id="1914729631">
                  <w:marLeft w:val="0"/>
                  <w:marRight w:val="0"/>
                  <w:marTop w:val="0"/>
                  <w:marBottom w:val="0"/>
                  <w:divBdr>
                    <w:top w:val="none" w:sz="0" w:space="0" w:color="auto"/>
                    <w:left w:val="none" w:sz="0" w:space="0" w:color="auto"/>
                    <w:bottom w:val="none" w:sz="0" w:space="0" w:color="auto"/>
                    <w:right w:val="none" w:sz="0" w:space="0" w:color="auto"/>
                  </w:divBdr>
                  <w:divsChild>
                    <w:div w:id="907150329">
                      <w:marLeft w:val="0"/>
                      <w:marRight w:val="0"/>
                      <w:marTop w:val="0"/>
                      <w:marBottom w:val="0"/>
                      <w:divBdr>
                        <w:top w:val="none" w:sz="0" w:space="0" w:color="auto"/>
                        <w:left w:val="none" w:sz="0" w:space="0" w:color="auto"/>
                        <w:bottom w:val="none" w:sz="0" w:space="0" w:color="auto"/>
                        <w:right w:val="none" w:sz="0" w:space="0" w:color="auto"/>
                      </w:divBdr>
                    </w:div>
                  </w:divsChild>
                </w:div>
                <w:div w:id="868638308">
                  <w:marLeft w:val="0"/>
                  <w:marRight w:val="0"/>
                  <w:marTop w:val="0"/>
                  <w:marBottom w:val="0"/>
                  <w:divBdr>
                    <w:top w:val="none" w:sz="0" w:space="0" w:color="auto"/>
                    <w:left w:val="none" w:sz="0" w:space="0" w:color="auto"/>
                    <w:bottom w:val="none" w:sz="0" w:space="0" w:color="auto"/>
                    <w:right w:val="none" w:sz="0" w:space="0" w:color="auto"/>
                  </w:divBdr>
                  <w:divsChild>
                    <w:div w:id="762842758">
                      <w:marLeft w:val="0"/>
                      <w:marRight w:val="0"/>
                      <w:marTop w:val="0"/>
                      <w:marBottom w:val="0"/>
                      <w:divBdr>
                        <w:top w:val="none" w:sz="0" w:space="0" w:color="auto"/>
                        <w:left w:val="none" w:sz="0" w:space="0" w:color="auto"/>
                        <w:bottom w:val="none" w:sz="0" w:space="0" w:color="auto"/>
                        <w:right w:val="none" w:sz="0" w:space="0" w:color="auto"/>
                      </w:divBdr>
                    </w:div>
                  </w:divsChild>
                </w:div>
                <w:div w:id="1941447485">
                  <w:marLeft w:val="0"/>
                  <w:marRight w:val="0"/>
                  <w:marTop w:val="0"/>
                  <w:marBottom w:val="0"/>
                  <w:divBdr>
                    <w:top w:val="none" w:sz="0" w:space="0" w:color="auto"/>
                    <w:left w:val="none" w:sz="0" w:space="0" w:color="auto"/>
                    <w:bottom w:val="none" w:sz="0" w:space="0" w:color="auto"/>
                    <w:right w:val="none" w:sz="0" w:space="0" w:color="auto"/>
                  </w:divBdr>
                  <w:divsChild>
                    <w:div w:id="965426350">
                      <w:marLeft w:val="0"/>
                      <w:marRight w:val="0"/>
                      <w:marTop w:val="0"/>
                      <w:marBottom w:val="0"/>
                      <w:divBdr>
                        <w:top w:val="none" w:sz="0" w:space="0" w:color="auto"/>
                        <w:left w:val="none" w:sz="0" w:space="0" w:color="auto"/>
                        <w:bottom w:val="none" w:sz="0" w:space="0" w:color="auto"/>
                        <w:right w:val="none" w:sz="0" w:space="0" w:color="auto"/>
                      </w:divBdr>
                    </w:div>
                  </w:divsChild>
                </w:div>
                <w:div w:id="908147956">
                  <w:marLeft w:val="0"/>
                  <w:marRight w:val="0"/>
                  <w:marTop w:val="0"/>
                  <w:marBottom w:val="0"/>
                  <w:divBdr>
                    <w:top w:val="none" w:sz="0" w:space="0" w:color="auto"/>
                    <w:left w:val="none" w:sz="0" w:space="0" w:color="auto"/>
                    <w:bottom w:val="none" w:sz="0" w:space="0" w:color="auto"/>
                    <w:right w:val="none" w:sz="0" w:space="0" w:color="auto"/>
                  </w:divBdr>
                  <w:divsChild>
                    <w:div w:id="1786922390">
                      <w:marLeft w:val="0"/>
                      <w:marRight w:val="0"/>
                      <w:marTop w:val="0"/>
                      <w:marBottom w:val="0"/>
                      <w:divBdr>
                        <w:top w:val="none" w:sz="0" w:space="0" w:color="auto"/>
                        <w:left w:val="none" w:sz="0" w:space="0" w:color="auto"/>
                        <w:bottom w:val="none" w:sz="0" w:space="0" w:color="auto"/>
                        <w:right w:val="none" w:sz="0" w:space="0" w:color="auto"/>
                      </w:divBdr>
                    </w:div>
                  </w:divsChild>
                </w:div>
                <w:div w:id="408230607">
                  <w:marLeft w:val="0"/>
                  <w:marRight w:val="0"/>
                  <w:marTop w:val="0"/>
                  <w:marBottom w:val="0"/>
                  <w:divBdr>
                    <w:top w:val="none" w:sz="0" w:space="0" w:color="auto"/>
                    <w:left w:val="none" w:sz="0" w:space="0" w:color="auto"/>
                    <w:bottom w:val="none" w:sz="0" w:space="0" w:color="auto"/>
                    <w:right w:val="none" w:sz="0" w:space="0" w:color="auto"/>
                  </w:divBdr>
                  <w:divsChild>
                    <w:div w:id="17413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05885">
          <w:marLeft w:val="0"/>
          <w:marRight w:val="0"/>
          <w:marTop w:val="0"/>
          <w:marBottom w:val="0"/>
          <w:divBdr>
            <w:top w:val="none" w:sz="0" w:space="0" w:color="auto"/>
            <w:left w:val="none" w:sz="0" w:space="0" w:color="auto"/>
            <w:bottom w:val="none" w:sz="0" w:space="0" w:color="auto"/>
            <w:right w:val="none" w:sz="0" w:space="0" w:color="auto"/>
          </w:divBdr>
        </w:div>
        <w:div w:id="258874968">
          <w:marLeft w:val="0"/>
          <w:marRight w:val="0"/>
          <w:marTop w:val="0"/>
          <w:marBottom w:val="0"/>
          <w:divBdr>
            <w:top w:val="none" w:sz="0" w:space="0" w:color="auto"/>
            <w:left w:val="none" w:sz="0" w:space="0" w:color="auto"/>
            <w:bottom w:val="none" w:sz="0" w:space="0" w:color="auto"/>
            <w:right w:val="none" w:sz="0" w:space="0" w:color="auto"/>
          </w:divBdr>
        </w:div>
        <w:div w:id="158929904">
          <w:marLeft w:val="0"/>
          <w:marRight w:val="0"/>
          <w:marTop w:val="0"/>
          <w:marBottom w:val="0"/>
          <w:divBdr>
            <w:top w:val="none" w:sz="0" w:space="0" w:color="auto"/>
            <w:left w:val="none" w:sz="0" w:space="0" w:color="auto"/>
            <w:bottom w:val="none" w:sz="0" w:space="0" w:color="auto"/>
            <w:right w:val="none" w:sz="0" w:space="0" w:color="auto"/>
          </w:divBdr>
          <w:divsChild>
            <w:div w:id="338041014">
              <w:marLeft w:val="-75"/>
              <w:marRight w:val="0"/>
              <w:marTop w:val="30"/>
              <w:marBottom w:val="30"/>
              <w:divBdr>
                <w:top w:val="none" w:sz="0" w:space="0" w:color="auto"/>
                <w:left w:val="none" w:sz="0" w:space="0" w:color="auto"/>
                <w:bottom w:val="none" w:sz="0" w:space="0" w:color="auto"/>
                <w:right w:val="none" w:sz="0" w:space="0" w:color="auto"/>
              </w:divBdr>
              <w:divsChild>
                <w:div w:id="1681617829">
                  <w:marLeft w:val="0"/>
                  <w:marRight w:val="0"/>
                  <w:marTop w:val="0"/>
                  <w:marBottom w:val="0"/>
                  <w:divBdr>
                    <w:top w:val="none" w:sz="0" w:space="0" w:color="auto"/>
                    <w:left w:val="none" w:sz="0" w:space="0" w:color="auto"/>
                    <w:bottom w:val="none" w:sz="0" w:space="0" w:color="auto"/>
                    <w:right w:val="none" w:sz="0" w:space="0" w:color="auto"/>
                  </w:divBdr>
                  <w:divsChild>
                    <w:div w:id="878057549">
                      <w:marLeft w:val="0"/>
                      <w:marRight w:val="0"/>
                      <w:marTop w:val="0"/>
                      <w:marBottom w:val="0"/>
                      <w:divBdr>
                        <w:top w:val="none" w:sz="0" w:space="0" w:color="auto"/>
                        <w:left w:val="none" w:sz="0" w:space="0" w:color="auto"/>
                        <w:bottom w:val="none" w:sz="0" w:space="0" w:color="auto"/>
                        <w:right w:val="none" w:sz="0" w:space="0" w:color="auto"/>
                      </w:divBdr>
                    </w:div>
                  </w:divsChild>
                </w:div>
                <w:div w:id="1993362958">
                  <w:marLeft w:val="0"/>
                  <w:marRight w:val="0"/>
                  <w:marTop w:val="0"/>
                  <w:marBottom w:val="0"/>
                  <w:divBdr>
                    <w:top w:val="none" w:sz="0" w:space="0" w:color="auto"/>
                    <w:left w:val="none" w:sz="0" w:space="0" w:color="auto"/>
                    <w:bottom w:val="none" w:sz="0" w:space="0" w:color="auto"/>
                    <w:right w:val="none" w:sz="0" w:space="0" w:color="auto"/>
                  </w:divBdr>
                  <w:divsChild>
                    <w:div w:id="627055948">
                      <w:marLeft w:val="0"/>
                      <w:marRight w:val="0"/>
                      <w:marTop w:val="0"/>
                      <w:marBottom w:val="0"/>
                      <w:divBdr>
                        <w:top w:val="none" w:sz="0" w:space="0" w:color="auto"/>
                        <w:left w:val="none" w:sz="0" w:space="0" w:color="auto"/>
                        <w:bottom w:val="none" w:sz="0" w:space="0" w:color="auto"/>
                        <w:right w:val="none" w:sz="0" w:space="0" w:color="auto"/>
                      </w:divBdr>
                    </w:div>
                  </w:divsChild>
                </w:div>
                <w:div w:id="1398211265">
                  <w:marLeft w:val="0"/>
                  <w:marRight w:val="0"/>
                  <w:marTop w:val="0"/>
                  <w:marBottom w:val="0"/>
                  <w:divBdr>
                    <w:top w:val="none" w:sz="0" w:space="0" w:color="auto"/>
                    <w:left w:val="none" w:sz="0" w:space="0" w:color="auto"/>
                    <w:bottom w:val="none" w:sz="0" w:space="0" w:color="auto"/>
                    <w:right w:val="none" w:sz="0" w:space="0" w:color="auto"/>
                  </w:divBdr>
                  <w:divsChild>
                    <w:div w:id="550531209">
                      <w:marLeft w:val="0"/>
                      <w:marRight w:val="0"/>
                      <w:marTop w:val="0"/>
                      <w:marBottom w:val="0"/>
                      <w:divBdr>
                        <w:top w:val="none" w:sz="0" w:space="0" w:color="auto"/>
                        <w:left w:val="none" w:sz="0" w:space="0" w:color="auto"/>
                        <w:bottom w:val="none" w:sz="0" w:space="0" w:color="auto"/>
                        <w:right w:val="none" w:sz="0" w:space="0" w:color="auto"/>
                      </w:divBdr>
                    </w:div>
                  </w:divsChild>
                </w:div>
                <w:div w:id="588470114">
                  <w:marLeft w:val="0"/>
                  <w:marRight w:val="0"/>
                  <w:marTop w:val="0"/>
                  <w:marBottom w:val="0"/>
                  <w:divBdr>
                    <w:top w:val="none" w:sz="0" w:space="0" w:color="auto"/>
                    <w:left w:val="none" w:sz="0" w:space="0" w:color="auto"/>
                    <w:bottom w:val="none" w:sz="0" w:space="0" w:color="auto"/>
                    <w:right w:val="none" w:sz="0" w:space="0" w:color="auto"/>
                  </w:divBdr>
                  <w:divsChild>
                    <w:div w:id="820999661">
                      <w:marLeft w:val="0"/>
                      <w:marRight w:val="0"/>
                      <w:marTop w:val="0"/>
                      <w:marBottom w:val="0"/>
                      <w:divBdr>
                        <w:top w:val="none" w:sz="0" w:space="0" w:color="auto"/>
                        <w:left w:val="none" w:sz="0" w:space="0" w:color="auto"/>
                        <w:bottom w:val="none" w:sz="0" w:space="0" w:color="auto"/>
                        <w:right w:val="none" w:sz="0" w:space="0" w:color="auto"/>
                      </w:divBdr>
                    </w:div>
                  </w:divsChild>
                </w:div>
                <w:div w:id="1734739402">
                  <w:marLeft w:val="0"/>
                  <w:marRight w:val="0"/>
                  <w:marTop w:val="0"/>
                  <w:marBottom w:val="0"/>
                  <w:divBdr>
                    <w:top w:val="none" w:sz="0" w:space="0" w:color="auto"/>
                    <w:left w:val="none" w:sz="0" w:space="0" w:color="auto"/>
                    <w:bottom w:val="none" w:sz="0" w:space="0" w:color="auto"/>
                    <w:right w:val="none" w:sz="0" w:space="0" w:color="auto"/>
                  </w:divBdr>
                  <w:divsChild>
                    <w:div w:id="1926573018">
                      <w:marLeft w:val="0"/>
                      <w:marRight w:val="0"/>
                      <w:marTop w:val="0"/>
                      <w:marBottom w:val="0"/>
                      <w:divBdr>
                        <w:top w:val="none" w:sz="0" w:space="0" w:color="auto"/>
                        <w:left w:val="none" w:sz="0" w:space="0" w:color="auto"/>
                        <w:bottom w:val="none" w:sz="0" w:space="0" w:color="auto"/>
                        <w:right w:val="none" w:sz="0" w:space="0" w:color="auto"/>
                      </w:divBdr>
                    </w:div>
                  </w:divsChild>
                </w:div>
                <w:div w:id="312834963">
                  <w:marLeft w:val="0"/>
                  <w:marRight w:val="0"/>
                  <w:marTop w:val="0"/>
                  <w:marBottom w:val="0"/>
                  <w:divBdr>
                    <w:top w:val="none" w:sz="0" w:space="0" w:color="auto"/>
                    <w:left w:val="none" w:sz="0" w:space="0" w:color="auto"/>
                    <w:bottom w:val="none" w:sz="0" w:space="0" w:color="auto"/>
                    <w:right w:val="none" w:sz="0" w:space="0" w:color="auto"/>
                  </w:divBdr>
                  <w:divsChild>
                    <w:div w:id="429855045">
                      <w:marLeft w:val="0"/>
                      <w:marRight w:val="0"/>
                      <w:marTop w:val="0"/>
                      <w:marBottom w:val="0"/>
                      <w:divBdr>
                        <w:top w:val="none" w:sz="0" w:space="0" w:color="auto"/>
                        <w:left w:val="none" w:sz="0" w:space="0" w:color="auto"/>
                        <w:bottom w:val="none" w:sz="0" w:space="0" w:color="auto"/>
                        <w:right w:val="none" w:sz="0" w:space="0" w:color="auto"/>
                      </w:divBdr>
                    </w:div>
                  </w:divsChild>
                </w:div>
                <w:div w:id="476918791">
                  <w:marLeft w:val="0"/>
                  <w:marRight w:val="0"/>
                  <w:marTop w:val="0"/>
                  <w:marBottom w:val="0"/>
                  <w:divBdr>
                    <w:top w:val="none" w:sz="0" w:space="0" w:color="auto"/>
                    <w:left w:val="none" w:sz="0" w:space="0" w:color="auto"/>
                    <w:bottom w:val="none" w:sz="0" w:space="0" w:color="auto"/>
                    <w:right w:val="none" w:sz="0" w:space="0" w:color="auto"/>
                  </w:divBdr>
                  <w:divsChild>
                    <w:div w:id="1482312693">
                      <w:marLeft w:val="0"/>
                      <w:marRight w:val="0"/>
                      <w:marTop w:val="0"/>
                      <w:marBottom w:val="0"/>
                      <w:divBdr>
                        <w:top w:val="none" w:sz="0" w:space="0" w:color="auto"/>
                        <w:left w:val="none" w:sz="0" w:space="0" w:color="auto"/>
                        <w:bottom w:val="none" w:sz="0" w:space="0" w:color="auto"/>
                        <w:right w:val="none" w:sz="0" w:space="0" w:color="auto"/>
                      </w:divBdr>
                    </w:div>
                  </w:divsChild>
                </w:div>
                <w:div w:id="627131493">
                  <w:marLeft w:val="0"/>
                  <w:marRight w:val="0"/>
                  <w:marTop w:val="0"/>
                  <w:marBottom w:val="0"/>
                  <w:divBdr>
                    <w:top w:val="none" w:sz="0" w:space="0" w:color="auto"/>
                    <w:left w:val="none" w:sz="0" w:space="0" w:color="auto"/>
                    <w:bottom w:val="none" w:sz="0" w:space="0" w:color="auto"/>
                    <w:right w:val="none" w:sz="0" w:space="0" w:color="auto"/>
                  </w:divBdr>
                  <w:divsChild>
                    <w:div w:id="74595220">
                      <w:marLeft w:val="0"/>
                      <w:marRight w:val="0"/>
                      <w:marTop w:val="0"/>
                      <w:marBottom w:val="0"/>
                      <w:divBdr>
                        <w:top w:val="none" w:sz="0" w:space="0" w:color="auto"/>
                        <w:left w:val="none" w:sz="0" w:space="0" w:color="auto"/>
                        <w:bottom w:val="none" w:sz="0" w:space="0" w:color="auto"/>
                        <w:right w:val="none" w:sz="0" w:space="0" w:color="auto"/>
                      </w:divBdr>
                    </w:div>
                  </w:divsChild>
                </w:div>
                <w:div w:id="1864585352">
                  <w:marLeft w:val="0"/>
                  <w:marRight w:val="0"/>
                  <w:marTop w:val="0"/>
                  <w:marBottom w:val="0"/>
                  <w:divBdr>
                    <w:top w:val="none" w:sz="0" w:space="0" w:color="auto"/>
                    <w:left w:val="none" w:sz="0" w:space="0" w:color="auto"/>
                    <w:bottom w:val="none" w:sz="0" w:space="0" w:color="auto"/>
                    <w:right w:val="none" w:sz="0" w:space="0" w:color="auto"/>
                  </w:divBdr>
                  <w:divsChild>
                    <w:div w:id="2111852666">
                      <w:marLeft w:val="0"/>
                      <w:marRight w:val="0"/>
                      <w:marTop w:val="0"/>
                      <w:marBottom w:val="0"/>
                      <w:divBdr>
                        <w:top w:val="none" w:sz="0" w:space="0" w:color="auto"/>
                        <w:left w:val="none" w:sz="0" w:space="0" w:color="auto"/>
                        <w:bottom w:val="none" w:sz="0" w:space="0" w:color="auto"/>
                        <w:right w:val="none" w:sz="0" w:space="0" w:color="auto"/>
                      </w:divBdr>
                    </w:div>
                  </w:divsChild>
                </w:div>
                <w:div w:id="1224170931">
                  <w:marLeft w:val="0"/>
                  <w:marRight w:val="0"/>
                  <w:marTop w:val="0"/>
                  <w:marBottom w:val="0"/>
                  <w:divBdr>
                    <w:top w:val="none" w:sz="0" w:space="0" w:color="auto"/>
                    <w:left w:val="none" w:sz="0" w:space="0" w:color="auto"/>
                    <w:bottom w:val="none" w:sz="0" w:space="0" w:color="auto"/>
                    <w:right w:val="none" w:sz="0" w:space="0" w:color="auto"/>
                  </w:divBdr>
                  <w:divsChild>
                    <w:div w:id="519587253">
                      <w:marLeft w:val="0"/>
                      <w:marRight w:val="0"/>
                      <w:marTop w:val="0"/>
                      <w:marBottom w:val="0"/>
                      <w:divBdr>
                        <w:top w:val="none" w:sz="0" w:space="0" w:color="auto"/>
                        <w:left w:val="none" w:sz="0" w:space="0" w:color="auto"/>
                        <w:bottom w:val="none" w:sz="0" w:space="0" w:color="auto"/>
                        <w:right w:val="none" w:sz="0" w:space="0" w:color="auto"/>
                      </w:divBdr>
                    </w:div>
                  </w:divsChild>
                </w:div>
                <w:div w:id="2120179378">
                  <w:marLeft w:val="0"/>
                  <w:marRight w:val="0"/>
                  <w:marTop w:val="0"/>
                  <w:marBottom w:val="0"/>
                  <w:divBdr>
                    <w:top w:val="none" w:sz="0" w:space="0" w:color="auto"/>
                    <w:left w:val="none" w:sz="0" w:space="0" w:color="auto"/>
                    <w:bottom w:val="none" w:sz="0" w:space="0" w:color="auto"/>
                    <w:right w:val="none" w:sz="0" w:space="0" w:color="auto"/>
                  </w:divBdr>
                  <w:divsChild>
                    <w:div w:id="1007907758">
                      <w:marLeft w:val="0"/>
                      <w:marRight w:val="0"/>
                      <w:marTop w:val="0"/>
                      <w:marBottom w:val="0"/>
                      <w:divBdr>
                        <w:top w:val="none" w:sz="0" w:space="0" w:color="auto"/>
                        <w:left w:val="none" w:sz="0" w:space="0" w:color="auto"/>
                        <w:bottom w:val="none" w:sz="0" w:space="0" w:color="auto"/>
                        <w:right w:val="none" w:sz="0" w:space="0" w:color="auto"/>
                      </w:divBdr>
                    </w:div>
                  </w:divsChild>
                </w:div>
                <w:div w:id="677535629">
                  <w:marLeft w:val="0"/>
                  <w:marRight w:val="0"/>
                  <w:marTop w:val="0"/>
                  <w:marBottom w:val="0"/>
                  <w:divBdr>
                    <w:top w:val="none" w:sz="0" w:space="0" w:color="auto"/>
                    <w:left w:val="none" w:sz="0" w:space="0" w:color="auto"/>
                    <w:bottom w:val="none" w:sz="0" w:space="0" w:color="auto"/>
                    <w:right w:val="none" w:sz="0" w:space="0" w:color="auto"/>
                  </w:divBdr>
                  <w:divsChild>
                    <w:div w:id="1783840233">
                      <w:marLeft w:val="0"/>
                      <w:marRight w:val="0"/>
                      <w:marTop w:val="0"/>
                      <w:marBottom w:val="0"/>
                      <w:divBdr>
                        <w:top w:val="none" w:sz="0" w:space="0" w:color="auto"/>
                        <w:left w:val="none" w:sz="0" w:space="0" w:color="auto"/>
                        <w:bottom w:val="none" w:sz="0" w:space="0" w:color="auto"/>
                        <w:right w:val="none" w:sz="0" w:space="0" w:color="auto"/>
                      </w:divBdr>
                    </w:div>
                  </w:divsChild>
                </w:div>
                <w:div w:id="1606497601">
                  <w:marLeft w:val="0"/>
                  <w:marRight w:val="0"/>
                  <w:marTop w:val="0"/>
                  <w:marBottom w:val="0"/>
                  <w:divBdr>
                    <w:top w:val="none" w:sz="0" w:space="0" w:color="auto"/>
                    <w:left w:val="none" w:sz="0" w:space="0" w:color="auto"/>
                    <w:bottom w:val="none" w:sz="0" w:space="0" w:color="auto"/>
                    <w:right w:val="none" w:sz="0" w:space="0" w:color="auto"/>
                  </w:divBdr>
                  <w:divsChild>
                    <w:div w:id="1216618871">
                      <w:marLeft w:val="0"/>
                      <w:marRight w:val="0"/>
                      <w:marTop w:val="0"/>
                      <w:marBottom w:val="0"/>
                      <w:divBdr>
                        <w:top w:val="none" w:sz="0" w:space="0" w:color="auto"/>
                        <w:left w:val="none" w:sz="0" w:space="0" w:color="auto"/>
                        <w:bottom w:val="none" w:sz="0" w:space="0" w:color="auto"/>
                        <w:right w:val="none" w:sz="0" w:space="0" w:color="auto"/>
                      </w:divBdr>
                    </w:div>
                  </w:divsChild>
                </w:div>
                <w:div w:id="464347530">
                  <w:marLeft w:val="0"/>
                  <w:marRight w:val="0"/>
                  <w:marTop w:val="0"/>
                  <w:marBottom w:val="0"/>
                  <w:divBdr>
                    <w:top w:val="none" w:sz="0" w:space="0" w:color="auto"/>
                    <w:left w:val="none" w:sz="0" w:space="0" w:color="auto"/>
                    <w:bottom w:val="none" w:sz="0" w:space="0" w:color="auto"/>
                    <w:right w:val="none" w:sz="0" w:space="0" w:color="auto"/>
                  </w:divBdr>
                  <w:divsChild>
                    <w:div w:id="621036326">
                      <w:marLeft w:val="0"/>
                      <w:marRight w:val="0"/>
                      <w:marTop w:val="0"/>
                      <w:marBottom w:val="0"/>
                      <w:divBdr>
                        <w:top w:val="none" w:sz="0" w:space="0" w:color="auto"/>
                        <w:left w:val="none" w:sz="0" w:space="0" w:color="auto"/>
                        <w:bottom w:val="none" w:sz="0" w:space="0" w:color="auto"/>
                        <w:right w:val="none" w:sz="0" w:space="0" w:color="auto"/>
                      </w:divBdr>
                    </w:div>
                  </w:divsChild>
                </w:div>
                <w:div w:id="447047272">
                  <w:marLeft w:val="0"/>
                  <w:marRight w:val="0"/>
                  <w:marTop w:val="0"/>
                  <w:marBottom w:val="0"/>
                  <w:divBdr>
                    <w:top w:val="none" w:sz="0" w:space="0" w:color="auto"/>
                    <w:left w:val="none" w:sz="0" w:space="0" w:color="auto"/>
                    <w:bottom w:val="none" w:sz="0" w:space="0" w:color="auto"/>
                    <w:right w:val="none" w:sz="0" w:space="0" w:color="auto"/>
                  </w:divBdr>
                  <w:divsChild>
                    <w:div w:id="340745156">
                      <w:marLeft w:val="0"/>
                      <w:marRight w:val="0"/>
                      <w:marTop w:val="0"/>
                      <w:marBottom w:val="0"/>
                      <w:divBdr>
                        <w:top w:val="none" w:sz="0" w:space="0" w:color="auto"/>
                        <w:left w:val="none" w:sz="0" w:space="0" w:color="auto"/>
                        <w:bottom w:val="none" w:sz="0" w:space="0" w:color="auto"/>
                        <w:right w:val="none" w:sz="0" w:space="0" w:color="auto"/>
                      </w:divBdr>
                    </w:div>
                  </w:divsChild>
                </w:div>
                <w:div w:id="1596279441">
                  <w:marLeft w:val="0"/>
                  <w:marRight w:val="0"/>
                  <w:marTop w:val="0"/>
                  <w:marBottom w:val="0"/>
                  <w:divBdr>
                    <w:top w:val="none" w:sz="0" w:space="0" w:color="auto"/>
                    <w:left w:val="none" w:sz="0" w:space="0" w:color="auto"/>
                    <w:bottom w:val="none" w:sz="0" w:space="0" w:color="auto"/>
                    <w:right w:val="none" w:sz="0" w:space="0" w:color="auto"/>
                  </w:divBdr>
                  <w:divsChild>
                    <w:div w:id="1419866499">
                      <w:marLeft w:val="0"/>
                      <w:marRight w:val="0"/>
                      <w:marTop w:val="0"/>
                      <w:marBottom w:val="0"/>
                      <w:divBdr>
                        <w:top w:val="none" w:sz="0" w:space="0" w:color="auto"/>
                        <w:left w:val="none" w:sz="0" w:space="0" w:color="auto"/>
                        <w:bottom w:val="none" w:sz="0" w:space="0" w:color="auto"/>
                        <w:right w:val="none" w:sz="0" w:space="0" w:color="auto"/>
                      </w:divBdr>
                    </w:div>
                  </w:divsChild>
                </w:div>
                <w:div w:id="1379090306">
                  <w:marLeft w:val="0"/>
                  <w:marRight w:val="0"/>
                  <w:marTop w:val="0"/>
                  <w:marBottom w:val="0"/>
                  <w:divBdr>
                    <w:top w:val="none" w:sz="0" w:space="0" w:color="auto"/>
                    <w:left w:val="none" w:sz="0" w:space="0" w:color="auto"/>
                    <w:bottom w:val="none" w:sz="0" w:space="0" w:color="auto"/>
                    <w:right w:val="none" w:sz="0" w:space="0" w:color="auto"/>
                  </w:divBdr>
                  <w:divsChild>
                    <w:div w:id="1270088172">
                      <w:marLeft w:val="0"/>
                      <w:marRight w:val="0"/>
                      <w:marTop w:val="0"/>
                      <w:marBottom w:val="0"/>
                      <w:divBdr>
                        <w:top w:val="none" w:sz="0" w:space="0" w:color="auto"/>
                        <w:left w:val="none" w:sz="0" w:space="0" w:color="auto"/>
                        <w:bottom w:val="none" w:sz="0" w:space="0" w:color="auto"/>
                        <w:right w:val="none" w:sz="0" w:space="0" w:color="auto"/>
                      </w:divBdr>
                    </w:div>
                  </w:divsChild>
                </w:div>
                <w:div w:id="799615210">
                  <w:marLeft w:val="0"/>
                  <w:marRight w:val="0"/>
                  <w:marTop w:val="0"/>
                  <w:marBottom w:val="0"/>
                  <w:divBdr>
                    <w:top w:val="none" w:sz="0" w:space="0" w:color="auto"/>
                    <w:left w:val="none" w:sz="0" w:space="0" w:color="auto"/>
                    <w:bottom w:val="none" w:sz="0" w:space="0" w:color="auto"/>
                    <w:right w:val="none" w:sz="0" w:space="0" w:color="auto"/>
                  </w:divBdr>
                  <w:divsChild>
                    <w:div w:id="1729110720">
                      <w:marLeft w:val="0"/>
                      <w:marRight w:val="0"/>
                      <w:marTop w:val="0"/>
                      <w:marBottom w:val="0"/>
                      <w:divBdr>
                        <w:top w:val="none" w:sz="0" w:space="0" w:color="auto"/>
                        <w:left w:val="none" w:sz="0" w:space="0" w:color="auto"/>
                        <w:bottom w:val="none" w:sz="0" w:space="0" w:color="auto"/>
                        <w:right w:val="none" w:sz="0" w:space="0" w:color="auto"/>
                      </w:divBdr>
                    </w:div>
                  </w:divsChild>
                </w:div>
                <w:div w:id="736972609">
                  <w:marLeft w:val="0"/>
                  <w:marRight w:val="0"/>
                  <w:marTop w:val="0"/>
                  <w:marBottom w:val="0"/>
                  <w:divBdr>
                    <w:top w:val="none" w:sz="0" w:space="0" w:color="auto"/>
                    <w:left w:val="none" w:sz="0" w:space="0" w:color="auto"/>
                    <w:bottom w:val="none" w:sz="0" w:space="0" w:color="auto"/>
                    <w:right w:val="none" w:sz="0" w:space="0" w:color="auto"/>
                  </w:divBdr>
                  <w:divsChild>
                    <w:div w:id="471679108">
                      <w:marLeft w:val="0"/>
                      <w:marRight w:val="0"/>
                      <w:marTop w:val="0"/>
                      <w:marBottom w:val="0"/>
                      <w:divBdr>
                        <w:top w:val="none" w:sz="0" w:space="0" w:color="auto"/>
                        <w:left w:val="none" w:sz="0" w:space="0" w:color="auto"/>
                        <w:bottom w:val="none" w:sz="0" w:space="0" w:color="auto"/>
                        <w:right w:val="none" w:sz="0" w:space="0" w:color="auto"/>
                      </w:divBdr>
                    </w:div>
                  </w:divsChild>
                </w:div>
                <w:div w:id="414127119">
                  <w:marLeft w:val="0"/>
                  <w:marRight w:val="0"/>
                  <w:marTop w:val="0"/>
                  <w:marBottom w:val="0"/>
                  <w:divBdr>
                    <w:top w:val="none" w:sz="0" w:space="0" w:color="auto"/>
                    <w:left w:val="none" w:sz="0" w:space="0" w:color="auto"/>
                    <w:bottom w:val="none" w:sz="0" w:space="0" w:color="auto"/>
                    <w:right w:val="none" w:sz="0" w:space="0" w:color="auto"/>
                  </w:divBdr>
                  <w:divsChild>
                    <w:div w:id="305085455">
                      <w:marLeft w:val="0"/>
                      <w:marRight w:val="0"/>
                      <w:marTop w:val="0"/>
                      <w:marBottom w:val="0"/>
                      <w:divBdr>
                        <w:top w:val="none" w:sz="0" w:space="0" w:color="auto"/>
                        <w:left w:val="none" w:sz="0" w:space="0" w:color="auto"/>
                        <w:bottom w:val="none" w:sz="0" w:space="0" w:color="auto"/>
                        <w:right w:val="none" w:sz="0" w:space="0" w:color="auto"/>
                      </w:divBdr>
                    </w:div>
                  </w:divsChild>
                </w:div>
                <w:div w:id="1989632879">
                  <w:marLeft w:val="0"/>
                  <w:marRight w:val="0"/>
                  <w:marTop w:val="0"/>
                  <w:marBottom w:val="0"/>
                  <w:divBdr>
                    <w:top w:val="none" w:sz="0" w:space="0" w:color="auto"/>
                    <w:left w:val="none" w:sz="0" w:space="0" w:color="auto"/>
                    <w:bottom w:val="none" w:sz="0" w:space="0" w:color="auto"/>
                    <w:right w:val="none" w:sz="0" w:space="0" w:color="auto"/>
                  </w:divBdr>
                  <w:divsChild>
                    <w:div w:id="591428289">
                      <w:marLeft w:val="0"/>
                      <w:marRight w:val="0"/>
                      <w:marTop w:val="0"/>
                      <w:marBottom w:val="0"/>
                      <w:divBdr>
                        <w:top w:val="none" w:sz="0" w:space="0" w:color="auto"/>
                        <w:left w:val="none" w:sz="0" w:space="0" w:color="auto"/>
                        <w:bottom w:val="none" w:sz="0" w:space="0" w:color="auto"/>
                        <w:right w:val="none" w:sz="0" w:space="0" w:color="auto"/>
                      </w:divBdr>
                    </w:div>
                  </w:divsChild>
                </w:div>
                <w:div w:id="89619075">
                  <w:marLeft w:val="0"/>
                  <w:marRight w:val="0"/>
                  <w:marTop w:val="0"/>
                  <w:marBottom w:val="0"/>
                  <w:divBdr>
                    <w:top w:val="none" w:sz="0" w:space="0" w:color="auto"/>
                    <w:left w:val="none" w:sz="0" w:space="0" w:color="auto"/>
                    <w:bottom w:val="none" w:sz="0" w:space="0" w:color="auto"/>
                    <w:right w:val="none" w:sz="0" w:space="0" w:color="auto"/>
                  </w:divBdr>
                  <w:divsChild>
                    <w:div w:id="803036140">
                      <w:marLeft w:val="0"/>
                      <w:marRight w:val="0"/>
                      <w:marTop w:val="0"/>
                      <w:marBottom w:val="0"/>
                      <w:divBdr>
                        <w:top w:val="none" w:sz="0" w:space="0" w:color="auto"/>
                        <w:left w:val="none" w:sz="0" w:space="0" w:color="auto"/>
                        <w:bottom w:val="none" w:sz="0" w:space="0" w:color="auto"/>
                        <w:right w:val="none" w:sz="0" w:space="0" w:color="auto"/>
                      </w:divBdr>
                    </w:div>
                  </w:divsChild>
                </w:div>
                <w:div w:id="1871214981">
                  <w:marLeft w:val="0"/>
                  <w:marRight w:val="0"/>
                  <w:marTop w:val="0"/>
                  <w:marBottom w:val="0"/>
                  <w:divBdr>
                    <w:top w:val="none" w:sz="0" w:space="0" w:color="auto"/>
                    <w:left w:val="none" w:sz="0" w:space="0" w:color="auto"/>
                    <w:bottom w:val="none" w:sz="0" w:space="0" w:color="auto"/>
                    <w:right w:val="none" w:sz="0" w:space="0" w:color="auto"/>
                  </w:divBdr>
                  <w:divsChild>
                    <w:div w:id="321203963">
                      <w:marLeft w:val="0"/>
                      <w:marRight w:val="0"/>
                      <w:marTop w:val="0"/>
                      <w:marBottom w:val="0"/>
                      <w:divBdr>
                        <w:top w:val="none" w:sz="0" w:space="0" w:color="auto"/>
                        <w:left w:val="none" w:sz="0" w:space="0" w:color="auto"/>
                        <w:bottom w:val="none" w:sz="0" w:space="0" w:color="auto"/>
                        <w:right w:val="none" w:sz="0" w:space="0" w:color="auto"/>
                      </w:divBdr>
                    </w:div>
                  </w:divsChild>
                </w:div>
                <w:div w:id="1820461470">
                  <w:marLeft w:val="0"/>
                  <w:marRight w:val="0"/>
                  <w:marTop w:val="0"/>
                  <w:marBottom w:val="0"/>
                  <w:divBdr>
                    <w:top w:val="none" w:sz="0" w:space="0" w:color="auto"/>
                    <w:left w:val="none" w:sz="0" w:space="0" w:color="auto"/>
                    <w:bottom w:val="none" w:sz="0" w:space="0" w:color="auto"/>
                    <w:right w:val="none" w:sz="0" w:space="0" w:color="auto"/>
                  </w:divBdr>
                  <w:divsChild>
                    <w:div w:id="497041972">
                      <w:marLeft w:val="0"/>
                      <w:marRight w:val="0"/>
                      <w:marTop w:val="0"/>
                      <w:marBottom w:val="0"/>
                      <w:divBdr>
                        <w:top w:val="none" w:sz="0" w:space="0" w:color="auto"/>
                        <w:left w:val="none" w:sz="0" w:space="0" w:color="auto"/>
                        <w:bottom w:val="none" w:sz="0" w:space="0" w:color="auto"/>
                        <w:right w:val="none" w:sz="0" w:space="0" w:color="auto"/>
                      </w:divBdr>
                    </w:div>
                  </w:divsChild>
                </w:div>
                <w:div w:id="1288732289">
                  <w:marLeft w:val="0"/>
                  <w:marRight w:val="0"/>
                  <w:marTop w:val="0"/>
                  <w:marBottom w:val="0"/>
                  <w:divBdr>
                    <w:top w:val="none" w:sz="0" w:space="0" w:color="auto"/>
                    <w:left w:val="none" w:sz="0" w:space="0" w:color="auto"/>
                    <w:bottom w:val="none" w:sz="0" w:space="0" w:color="auto"/>
                    <w:right w:val="none" w:sz="0" w:space="0" w:color="auto"/>
                  </w:divBdr>
                  <w:divsChild>
                    <w:div w:id="2032756925">
                      <w:marLeft w:val="0"/>
                      <w:marRight w:val="0"/>
                      <w:marTop w:val="0"/>
                      <w:marBottom w:val="0"/>
                      <w:divBdr>
                        <w:top w:val="none" w:sz="0" w:space="0" w:color="auto"/>
                        <w:left w:val="none" w:sz="0" w:space="0" w:color="auto"/>
                        <w:bottom w:val="none" w:sz="0" w:space="0" w:color="auto"/>
                        <w:right w:val="none" w:sz="0" w:space="0" w:color="auto"/>
                      </w:divBdr>
                    </w:div>
                  </w:divsChild>
                </w:div>
                <w:div w:id="776678005">
                  <w:marLeft w:val="0"/>
                  <w:marRight w:val="0"/>
                  <w:marTop w:val="0"/>
                  <w:marBottom w:val="0"/>
                  <w:divBdr>
                    <w:top w:val="none" w:sz="0" w:space="0" w:color="auto"/>
                    <w:left w:val="none" w:sz="0" w:space="0" w:color="auto"/>
                    <w:bottom w:val="none" w:sz="0" w:space="0" w:color="auto"/>
                    <w:right w:val="none" w:sz="0" w:space="0" w:color="auto"/>
                  </w:divBdr>
                  <w:divsChild>
                    <w:div w:id="1433282190">
                      <w:marLeft w:val="0"/>
                      <w:marRight w:val="0"/>
                      <w:marTop w:val="0"/>
                      <w:marBottom w:val="0"/>
                      <w:divBdr>
                        <w:top w:val="none" w:sz="0" w:space="0" w:color="auto"/>
                        <w:left w:val="none" w:sz="0" w:space="0" w:color="auto"/>
                        <w:bottom w:val="none" w:sz="0" w:space="0" w:color="auto"/>
                        <w:right w:val="none" w:sz="0" w:space="0" w:color="auto"/>
                      </w:divBdr>
                    </w:div>
                  </w:divsChild>
                </w:div>
                <w:div w:id="1025402530">
                  <w:marLeft w:val="0"/>
                  <w:marRight w:val="0"/>
                  <w:marTop w:val="0"/>
                  <w:marBottom w:val="0"/>
                  <w:divBdr>
                    <w:top w:val="none" w:sz="0" w:space="0" w:color="auto"/>
                    <w:left w:val="none" w:sz="0" w:space="0" w:color="auto"/>
                    <w:bottom w:val="none" w:sz="0" w:space="0" w:color="auto"/>
                    <w:right w:val="none" w:sz="0" w:space="0" w:color="auto"/>
                  </w:divBdr>
                  <w:divsChild>
                    <w:div w:id="15867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0599">
          <w:marLeft w:val="0"/>
          <w:marRight w:val="0"/>
          <w:marTop w:val="0"/>
          <w:marBottom w:val="0"/>
          <w:divBdr>
            <w:top w:val="none" w:sz="0" w:space="0" w:color="auto"/>
            <w:left w:val="none" w:sz="0" w:space="0" w:color="auto"/>
            <w:bottom w:val="none" w:sz="0" w:space="0" w:color="auto"/>
            <w:right w:val="none" w:sz="0" w:space="0" w:color="auto"/>
          </w:divBdr>
          <w:divsChild>
            <w:div w:id="2101824954">
              <w:marLeft w:val="0"/>
              <w:marRight w:val="0"/>
              <w:marTop w:val="0"/>
              <w:marBottom w:val="0"/>
              <w:divBdr>
                <w:top w:val="none" w:sz="0" w:space="0" w:color="auto"/>
                <w:left w:val="none" w:sz="0" w:space="0" w:color="auto"/>
                <w:bottom w:val="none" w:sz="0" w:space="0" w:color="auto"/>
                <w:right w:val="none" w:sz="0" w:space="0" w:color="auto"/>
              </w:divBdr>
            </w:div>
            <w:div w:id="2087335244">
              <w:marLeft w:val="0"/>
              <w:marRight w:val="0"/>
              <w:marTop w:val="0"/>
              <w:marBottom w:val="0"/>
              <w:divBdr>
                <w:top w:val="none" w:sz="0" w:space="0" w:color="auto"/>
                <w:left w:val="none" w:sz="0" w:space="0" w:color="auto"/>
                <w:bottom w:val="none" w:sz="0" w:space="0" w:color="auto"/>
                <w:right w:val="none" w:sz="0" w:space="0" w:color="auto"/>
              </w:divBdr>
            </w:div>
            <w:div w:id="1022705718">
              <w:marLeft w:val="0"/>
              <w:marRight w:val="0"/>
              <w:marTop w:val="0"/>
              <w:marBottom w:val="0"/>
              <w:divBdr>
                <w:top w:val="none" w:sz="0" w:space="0" w:color="auto"/>
                <w:left w:val="none" w:sz="0" w:space="0" w:color="auto"/>
                <w:bottom w:val="none" w:sz="0" w:space="0" w:color="auto"/>
                <w:right w:val="none" w:sz="0" w:space="0" w:color="auto"/>
              </w:divBdr>
            </w:div>
            <w:div w:id="75516495">
              <w:marLeft w:val="0"/>
              <w:marRight w:val="0"/>
              <w:marTop w:val="0"/>
              <w:marBottom w:val="0"/>
              <w:divBdr>
                <w:top w:val="none" w:sz="0" w:space="0" w:color="auto"/>
                <w:left w:val="none" w:sz="0" w:space="0" w:color="auto"/>
                <w:bottom w:val="none" w:sz="0" w:space="0" w:color="auto"/>
                <w:right w:val="none" w:sz="0" w:space="0" w:color="auto"/>
              </w:divBdr>
            </w:div>
            <w:div w:id="1484925930">
              <w:marLeft w:val="0"/>
              <w:marRight w:val="0"/>
              <w:marTop w:val="0"/>
              <w:marBottom w:val="0"/>
              <w:divBdr>
                <w:top w:val="none" w:sz="0" w:space="0" w:color="auto"/>
                <w:left w:val="none" w:sz="0" w:space="0" w:color="auto"/>
                <w:bottom w:val="none" w:sz="0" w:space="0" w:color="auto"/>
                <w:right w:val="none" w:sz="0" w:space="0" w:color="auto"/>
              </w:divBdr>
            </w:div>
          </w:divsChild>
        </w:div>
        <w:div w:id="1562666261">
          <w:marLeft w:val="0"/>
          <w:marRight w:val="0"/>
          <w:marTop w:val="0"/>
          <w:marBottom w:val="0"/>
          <w:divBdr>
            <w:top w:val="none" w:sz="0" w:space="0" w:color="auto"/>
            <w:left w:val="none" w:sz="0" w:space="0" w:color="auto"/>
            <w:bottom w:val="none" w:sz="0" w:space="0" w:color="auto"/>
            <w:right w:val="none" w:sz="0" w:space="0" w:color="auto"/>
          </w:divBdr>
          <w:divsChild>
            <w:div w:id="1056969461">
              <w:marLeft w:val="0"/>
              <w:marRight w:val="0"/>
              <w:marTop w:val="0"/>
              <w:marBottom w:val="0"/>
              <w:divBdr>
                <w:top w:val="none" w:sz="0" w:space="0" w:color="auto"/>
                <w:left w:val="none" w:sz="0" w:space="0" w:color="auto"/>
                <w:bottom w:val="none" w:sz="0" w:space="0" w:color="auto"/>
                <w:right w:val="none" w:sz="0" w:space="0" w:color="auto"/>
              </w:divBdr>
            </w:div>
            <w:div w:id="83847029">
              <w:marLeft w:val="0"/>
              <w:marRight w:val="0"/>
              <w:marTop w:val="0"/>
              <w:marBottom w:val="0"/>
              <w:divBdr>
                <w:top w:val="none" w:sz="0" w:space="0" w:color="auto"/>
                <w:left w:val="none" w:sz="0" w:space="0" w:color="auto"/>
                <w:bottom w:val="none" w:sz="0" w:space="0" w:color="auto"/>
                <w:right w:val="none" w:sz="0" w:space="0" w:color="auto"/>
              </w:divBdr>
            </w:div>
            <w:div w:id="461658698">
              <w:marLeft w:val="0"/>
              <w:marRight w:val="0"/>
              <w:marTop w:val="0"/>
              <w:marBottom w:val="0"/>
              <w:divBdr>
                <w:top w:val="none" w:sz="0" w:space="0" w:color="auto"/>
                <w:left w:val="none" w:sz="0" w:space="0" w:color="auto"/>
                <w:bottom w:val="none" w:sz="0" w:space="0" w:color="auto"/>
                <w:right w:val="none" w:sz="0" w:space="0" w:color="auto"/>
              </w:divBdr>
            </w:div>
          </w:divsChild>
        </w:div>
        <w:div w:id="381713829">
          <w:marLeft w:val="0"/>
          <w:marRight w:val="0"/>
          <w:marTop w:val="0"/>
          <w:marBottom w:val="0"/>
          <w:divBdr>
            <w:top w:val="none" w:sz="0" w:space="0" w:color="auto"/>
            <w:left w:val="none" w:sz="0" w:space="0" w:color="auto"/>
            <w:bottom w:val="none" w:sz="0" w:space="0" w:color="auto"/>
            <w:right w:val="none" w:sz="0" w:space="0" w:color="auto"/>
          </w:divBdr>
          <w:divsChild>
            <w:div w:id="1847089884">
              <w:marLeft w:val="0"/>
              <w:marRight w:val="0"/>
              <w:marTop w:val="0"/>
              <w:marBottom w:val="0"/>
              <w:divBdr>
                <w:top w:val="none" w:sz="0" w:space="0" w:color="auto"/>
                <w:left w:val="none" w:sz="0" w:space="0" w:color="auto"/>
                <w:bottom w:val="none" w:sz="0" w:space="0" w:color="auto"/>
                <w:right w:val="none" w:sz="0" w:space="0" w:color="auto"/>
              </w:divBdr>
            </w:div>
            <w:div w:id="1269041570">
              <w:marLeft w:val="0"/>
              <w:marRight w:val="0"/>
              <w:marTop w:val="0"/>
              <w:marBottom w:val="0"/>
              <w:divBdr>
                <w:top w:val="none" w:sz="0" w:space="0" w:color="auto"/>
                <w:left w:val="none" w:sz="0" w:space="0" w:color="auto"/>
                <w:bottom w:val="none" w:sz="0" w:space="0" w:color="auto"/>
                <w:right w:val="none" w:sz="0" w:space="0" w:color="auto"/>
              </w:divBdr>
            </w:div>
          </w:divsChild>
        </w:div>
        <w:div w:id="1805660226">
          <w:marLeft w:val="0"/>
          <w:marRight w:val="0"/>
          <w:marTop w:val="0"/>
          <w:marBottom w:val="0"/>
          <w:divBdr>
            <w:top w:val="none" w:sz="0" w:space="0" w:color="auto"/>
            <w:left w:val="none" w:sz="0" w:space="0" w:color="auto"/>
            <w:bottom w:val="none" w:sz="0" w:space="0" w:color="auto"/>
            <w:right w:val="none" w:sz="0" w:space="0" w:color="auto"/>
          </w:divBdr>
          <w:divsChild>
            <w:div w:id="1339772570">
              <w:marLeft w:val="0"/>
              <w:marRight w:val="0"/>
              <w:marTop w:val="0"/>
              <w:marBottom w:val="0"/>
              <w:divBdr>
                <w:top w:val="none" w:sz="0" w:space="0" w:color="auto"/>
                <w:left w:val="none" w:sz="0" w:space="0" w:color="auto"/>
                <w:bottom w:val="none" w:sz="0" w:space="0" w:color="auto"/>
                <w:right w:val="none" w:sz="0" w:space="0" w:color="auto"/>
              </w:divBdr>
            </w:div>
            <w:div w:id="419984811">
              <w:marLeft w:val="0"/>
              <w:marRight w:val="0"/>
              <w:marTop w:val="0"/>
              <w:marBottom w:val="0"/>
              <w:divBdr>
                <w:top w:val="none" w:sz="0" w:space="0" w:color="auto"/>
                <w:left w:val="none" w:sz="0" w:space="0" w:color="auto"/>
                <w:bottom w:val="none" w:sz="0" w:space="0" w:color="auto"/>
                <w:right w:val="none" w:sz="0" w:space="0" w:color="auto"/>
              </w:divBdr>
            </w:div>
            <w:div w:id="1180700140">
              <w:marLeft w:val="0"/>
              <w:marRight w:val="0"/>
              <w:marTop w:val="0"/>
              <w:marBottom w:val="0"/>
              <w:divBdr>
                <w:top w:val="none" w:sz="0" w:space="0" w:color="auto"/>
                <w:left w:val="none" w:sz="0" w:space="0" w:color="auto"/>
                <w:bottom w:val="none" w:sz="0" w:space="0" w:color="auto"/>
                <w:right w:val="none" w:sz="0" w:space="0" w:color="auto"/>
              </w:divBdr>
            </w:div>
            <w:div w:id="615526442">
              <w:marLeft w:val="0"/>
              <w:marRight w:val="0"/>
              <w:marTop w:val="0"/>
              <w:marBottom w:val="0"/>
              <w:divBdr>
                <w:top w:val="none" w:sz="0" w:space="0" w:color="auto"/>
                <w:left w:val="none" w:sz="0" w:space="0" w:color="auto"/>
                <w:bottom w:val="none" w:sz="0" w:space="0" w:color="auto"/>
                <w:right w:val="none" w:sz="0" w:space="0" w:color="auto"/>
              </w:divBdr>
            </w:div>
            <w:div w:id="833490174">
              <w:marLeft w:val="0"/>
              <w:marRight w:val="0"/>
              <w:marTop w:val="0"/>
              <w:marBottom w:val="0"/>
              <w:divBdr>
                <w:top w:val="none" w:sz="0" w:space="0" w:color="auto"/>
                <w:left w:val="none" w:sz="0" w:space="0" w:color="auto"/>
                <w:bottom w:val="none" w:sz="0" w:space="0" w:color="auto"/>
                <w:right w:val="none" w:sz="0" w:space="0" w:color="auto"/>
              </w:divBdr>
            </w:div>
          </w:divsChild>
        </w:div>
        <w:div w:id="824928692">
          <w:marLeft w:val="0"/>
          <w:marRight w:val="0"/>
          <w:marTop w:val="0"/>
          <w:marBottom w:val="0"/>
          <w:divBdr>
            <w:top w:val="none" w:sz="0" w:space="0" w:color="auto"/>
            <w:left w:val="none" w:sz="0" w:space="0" w:color="auto"/>
            <w:bottom w:val="none" w:sz="0" w:space="0" w:color="auto"/>
            <w:right w:val="none" w:sz="0" w:space="0" w:color="auto"/>
          </w:divBdr>
          <w:divsChild>
            <w:div w:id="1584340945">
              <w:marLeft w:val="0"/>
              <w:marRight w:val="0"/>
              <w:marTop w:val="0"/>
              <w:marBottom w:val="0"/>
              <w:divBdr>
                <w:top w:val="none" w:sz="0" w:space="0" w:color="auto"/>
                <w:left w:val="none" w:sz="0" w:space="0" w:color="auto"/>
                <w:bottom w:val="none" w:sz="0" w:space="0" w:color="auto"/>
                <w:right w:val="none" w:sz="0" w:space="0" w:color="auto"/>
              </w:divBdr>
            </w:div>
            <w:div w:id="1974479613">
              <w:marLeft w:val="0"/>
              <w:marRight w:val="0"/>
              <w:marTop w:val="0"/>
              <w:marBottom w:val="0"/>
              <w:divBdr>
                <w:top w:val="none" w:sz="0" w:space="0" w:color="auto"/>
                <w:left w:val="none" w:sz="0" w:space="0" w:color="auto"/>
                <w:bottom w:val="none" w:sz="0" w:space="0" w:color="auto"/>
                <w:right w:val="none" w:sz="0" w:space="0" w:color="auto"/>
              </w:divBdr>
            </w:div>
          </w:divsChild>
        </w:div>
        <w:div w:id="1566454420">
          <w:marLeft w:val="0"/>
          <w:marRight w:val="0"/>
          <w:marTop w:val="0"/>
          <w:marBottom w:val="0"/>
          <w:divBdr>
            <w:top w:val="none" w:sz="0" w:space="0" w:color="auto"/>
            <w:left w:val="none" w:sz="0" w:space="0" w:color="auto"/>
            <w:bottom w:val="none" w:sz="0" w:space="0" w:color="auto"/>
            <w:right w:val="none" w:sz="0" w:space="0" w:color="auto"/>
          </w:divBdr>
          <w:divsChild>
            <w:div w:id="519391974">
              <w:marLeft w:val="0"/>
              <w:marRight w:val="0"/>
              <w:marTop w:val="0"/>
              <w:marBottom w:val="0"/>
              <w:divBdr>
                <w:top w:val="none" w:sz="0" w:space="0" w:color="auto"/>
                <w:left w:val="none" w:sz="0" w:space="0" w:color="auto"/>
                <w:bottom w:val="none" w:sz="0" w:space="0" w:color="auto"/>
                <w:right w:val="none" w:sz="0" w:space="0" w:color="auto"/>
              </w:divBdr>
            </w:div>
            <w:div w:id="84696004">
              <w:marLeft w:val="0"/>
              <w:marRight w:val="0"/>
              <w:marTop w:val="0"/>
              <w:marBottom w:val="0"/>
              <w:divBdr>
                <w:top w:val="none" w:sz="0" w:space="0" w:color="auto"/>
                <w:left w:val="none" w:sz="0" w:space="0" w:color="auto"/>
                <w:bottom w:val="none" w:sz="0" w:space="0" w:color="auto"/>
                <w:right w:val="none" w:sz="0" w:space="0" w:color="auto"/>
              </w:divBdr>
            </w:div>
            <w:div w:id="1251893080">
              <w:marLeft w:val="0"/>
              <w:marRight w:val="0"/>
              <w:marTop w:val="0"/>
              <w:marBottom w:val="0"/>
              <w:divBdr>
                <w:top w:val="none" w:sz="0" w:space="0" w:color="auto"/>
                <w:left w:val="none" w:sz="0" w:space="0" w:color="auto"/>
                <w:bottom w:val="none" w:sz="0" w:space="0" w:color="auto"/>
                <w:right w:val="none" w:sz="0" w:space="0" w:color="auto"/>
              </w:divBdr>
            </w:div>
          </w:divsChild>
        </w:div>
        <w:div w:id="1949384825">
          <w:marLeft w:val="0"/>
          <w:marRight w:val="0"/>
          <w:marTop w:val="0"/>
          <w:marBottom w:val="0"/>
          <w:divBdr>
            <w:top w:val="none" w:sz="0" w:space="0" w:color="auto"/>
            <w:left w:val="none" w:sz="0" w:space="0" w:color="auto"/>
            <w:bottom w:val="none" w:sz="0" w:space="0" w:color="auto"/>
            <w:right w:val="none" w:sz="0" w:space="0" w:color="auto"/>
          </w:divBdr>
          <w:divsChild>
            <w:div w:id="1319502817">
              <w:marLeft w:val="0"/>
              <w:marRight w:val="0"/>
              <w:marTop w:val="0"/>
              <w:marBottom w:val="0"/>
              <w:divBdr>
                <w:top w:val="none" w:sz="0" w:space="0" w:color="auto"/>
                <w:left w:val="none" w:sz="0" w:space="0" w:color="auto"/>
                <w:bottom w:val="none" w:sz="0" w:space="0" w:color="auto"/>
                <w:right w:val="none" w:sz="0" w:space="0" w:color="auto"/>
              </w:divBdr>
            </w:div>
            <w:div w:id="1355962023">
              <w:marLeft w:val="0"/>
              <w:marRight w:val="0"/>
              <w:marTop w:val="0"/>
              <w:marBottom w:val="0"/>
              <w:divBdr>
                <w:top w:val="none" w:sz="0" w:space="0" w:color="auto"/>
                <w:left w:val="none" w:sz="0" w:space="0" w:color="auto"/>
                <w:bottom w:val="none" w:sz="0" w:space="0" w:color="auto"/>
                <w:right w:val="none" w:sz="0" w:space="0" w:color="auto"/>
              </w:divBdr>
            </w:div>
            <w:div w:id="2002462990">
              <w:marLeft w:val="0"/>
              <w:marRight w:val="0"/>
              <w:marTop w:val="0"/>
              <w:marBottom w:val="0"/>
              <w:divBdr>
                <w:top w:val="none" w:sz="0" w:space="0" w:color="auto"/>
                <w:left w:val="none" w:sz="0" w:space="0" w:color="auto"/>
                <w:bottom w:val="none" w:sz="0" w:space="0" w:color="auto"/>
                <w:right w:val="none" w:sz="0" w:space="0" w:color="auto"/>
              </w:divBdr>
            </w:div>
            <w:div w:id="394745169">
              <w:marLeft w:val="0"/>
              <w:marRight w:val="0"/>
              <w:marTop w:val="0"/>
              <w:marBottom w:val="0"/>
              <w:divBdr>
                <w:top w:val="none" w:sz="0" w:space="0" w:color="auto"/>
                <w:left w:val="none" w:sz="0" w:space="0" w:color="auto"/>
                <w:bottom w:val="none" w:sz="0" w:space="0" w:color="auto"/>
                <w:right w:val="none" w:sz="0" w:space="0" w:color="auto"/>
              </w:divBdr>
            </w:div>
            <w:div w:id="588081192">
              <w:marLeft w:val="0"/>
              <w:marRight w:val="0"/>
              <w:marTop w:val="0"/>
              <w:marBottom w:val="0"/>
              <w:divBdr>
                <w:top w:val="none" w:sz="0" w:space="0" w:color="auto"/>
                <w:left w:val="none" w:sz="0" w:space="0" w:color="auto"/>
                <w:bottom w:val="none" w:sz="0" w:space="0" w:color="auto"/>
                <w:right w:val="none" w:sz="0" w:space="0" w:color="auto"/>
              </w:divBdr>
            </w:div>
          </w:divsChild>
        </w:div>
        <w:div w:id="769853142">
          <w:marLeft w:val="0"/>
          <w:marRight w:val="0"/>
          <w:marTop w:val="0"/>
          <w:marBottom w:val="0"/>
          <w:divBdr>
            <w:top w:val="none" w:sz="0" w:space="0" w:color="auto"/>
            <w:left w:val="none" w:sz="0" w:space="0" w:color="auto"/>
            <w:bottom w:val="none" w:sz="0" w:space="0" w:color="auto"/>
            <w:right w:val="none" w:sz="0" w:space="0" w:color="auto"/>
          </w:divBdr>
          <w:divsChild>
            <w:div w:id="1838954805">
              <w:marLeft w:val="0"/>
              <w:marRight w:val="0"/>
              <w:marTop w:val="0"/>
              <w:marBottom w:val="0"/>
              <w:divBdr>
                <w:top w:val="none" w:sz="0" w:space="0" w:color="auto"/>
                <w:left w:val="none" w:sz="0" w:space="0" w:color="auto"/>
                <w:bottom w:val="none" w:sz="0" w:space="0" w:color="auto"/>
                <w:right w:val="none" w:sz="0" w:space="0" w:color="auto"/>
              </w:divBdr>
            </w:div>
            <w:div w:id="995838039">
              <w:marLeft w:val="0"/>
              <w:marRight w:val="0"/>
              <w:marTop w:val="0"/>
              <w:marBottom w:val="0"/>
              <w:divBdr>
                <w:top w:val="none" w:sz="0" w:space="0" w:color="auto"/>
                <w:left w:val="none" w:sz="0" w:space="0" w:color="auto"/>
                <w:bottom w:val="none" w:sz="0" w:space="0" w:color="auto"/>
                <w:right w:val="none" w:sz="0" w:space="0" w:color="auto"/>
              </w:divBdr>
            </w:div>
            <w:div w:id="1014914557">
              <w:marLeft w:val="0"/>
              <w:marRight w:val="0"/>
              <w:marTop w:val="0"/>
              <w:marBottom w:val="0"/>
              <w:divBdr>
                <w:top w:val="none" w:sz="0" w:space="0" w:color="auto"/>
                <w:left w:val="none" w:sz="0" w:space="0" w:color="auto"/>
                <w:bottom w:val="none" w:sz="0" w:space="0" w:color="auto"/>
                <w:right w:val="none" w:sz="0" w:space="0" w:color="auto"/>
              </w:divBdr>
            </w:div>
            <w:div w:id="1358965478">
              <w:marLeft w:val="0"/>
              <w:marRight w:val="0"/>
              <w:marTop w:val="0"/>
              <w:marBottom w:val="0"/>
              <w:divBdr>
                <w:top w:val="none" w:sz="0" w:space="0" w:color="auto"/>
                <w:left w:val="none" w:sz="0" w:space="0" w:color="auto"/>
                <w:bottom w:val="none" w:sz="0" w:space="0" w:color="auto"/>
                <w:right w:val="none" w:sz="0" w:space="0" w:color="auto"/>
              </w:divBdr>
            </w:div>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 w:id="1734308463">
          <w:marLeft w:val="0"/>
          <w:marRight w:val="0"/>
          <w:marTop w:val="0"/>
          <w:marBottom w:val="0"/>
          <w:divBdr>
            <w:top w:val="none" w:sz="0" w:space="0" w:color="auto"/>
            <w:left w:val="none" w:sz="0" w:space="0" w:color="auto"/>
            <w:bottom w:val="none" w:sz="0" w:space="0" w:color="auto"/>
            <w:right w:val="none" w:sz="0" w:space="0" w:color="auto"/>
          </w:divBdr>
          <w:divsChild>
            <w:div w:id="1442722037">
              <w:marLeft w:val="0"/>
              <w:marRight w:val="0"/>
              <w:marTop w:val="0"/>
              <w:marBottom w:val="0"/>
              <w:divBdr>
                <w:top w:val="none" w:sz="0" w:space="0" w:color="auto"/>
                <w:left w:val="none" w:sz="0" w:space="0" w:color="auto"/>
                <w:bottom w:val="none" w:sz="0" w:space="0" w:color="auto"/>
                <w:right w:val="none" w:sz="0" w:space="0" w:color="auto"/>
              </w:divBdr>
            </w:div>
            <w:div w:id="476185222">
              <w:marLeft w:val="0"/>
              <w:marRight w:val="0"/>
              <w:marTop w:val="0"/>
              <w:marBottom w:val="0"/>
              <w:divBdr>
                <w:top w:val="none" w:sz="0" w:space="0" w:color="auto"/>
                <w:left w:val="none" w:sz="0" w:space="0" w:color="auto"/>
                <w:bottom w:val="none" w:sz="0" w:space="0" w:color="auto"/>
                <w:right w:val="none" w:sz="0" w:space="0" w:color="auto"/>
              </w:divBdr>
            </w:div>
            <w:div w:id="1628777419">
              <w:marLeft w:val="0"/>
              <w:marRight w:val="0"/>
              <w:marTop w:val="0"/>
              <w:marBottom w:val="0"/>
              <w:divBdr>
                <w:top w:val="none" w:sz="0" w:space="0" w:color="auto"/>
                <w:left w:val="none" w:sz="0" w:space="0" w:color="auto"/>
                <w:bottom w:val="none" w:sz="0" w:space="0" w:color="auto"/>
                <w:right w:val="none" w:sz="0" w:space="0" w:color="auto"/>
              </w:divBdr>
            </w:div>
            <w:div w:id="644967721">
              <w:marLeft w:val="0"/>
              <w:marRight w:val="0"/>
              <w:marTop w:val="0"/>
              <w:marBottom w:val="0"/>
              <w:divBdr>
                <w:top w:val="none" w:sz="0" w:space="0" w:color="auto"/>
                <w:left w:val="none" w:sz="0" w:space="0" w:color="auto"/>
                <w:bottom w:val="none" w:sz="0" w:space="0" w:color="auto"/>
                <w:right w:val="none" w:sz="0" w:space="0" w:color="auto"/>
              </w:divBdr>
            </w:div>
          </w:divsChild>
        </w:div>
        <w:div w:id="1722554324">
          <w:marLeft w:val="0"/>
          <w:marRight w:val="0"/>
          <w:marTop w:val="0"/>
          <w:marBottom w:val="0"/>
          <w:divBdr>
            <w:top w:val="none" w:sz="0" w:space="0" w:color="auto"/>
            <w:left w:val="none" w:sz="0" w:space="0" w:color="auto"/>
            <w:bottom w:val="none" w:sz="0" w:space="0" w:color="auto"/>
            <w:right w:val="none" w:sz="0" w:space="0" w:color="auto"/>
          </w:divBdr>
          <w:divsChild>
            <w:div w:id="1052271477">
              <w:marLeft w:val="0"/>
              <w:marRight w:val="0"/>
              <w:marTop w:val="0"/>
              <w:marBottom w:val="0"/>
              <w:divBdr>
                <w:top w:val="none" w:sz="0" w:space="0" w:color="auto"/>
                <w:left w:val="none" w:sz="0" w:space="0" w:color="auto"/>
                <w:bottom w:val="none" w:sz="0" w:space="0" w:color="auto"/>
                <w:right w:val="none" w:sz="0" w:space="0" w:color="auto"/>
              </w:divBdr>
            </w:div>
            <w:div w:id="638536221">
              <w:marLeft w:val="0"/>
              <w:marRight w:val="0"/>
              <w:marTop w:val="0"/>
              <w:marBottom w:val="0"/>
              <w:divBdr>
                <w:top w:val="none" w:sz="0" w:space="0" w:color="auto"/>
                <w:left w:val="none" w:sz="0" w:space="0" w:color="auto"/>
                <w:bottom w:val="none" w:sz="0" w:space="0" w:color="auto"/>
                <w:right w:val="none" w:sz="0" w:space="0" w:color="auto"/>
              </w:divBdr>
            </w:div>
            <w:div w:id="1544829771">
              <w:marLeft w:val="0"/>
              <w:marRight w:val="0"/>
              <w:marTop w:val="0"/>
              <w:marBottom w:val="0"/>
              <w:divBdr>
                <w:top w:val="none" w:sz="0" w:space="0" w:color="auto"/>
                <w:left w:val="none" w:sz="0" w:space="0" w:color="auto"/>
                <w:bottom w:val="none" w:sz="0" w:space="0" w:color="auto"/>
                <w:right w:val="none" w:sz="0" w:space="0" w:color="auto"/>
              </w:divBdr>
            </w:div>
            <w:div w:id="874536675">
              <w:marLeft w:val="0"/>
              <w:marRight w:val="0"/>
              <w:marTop w:val="0"/>
              <w:marBottom w:val="0"/>
              <w:divBdr>
                <w:top w:val="none" w:sz="0" w:space="0" w:color="auto"/>
                <w:left w:val="none" w:sz="0" w:space="0" w:color="auto"/>
                <w:bottom w:val="none" w:sz="0" w:space="0" w:color="auto"/>
                <w:right w:val="none" w:sz="0" w:space="0" w:color="auto"/>
              </w:divBdr>
            </w:div>
            <w:div w:id="485434113">
              <w:marLeft w:val="0"/>
              <w:marRight w:val="0"/>
              <w:marTop w:val="0"/>
              <w:marBottom w:val="0"/>
              <w:divBdr>
                <w:top w:val="none" w:sz="0" w:space="0" w:color="auto"/>
                <w:left w:val="none" w:sz="0" w:space="0" w:color="auto"/>
                <w:bottom w:val="none" w:sz="0" w:space="0" w:color="auto"/>
                <w:right w:val="none" w:sz="0" w:space="0" w:color="auto"/>
              </w:divBdr>
            </w:div>
          </w:divsChild>
        </w:div>
        <w:div w:id="1223564289">
          <w:marLeft w:val="0"/>
          <w:marRight w:val="0"/>
          <w:marTop w:val="0"/>
          <w:marBottom w:val="0"/>
          <w:divBdr>
            <w:top w:val="none" w:sz="0" w:space="0" w:color="auto"/>
            <w:left w:val="none" w:sz="0" w:space="0" w:color="auto"/>
            <w:bottom w:val="none" w:sz="0" w:space="0" w:color="auto"/>
            <w:right w:val="none" w:sz="0" w:space="0" w:color="auto"/>
          </w:divBdr>
          <w:divsChild>
            <w:div w:id="28191623">
              <w:marLeft w:val="0"/>
              <w:marRight w:val="0"/>
              <w:marTop w:val="0"/>
              <w:marBottom w:val="0"/>
              <w:divBdr>
                <w:top w:val="none" w:sz="0" w:space="0" w:color="auto"/>
                <w:left w:val="none" w:sz="0" w:space="0" w:color="auto"/>
                <w:bottom w:val="none" w:sz="0" w:space="0" w:color="auto"/>
                <w:right w:val="none" w:sz="0" w:space="0" w:color="auto"/>
              </w:divBdr>
            </w:div>
            <w:div w:id="1910916945">
              <w:marLeft w:val="0"/>
              <w:marRight w:val="0"/>
              <w:marTop w:val="0"/>
              <w:marBottom w:val="0"/>
              <w:divBdr>
                <w:top w:val="none" w:sz="0" w:space="0" w:color="auto"/>
                <w:left w:val="none" w:sz="0" w:space="0" w:color="auto"/>
                <w:bottom w:val="none" w:sz="0" w:space="0" w:color="auto"/>
                <w:right w:val="none" w:sz="0" w:space="0" w:color="auto"/>
              </w:divBdr>
            </w:div>
            <w:div w:id="803812191">
              <w:marLeft w:val="0"/>
              <w:marRight w:val="0"/>
              <w:marTop w:val="0"/>
              <w:marBottom w:val="0"/>
              <w:divBdr>
                <w:top w:val="none" w:sz="0" w:space="0" w:color="auto"/>
                <w:left w:val="none" w:sz="0" w:space="0" w:color="auto"/>
                <w:bottom w:val="none" w:sz="0" w:space="0" w:color="auto"/>
                <w:right w:val="none" w:sz="0" w:space="0" w:color="auto"/>
              </w:divBdr>
            </w:div>
            <w:div w:id="1630475497">
              <w:marLeft w:val="0"/>
              <w:marRight w:val="0"/>
              <w:marTop w:val="0"/>
              <w:marBottom w:val="0"/>
              <w:divBdr>
                <w:top w:val="none" w:sz="0" w:space="0" w:color="auto"/>
                <w:left w:val="none" w:sz="0" w:space="0" w:color="auto"/>
                <w:bottom w:val="none" w:sz="0" w:space="0" w:color="auto"/>
                <w:right w:val="none" w:sz="0" w:space="0" w:color="auto"/>
              </w:divBdr>
            </w:div>
          </w:divsChild>
        </w:div>
        <w:div w:id="2068917228">
          <w:marLeft w:val="0"/>
          <w:marRight w:val="0"/>
          <w:marTop w:val="0"/>
          <w:marBottom w:val="0"/>
          <w:divBdr>
            <w:top w:val="none" w:sz="0" w:space="0" w:color="auto"/>
            <w:left w:val="none" w:sz="0" w:space="0" w:color="auto"/>
            <w:bottom w:val="none" w:sz="0" w:space="0" w:color="auto"/>
            <w:right w:val="none" w:sz="0" w:space="0" w:color="auto"/>
          </w:divBdr>
          <w:divsChild>
            <w:div w:id="916398509">
              <w:marLeft w:val="-75"/>
              <w:marRight w:val="0"/>
              <w:marTop w:val="30"/>
              <w:marBottom w:val="30"/>
              <w:divBdr>
                <w:top w:val="none" w:sz="0" w:space="0" w:color="auto"/>
                <w:left w:val="none" w:sz="0" w:space="0" w:color="auto"/>
                <w:bottom w:val="none" w:sz="0" w:space="0" w:color="auto"/>
                <w:right w:val="none" w:sz="0" w:space="0" w:color="auto"/>
              </w:divBdr>
              <w:divsChild>
                <w:div w:id="178933933">
                  <w:marLeft w:val="0"/>
                  <w:marRight w:val="0"/>
                  <w:marTop w:val="0"/>
                  <w:marBottom w:val="0"/>
                  <w:divBdr>
                    <w:top w:val="none" w:sz="0" w:space="0" w:color="auto"/>
                    <w:left w:val="none" w:sz="0" w:space="0" w:color="auto"/>
                    <w:bottom w:val="none" w:sz="0" w:space="0" w:color="auto"/>
                    <w:right w:val="none" w:sz="0" w:space="0" w:color="auto"/>
                  </w:divBdr>
                  <w:divsChild>
                    <w:div w:id="1395619879">
                      <w:marLeft w:val="0"/>
                      <w:marRight w:val="0"/>
                      <w:marTop w:val="0"/>
                      <w:marBottom w:val="0"/>
                      <w:divBdr>
                        <w:top w:val="none" w:sz="0" w:space="0" w:color="auto"/>
                        <w:left w:val="none" w:sz="0" w:space="0" w:color="auto"/>
                        <w:bottom w:val="none" w:sz="0" w:space="0" w:color="auto"/>
                        <w:right w:val="none" w:sz="0" w:space="0" w:color="auto"/>
                      </w:divBdr>
                    </w:div>
                  </w:divsChild>
                </w:div>
                <w:div w:id="1495338352">
                  <w:marLeft w:val="0"/>
                  <w:marRight w:val="0"/>
                  <w:marTop w:val="0"/>
                  <w:marBottom w:val="0"/>
                  <w:divBdr>
                    <w:top w:val="none" w:sz="0" w:space="0" w:color="auto"/>
                    <w:left w:val="none" w:sz="0" w:space="0" w:color="auto"/>
                    <w:bottom w:val="none" w:sz="0" w:space="0" w:color="auto"/>
                    <w:right w:val="none" w:sz="0" w:space="0" w:color="auto"/>
                  </w:divBdr>
                  <w:divsChild>
                    <w:div w:id="748887238">
                      <w:marLeft w:val="0"/>
                      <w:marRight w:val="0"/>
                      <w:marTop w:val="0"/>
                      <w:marBottom w:val="0"/>
                      <w:divBdr>
                        <w:top w:val="none" w:sz="0" w:space="0" w:color="auto"/>
                        <w:left w:val="none" w:sz="0" w:space="0" w:color="auto"/>
                        <w:bottom w:val="none" w:sz="0" w:space="0" w:color="auto"/>
                        <w:right w:val="none" w:sz="0" w:space="0" w:color="auto"/>
                      </w:divBdr>
                    </w:div>
                  </w:divsChild>
                </w:div>
                <w:div w:id="840390512">
                  <w:marLeft w:val="0"/>
                  <w:marRight w:val="0"/>
                  <w:marTop w:val="0"/>
                  <w:marBottom w:val="0"/>
                  <w:divBdr>
                    <w:top w:val="none" w:sz="0" w:space="0" w:color="auto"/>
                    <w:left w:val="none" w:sz="0" w:space="0" w:color="auto"/>
                    <w:bottom w:val="none" w:sz="0" w:space="0" w:color="auto"/>
                    <w:right w:val="none" w:sz="0" w:space="0" w:color="auto"/>
                  </w:divBdr>
                  <w:divsChild>
                    <w:div w:id="2096971845">
                      <w:marLeft w:val="0"/>
                      <w:marRight w:val="0"/>
                      <w:marTop w:val="0"/>
                      <w:marBottom w:val="0"/>
                      <w:divBdr>
                        <w:top w:val="none" w:sz="0" w:space="0" w:color="auto"/>
                        <w:left w:val="none" w:sz="0" w:space="0" w:color="auto"/>
                        <w:bottom w:val="none" w:sz="0" w:space="0" w:color="auto"/>
                        <w:right w:val="none" w:sz="0" w:space="0" w:color="auto"/>
                      </w:divBdr>
                    </w:div>
                  </w:divsChild>
                </w:div>
                <w:div w:id="770470818">
                  <w:marLeft w:val="0"/>
                  <w:marRight w:val="0"/>
                  <w:marTop w:val="0"/>
                  <w:marBottom w:val="0"/>
                  <w:divBdr>
                    <w:top w:val="none" w:sz="0" w:space="0" w:color="auto"/>
                    <w:left w:val="none" w:sz="0" w:space="0" w:color="auto"/>
                    <w:bottom w:val="none" w:sz="0" w:space="0" w:color="auto"/>
                    <w:right w:val="none" w:sz="0" w:space="0" w:color="auto"/>
                  </w:divBdr>
                  <w:divsChild>
                    <w:div w:id="303003144">
                      <w:marLeft w:val="0"/>
                      <w:marRight w:val="0"/>
                      <w:marTop w:val="0"/>
                      <w:marBottom w:val="0"/>
                      <w:divBdr>
                        <w:top w:val="none" w:sz="0" w:space="0" w:color="auto"/>
                        <w:left w:val="none" w:sz="0" w:space="0" w:color="auto"/>
                        <w:bottom w:val="none" w:sz="0" w:space="0" w:color="auto"/>
                        <w:right w:val="none" w:sz="0" w:space="0" w:color="auto"/>
                      </w:divBdr>
                    </w:div>
                  </w:divsChild>
                </w:div>
                <w:div w:id="1476294072">
                  <w:marLeft w:val="0"/>
                  <w:marRight w:val="0"/>
                  <w:marTop w:val="0"/>
                  <w:marBottom w:val="0"/>
                  <w:divBdr>
                    <w:top w:val="none" w:sz="0" w:space="0" w:color="auto"/>
                    <w:left w:val="none" w:sz="0" w:space="0" w:color="auto"/>
                    <w:bottom w:val="none" w:sz="0" w:space="0" w:color="auto"/>
                    <w:right w:val="none" w:sz="0" w:space="0" w:color="auto"/>
                  </w:divBdr>
                  <w:divsChild>
                    <w:div w:id="1113939153">
                      <w:marLeft w:val="0"/>
                      <w:marRight w:val="0"/>
                      <w:marTop w:val="0"/>
                      <w:marBottom w:val="0"/>
                      <w:divBdr>
                        <w:top w:val="none" w:sz="0" w:space="0" w:color="auto"/>
                        <w:left w:val="none" w:sz="0" w:space="0" w:color="auto"/>
                        <w:bottom w:val="none" w:sz="0" w:space="0" w:color="auto"/>
                        <w:right w:val="none" w:sz="0" w:space="0" w:color="auto"/>
                      </w:divBdr>
                    </w:div>
                  </w:divsChild>
                </w:div>
                <w:div w:id="928195152">
                  <w:marLeft w:val="0"/>
                  <w:marRight w:val="0"/>
                  <w:marTop w:val="0"/>
                  <w:marBottom w:val="0"/>
                  <w:divBdr>
                    <w:top w:val="none" w:sz="0" w:space="0" w:color="auto"/>
                    <w:left w:val="none" w:sz="0" w:space="0" w:color="auto"/>
                    <w:bottom w:val="none" w:sz="0" w:space="0" w:color="auto"/>
                    <w:right w:val="none" w:sz="0" w:space="0" w:color="auto"/>
                  </w:divBdr>
                  <w:divsChild>
                    <w:div w:id="823008886">
                      <w:marLeft w:val="0"/>
                      <w:marRight w:val="0"/>
                      <w:marTop w:val="0"/>
                      <w:marBottom w:val="0"/>
                      <w:divBdr>
                        <w:top w:val="none" w:sz="0" w:space="0" w:color="auto"/>
                        <w:left w:val="none" w:sz="0" w:space="0" w:color="auto"/>
                        <w:bottom w:val="none" w:sz="0" w:space="0" w:color="auto"/>
                        <w:right w:val="none" w:sz="0" w:space="0" w:color="auto"/>
                      </w:divBdr>
                    </w:div>
                  </w:divsChild>
                </w:div>
                <w:div w:id="23559609">
                  <w:marLeft w:val="0"/>
                  <w:marRight w:val="0"/>
                  <w:marTop w:val="0"/>
                  <w:marBottom w:val="0"/>
                  <w:divBdr>
                    <w:top w:val="none" w:sz="0" w:space="0" w:color="auto"/>
                    <w:left w:val="none" w:sz="0" w:space="0" w:color="auto"/>
                    <w:bottom w:val="none" w:sz="0" w:space="0" w:color="auto"/>
                    <w:right w:val="none" w:sz="0" w:space="0" w:color="auto"/>
                  </w:divBdr>
                  <w:divsChild>
                    <w:div w:id="1905487303">
                      <w:marLeft w:val="0"/>
                      <w:marRight w:val="0"/>
                      <w:marTop w:val="0"/>
                      <w:marBottom w:val="0"/>
                      <w:divBdr>
                        <w:top w:val="none" w:sz="0" w:space="0" w:color="auto"/>
                        <w:left w:val="none" w:sz="0" w:space="0" w:color="auto"/>
                        <w:bottom w:val="none" w:sz="0" w:space="0" w:color="auto"/>
                        <w:right w:val="none" w:sz="0" w:space="0" w:color="auto"/>
                      </w:divBdr>
                    </w:div>
                  </w:divsChild>
                </w:div>
                <w:div w:id="1652952316">
                  <w:marLeft w:val="0"/>
                  <w:marRight w:val="0"/>
                  <w:marTop w:val="0"/>
                  <w:marBottom w:val="0"/>
                  <w:divBdr>
                    <w:top w:val="none" w:sz="0" w:space="0" w:color="auto"/>
                    <w:left w:val="none" w:sz="0" w:space="0" w:color="auto"/>
                    <w:bottom w:val="none" w:sz="0" w:space="0" w:color="auto"/>
                    <w:right w:val="none" w:sz="0" w:space="0" w:color="auto"/>
                  </w:divBdr>
                  <w:divsChild>
                    <w:div w:id="1346900589">
                      <w:marLeft w:val="0"/>
                      <w:marRight w:val="0"/>
                      <w:marTop w:val="0"/>
                      <w:marBottom w:val="0"/>
                      <w:divBdr>
                        <w:top w:val="none" w:sz="0" w:space="0" w:color="auto"/>
                        <w:left w:val="none" w:sz="0" w:space="0" w:color="auto"/>
                        <w:bottom w:val="none" w:sz="0" w:space="0" w:color="auto"/>
                        <w:right w:val="none" w:sz="0" w:space="0" w:color="auto"/>
                      </w:divBdr>
                    </w:div>
                  </w:divsChild>
                </w:div>
                <w:div w:id="1529178755">
                  <w:marLeft w:val="0"/>
                  <w:marRight w:val="0"/>
                  <w:marTop w:val="0"/>
                  <w:marBottom w:val="0"/>
                  <w:divBdr>
                    <w:top w:val="none" w:sz="0" w:space="0" w:color="auto"/>
                    <w:left w:val="none" w:sz="0" w:space="0" w:color="auto"/>
                    <w:bottom w:val="none" w:sz="0" w:space="0" w:color="auto"/>
                    <w:right w:val="none" w:sz="0" w:space="0" w:color="auto"/>
                  </w:divBdr>
                  <w:divsChild>
                    <w:div w:id="635061272">
                      <w:marLeft w:val="0"/>
                      <w:marRight w:val="0"/>
                      <w:marTop w:val="0"/>
                      <w:marBottom w:val="0"/>
                      <w:divBdr>
                        <w:top w:val="none" w:sz="0" w:space="0" w:color="auto"/>
                        <w:left w:val="none" w:sz="0" w:space="0" w:color="auto"/>
                        <w:bottom w:val="none" w:sz="0" w:space="0" w:color="auto"/>
                        <w:right w:val="none" w:sz="0" w:space="0" w:color="auto"/>
                      </w:divBdr>
                    </w:div>
                  </w:divsChild>
                </w:div>
                <w:div w:id="1973710577">
                  <w:marLeft w:val="0"/>
                  <w:marRight w:val="0"/>
                  <w:marTop w:val="0"/>
                  <w:marBottom w:val="0"/>
                  <w:divBdr>
                    <w:top w:val="none" w:sz="0" w:space="0" w:color="auto"/>
                    <w:left w:val="none" w:sz="0" w:space="0" w:color="auto"/>
                    <w:bottom w:val="none" w:sz="0" w:space="0" w:color="auto"/>
                    <w:right w:val="none" w:sz="0" w:space="0" w:color="auto"/>
                  </w:divBdr>
                  <w:divsChild>
                    <w:div w:id="1224217117">
                      <w:marLeft w:val="0"/>
                      <w:marRight w:val="0"/>
                      <w:marTop w:val="0"/>
                      <w:marBottom w:val="0"/>
                      <w:divBdr>
                        <w:top w:val="none" w:sz="0" w:space="0" w:color="auto"/>
                        <w:left w:val="none" w:sz="0" w:space="0" w:color="auto"/>
                        <w:bottom w:val="none" w:sz="0" w:space="0" w:color="auto"/>
                        <w:right w:val="none" w:sz="0" w:space="0" w:color="auto"/>
                      </w:divBdr>
                    </w:div>
                  </w:divsChild>
                </w:div>
                <w:div w:id="823158614">
                  <w:marLeft w:val="0"/>
                  <w:marRight w:val="0"/>
                  <w:marTop w:val="0"/>
                  <w:marBottom w:val="0"/>
                  <w:divBdr>
                    <w:top w:val="none" w:sz="0" w:space="0" w:color="auto"/>
                    <w:left w:val="none" w:sz="0" w:space="0" w:color="auto"/>
                    <w:bottom w:val="none" w:sz="0" w:space="0" w:color="auto"/>
                    <w:right w:val="none" w:sz="0" w:space="0" w:color="auto"/>
                  </w:divBdr>
                  <w:divsChild>
                    <w:div w:id="1144661216">
                      <w:marLeft w:val="0"/>
                      <w:marRight w:val="0"/>
                      <w:marTop w:val="0"/>
                      <w:marBottom w:val="0"/>
                      <w:divBdr>
                        <w:top w:val="none" w:sz="0" w:space="0" w:color="auto"/>
                        <w:left w:val="none" w:sz="0" w:space="0" w:color="auto"/>
                        <w:bottom w:val="none" w:sz="0" w:space="0" w:color="auto"/>
                        <w:right w:val="none" w:sz="0" w:space="0" w:color="auto"/>
                      </w:divBdr>
                    </w:div>
                  </w:divsChild>
                </w:div>
                <w:div w:id="1019236590">
                  <w:marLeft w:val="0"/>
                  <w:marRight w:val="0"/>
                  <w:marTop w:val="0"/>
                  <w:marBottom w:val="0"/>
                  <w:divBdr>
                    <w:top w:val="none" w:sz="0" w:space="0" w:color="auto"/>
                    <w:left w:val="none" w:sz="0" w:space="0" w:color="auto"/>
                    <w:bottom w:val="none" w:sz="0" w:space="0" w:color="auto"/>
                    <w:right w:val="none" w:sz="0" w:space="0" w:color="auto"/>
                  </w:divBdr>
                  <w:divsChild>
                    <w:div w:id="57554562">
                      <w:marLeft w:val="0"/>
                      <w:marRight w:val="0"/>
                      <w:marTop w:val="0"/>
                      <w:marBottom w:val="0"/>
                      <w:divBdr>
                        <w:top w:val="none" w:sz="0" w:space="0" w:color="auto"/>
                        <w:left w:val="none" w:sz="0" w:space="0" w:color="auto"/>
                        <w:bottom w:val="none" w:sz="0" w:space="0" w:color="auto"/>
                        <w:right w:val="none" w:sz="0" w:space="0" w:color="auto"/>
                      </w:divBdr>
                    </w:div>
                  </w:divsChild>
                </w:div>
                <w:div w:id="533811134">
                  <w:marLeft w:val="0"/>
                  <w:marRight w:val="0"/>
                  <w:marTop w:val="0"/>
                  <w:marBottom w:val="0"/>
                  <w:divBdr>
                    <w:top w:val="none" w:sz="0" w:space="0" w:color="auto"/>
                    <w:left w:val="none" w:sz="0" w:space="0" w:color="auto"/>
                    <w:bottom w:val="none" w:sz="0" w:space="0" w:color="auto"/>
                    <w:right w:val="none" w:sz="0" w:space="0" w:color="auto"/>
                  </w:divBdr>
                  <w:divsChild>
                    <w:div w:id="1227761844">
                      <w:marLeft w:val="0"/>
                      <w:marRight w:val="0"/>
                      <w:marTop w:val="0"/>
                      <w:marBottom w:val="0"/>
                      <w:divBdr>
                        <w:top w:val="none" w:sz="0" w:space="0" w:color="auto"/>
                        <w:left w:val="none" w:sz="0" w:space="0" w:color="auto"/>
                        <w:bottom w:val="none" w:sz="0" w:space="0" w:color="auto"/>
                        <w:right w:val="none" w:sz="0" w:space="0" w:color="auto"/>
                      </w:divBdr>
                    </w:div>
                  </w:divsChild>
                </w:div>
                <w:div w:id="1861509324">
                  <w:marLeft w:val="0"/>
                  <w:marRight w:val="0"/>
                  <w:marTop w:val="0"/>
                  <w:marBottom w:val="0"/>
                  <w:divBdr>
                    <w:top w:val="none" w:sz="0" w:space="0" w:color="auto"/>
                    <w:left w:val="none" w:sz="0" w:space="0" w:color="auto"/>
                    <w:bottom w:val="none" w:sz="0" w:space="0" w:color="auto"/>
                    <w:right w:val="none" w:sz="0" w:space="0" w:color="auto"/>
                  </w:divBdr>
                  <w:divsChild>
                    <w:div w:id="1062872957">
                      <w:marLeft w:val="0"/>
                      <w:marRight w:val="0"/>
                      <w:marTop w:val="0"/>
                      <w:marBottom w:val="0"/>
                      <w:divBdr>
                        <w:top w:val="none" w:sz="0" w:space="0" w:color="auto"/>
                        <w:left w:val="none" w:sz="0" w:space="0" w:color="auto"/>
                        <w:bottom w:val="none" w:sz="0" w:space="0" w:color="auto"/>
                        <w:right w:val="none" w:sz="0" w:space="0" w:color="auto"/>
                      </w:divBdr>
                    </w:div>
                  </w:divsChild>
                </w:div>
                <w:div w:id="1953702019">
                  <w:marLeft w:val="0"/>
                  <w:marRight w:val="0"/>
                  <w:marTop w:val="0"/>
                  <w:marBottom w:val="0"/>
                  <w:divBdr>
                    <w:top w:val="none" w:sz="0" w:space="0" w:color="auto"/>
                    <w:left w:val="none" w:sz="0" w:space="0" w:color="auto"/>
                    <w:bottom w:val="none" w:sz="0" w:space="0" w:color="auto"/>
                    <w:right w:val="none" w:sz="0" w:space="0" w:color="auto"/>
                  </w:divBdr>
                  <w:divsChild>
                    <w:div w:id="165754553">
                      <w:marLeft w:val="0"/>
                      <w:marRight w:val="0"/>
                      <w:marTop w:val="0"/>
                      <w:marBottom w:val="0"/>
                      <w:divBdr>
                        <w:top w:val="none" w:sz="0" w:space="0" w:color="auto"/>
                        <w:left w:val="none" w:sz="0" w:space="0" w:color="auto"/>
                        <w:bottom w:val="none" w:sz="0" w:space="0" w:color="auto"/>
                        <w:right w:val="none" w:sz="0" w:space="0" w:color="auto"/>
                      </w:divBdr>
                    </w:div>
                  </w:divsChild>
                </w:div>
                <w:div w:id="1373965944">
                  <w:marLeft w:val="0"/>
                  <w:marRight w:val="0"/>
                  <w:marTop w:val="0"/>
                  <w:marBottom w:val="0"/>
                  <w:divBdr>
                    <w:top w:val="none" w:sz="0" w:space="0" w:color="auto"/>
                    <w:left w:val="none" w:sz="0" w:space="0" w:color="auto"/>
                    <w:bottom w:val="none" w:sz="0" w:space="0" w:color="auto"/>
                    <w:right w:val="none" w:sz="0" w:space="0" w:color="auto"/>
                  </w:divBdr>
                  <w:divsChild>
                    <w:div w:id="1157845977">
                      <w:marLeft w:val="0"/>
                      <w:marRight w:val="0"/>
                      <w:marTop w:val="0"/>
                      <w:marBottom w:val="0"/>
                      <w:divBdr>
                        <w:top w:val="none" w:sz="0" w:space="0" w:color="auto"/>
                        <w:left w:val="none" w:sz="0" w:space="0" w:color="auto"/>
                        <w:bottom w:val="none" w:sz="0" w:space="0" w:color="auto"/>
                        <w:right w:val="none" w:sz="0" w:space="0" w:color="auto"/>
                      </w:divBdr>
                    </w:div>
                  </w:divsChild>
                </w:div>
                <w:div w:id="1008406236">
                  <w:marLeft w:val="0"/>
                  <w:marRight w:val="0"/>
                  <w:marTop w:val="0"/>
                  <w:marBottom w:val="0"/>
                  <w:divBdr>
                    <w:top w:val="none" w:sz="0" w:space="0" w:color="auto"/>
                    <w:left w:val="none" w:sz="0" w:space="0" w:color="auto"/>
                    <w:bottom w:val="none" w:sz="0" w:space="0" w:color="auto"/>
                    <w:right w:val="none" w:sz="0" w:space="0" w:color="auto"/>
                  </w:divBdr>
                  <w:divsChild>
                    <w:div w:id="676470160">
                      <w:marLeft w:val="0"/>
                      <w:marRight w:val="0"/>
                      <w:marTop w:val="0"/>
                      <w:marBottom w:val="0"/>
                      <w:divBdr>
                        <w:top w:val="none" w:sz="0" w:space="0" w:color="auto"/>
                        <w:left w:val="none" w:sz="0" w:space="0" w:color="auto"/>
                        <w:bottom w:val="none" w:sz="0" w:space="0" w:color="auto"/>
                        <w:right w:val="none" w:sz="0" w:space="0" w:color="auto"/>
                      </w:divBdr>
                    </w:div>
                  </w:divsChild>
                </w:div>
                <w:div w:id="1720856199">
                  <w:marLeft w:val="0"/>
                  <w:marRight w:val="0"/>
                  <w:marTop w:val="0"/>
                  <w:marBottom w:val="0"/>
                  <w:divBdr>
                    <w:top w:val="none" w:sz="0" w:space="0" w:color="auto"/>
                    <w:left w:val="none" w:sz="0" w:space="0" w:color="auto"/>
                    <w:bottom w:val="none" w:sz="0" w:space="0" w:color="auto"/>
                    <w:right w:val="none" w:sz="0" w:space="0" w:color="auto"/>
                  </w:divBdr>
                  <w:divsChild>
                    <w:div w:id="429740964">
                      <w:marLeft w:val="0"/>
                      <w:marRight w:val="0"/>
                      <w:marTop w:val="0"/>
                      <w:marBottom w:val="0"/>
                      <w:divBdr>
                        <w:top w:val="none" w:sz="0" w:space="0" w:color="auto"/>
                        <w:left w:val="none" w:sz="0" w:space="0" w:color="auto"/>
                        <w:bottom w:val="none" w:sz="0" w:space="0" w:color="auto"/>
                        <w:right w:val="none" w:sz="0" w:space="0" w:color="auto"/>
                      </w:divBdr>
                    </w:div>
                  </w:divsChild>
                </w:div>
                <w:div w:id="1393044280">
                  <w:marLeft w:val="0"/>
                  <w:marRight w:val="0"/>
                  <w:marTop w:val="0"/>
                  <w:marBottom w:val="0"/>
                  <w:divBdr>
                    <w:top w:val="none" w:sz="0" w:space="0" w:color="auto"/>
                    <w:left w:val="none" w:sz="0" w:space="0" w:color="auto"/>
                    <w:bottom w:val="none" w:sz="0" w:space="0" w:color="auto"/>
                    <w:right w:val="none" w:sz="0" w:space="0" w:color="auto"/>
                  </w:divBdr>
                  <w:divsChild>
                    <w:div w:id="2081244400">
                      <w:marLeft w:val="0"/>
                      <w:marRight w:val="0"/>
                      <w:marTop w:val="0"/>
                      <w:marBottom w:val="0"/>
                      <w:divBdr>
                        <w:top w:val="none" w:sz="0" w:space="0" w:color="auto"/>
                        <w:left w:val="none" w:sz="0" w:space="0" w:color="auto"/>
                        <w:bottom w:val="none" w:sz="0" w:space="0" w:color="auto"/>
                        <w:right w:val="none" w:sz="0" w:space="0" w:color="auto"/>
                      </w:divBdr>
                    </w:div>
                  </w:divsChild>
                </w:div>
                <w:div w:id="1130129171">
                  <w:marLeft w:val="0"/>
                  <w:marRight w:val="0"/>
                  <w:marTop w:val="0"/>
                  <w:marBottom w:val="0"/>
                  <w:divBdr>
                    <w:top w:val="none" w:sz="0" w:space="0" w:color="auto"/>
                    <w:left w:val="none" w:sz="0" w:space="0" w:color="auto"/>
                    <w:bottom w:val="none" w:sz="0" w:space="0" w:color="auto"/>
                    <w:right w:val="none" w:sz="0" w:space="0" w:color="auto"/>
                  </w:divBdr>
                  <w:divsChild>
                    <w:div w:id="533660864">
                      <w:marLeft w:val="0"/>
                      <w:marRight w:val="0"/>
                      <w:marTop w:val="0"/>
                      <w:marBottom w:val="0"/>
                      <w:divBdr>
                        <w:top w:val="none" w:sz="0" w:space="0" w:color="auto"/>
                        <w:left w:val="none" w:sz="0" w:space="0" w:color="auto"/>
                        <w:bottom w:val="none" w:sz="0" w:space="0" w:color="auto"/>
                        <w:right w:val="none" w:sz="0" w:space="0" w:color="auto"/>
                      </w:divBdr>
                    </w:div>
                  </w:divsChild>
                </w:div>
                <w:div w:id="647247498">
                  <w:marLeft w:val="0"/>
                  <w:marRight w:val="0"/>
                  <w:marTop w:val="0"/>
                  <w:marBottom w:val="0"/>
                  <w:divBdr>
                    <w:top w:val="none" w:sz="0" w:space="0" w:color="auto"/>
                    <w:left w:val="none" w:sz="0" w:space="0" w:color="auto"/>
                    <w:bottom w:val="none" w:sz="0" w:space="0" w:color="auto"/>
                    <w:right w:val="none" w:sz="0" w:space="0" w:color="auto"/>
                  </w:divBdr>
                  <w:divsChild>
                    <w:div w:id="1734738151">
                      <w:marLeft w:val="0"/>
                      <w:marRight w:val="0"/>
                      <w:marTop w:val="0"/>
                      <w:marBottom w:val="0"/>
                      <w:divBdr>
                        <w:top w:val="none" w:sz="0" w:space="0" w:color="auto"/>
                        <w:left w:val="none" w:sz="0" w:space="0" w:color="auto"/>
                        <w:bottom w:val="none" w:sz="0" w:space="0" w:color="auto"/>
                        <w:right w:val="none" w:sz="0" w:space="0" w:color="auto"/>
                      </w:divBdr>
                    </w:div>
                  </w:divsChild>
                </w:div>
                <w:div w:id="1083143465">
                  <w:marLeft w:val="0"/>
                  <w:marRight w:val="0"/>
                  <w:marTop w:val="0"/>
                  <w:marBottom w:val="0"/>
                  <w:divBdr>
                    <w:top w:val="none" w:sz="0" w:space="0" w:color="auto"/>
                    <w:left w:val="none" w:sz="0" w:space="0" w:color="auto"/>
                    <w:bottom w:val="none" w:sz="0" w:space="0" w:color="auto"/>
                    <w:right w:val="none" w:sz="0" w:space="0" w:color="auto"/>
                  </w:divBdr>
                  <w:divsChild>
                    <w:div w:id="1519737937">
                      <w:marLeft w:val="0"/>
                      <w:marRight w:val="0"/>
                      <w:marTop w:val="0"/>
                      <w:marBottom w:val="0"/>
                      <w:divBdr>
                        <w:top w:val="none" w:sz="0" w:space="0" w:color="auto"/>
                        <w:left w:val="none" w:sz="0" w:space="0" w:color="auto"/>
                        <w:bottom w:val="none" w:sz="0" w:space="0" w:color="auto"/>
                        <w:right w:val="none" w:sz="0" w:space="0" w:color="auto"/>
                      </w:divBdr>
                    </w:div>
                  </w:divsChild>
                </w:div>
                <w:div w:id="1561863290">
                  <w:marLeft w:val="0"/>
                  <w:marRight w:val="0"/>
                  <w:marTop w:val="0"/>
                  <w:marBottom w:val="0"/>
                  <w:divBdr>
                    <w:top w:val="none" w:sz="0" w:space="0" w:color="auto"/>
                    <w:left w:val="none" w:sz="0" w:space="0" w:color="auto"/>
                    <w:bottom w:val="none" w:sz="0" w:space="0" w:color="auto"/>
                    <w:right w:val="none" w:sz="0" w:space="0" w:color="auto"/>
                  </w:divBdr>
                  <w:divsChild>
                    <w:div w:id="1137531339">
                      <w:marLeft w:val="0"/>
                      <w:marRight w:val="0"/>
                      <w:marTop w:val="0"/>
                      <w:marBottom w:val="0"/>
                      <w:divBdr>
                        <w:top w:val="none" w:sz="0" w:space="0" w:color="auto"/>
                        <w:left w:val="none" w:sz="0" w:space="0" w:color="auto"/>
                        <w:bottom w:val="none" w:sz="0" w:space="0" w:color="auto"/>
                        <w:right w:val="none" w:sz="0" w:space="0" w:color="auto"/>
                      </w:divBdr>
                    </w:div>
                  </w:divsChild>
                </w:div>
                <w:div w:id="1893229178">
                  <w:marLeft w:val="0"/>
                  <w:marRight w:val="0"/>
                  <w:marTop w:val="0"/>
                  <w:marBottom w:val="0"/>
                  <w:divBdr>
                    <w:top w:val="none" w:sz="0" w:space="0" w:color="auto"/>
                    <w:left w:val="none" w:sz="0" w:space="0" w:color="auto"/>
                    <w:bottom w:val="none" w:sz="0" w:space="0" w:color="auto"/>
                    <w:right w:val="none" w:sz="0" w:space="0" w:color="auto"/>
                  </w:divBdr>
                  <w:divsChild>
                    <w:div w:id="2112696680">
                      <w:marLeft w:val="0"/>
                      <w:marRight w:val="0"/>
                      <w:marTop w:val="0"/>
                      <w:marBottom w:val="0"/>
                      <w:divBdr>
                        <w:top w:val="none" w:sz="0" w:space="0" w:color="auto"/>
                        <w:left w:val="none" w:sz="0" w:space="0" w:color="auto"/>
                        <w:bottom w:val="none" w:sz="0" w:space="0" w:color="auto"/>
                        <w:right w:val="none" w:sz="0" w:space="0" w:color="auto"/>
                      </w:divBdr>
                    </w:div>
                  </w:divsChild>
                </w:div>
                <w:div w:id="218829428">
                  <w:marLeft w:val="0"/>
                  <w:marRight w:val="0"/>
                  <w:marTop w:val="0"/>
                  <w:marBottom w:val="0"/>
                  <w:divBdr>
                    <w:top w:val="none" w:sz="0" w:space="0" w:color="auto"/>
                    <w:left w:val="none" w:sz="0" w:space="0" w:color="auto"/>
                    <w:bottom w:val="none" w:sz="0" w:space="0" w:color="auto"/>
                    <w:right w:val="none" w:sz="0" w:space="0" w:color="auto"/>
                  </w:divBdr>
                  <w:divsChild>
                    <w:div w:id="428701428">
                      <w:marLeft w:val="0"/>
                      <w:marRight w:val="0"/>
                      <w:marTop w:val="0"/>
                      <w:marBottom w:val="0"/>
                      <w:divBdr>
                        <w:top w:val="none" w:sz="0" w:space="0" w:color="auto"/>
                        <w:left w:val="none" w:sz="0" w:space="0" w:color="auto"/>
                        <w:bottom w:val="none" w:sz="0" w:space="0" w:color="auto"/>
                        <w:right w:val="none" w:sz="0" w:space="0" w:color="auto"/>
                      </w:divBdr>
                    </w:div>
                  </w:divsChild>
                </w:div>
                <w:div w:id="639381794">
                  <w:marLeft w:val="0"/>
                  <w:marRight w:val="0"/>
                  <w:marTop w:val="0"/>
                  <w:marBottom w:val="0"/>
                  <w:divBdr>
                    <w:top w:val="none" w:sz="0" w:space="0" w:color="auto"/>
                    <w:left w:val="none" w:sz="0" w:space="0" w:color="auto"/>
                    <w:bottom w:val="none" w:sz="0" w:space="0" w:color="auto"/>
                    <w:right w:val="none" w:sz="0" w:space="0" w:color="auto"/>
                  </w:divBdr>
                  <w:divsChild>
                    <w:div w:id="31272123">
                      <w:marLeft w:val="0"/>
                      <w:marRight w:val="0"/>
                      <w:marTop w:val="0"/>
                      <w:marBottom w:val="0"/>
                      <w:divBdr>
                        <w:top w:val="none" w:sz="0" w:space="0" w:color="auto"/>
                        <w:left w:val="none" w:sz="0" w:space="0" w:color="auto"/>
                        <w:bottom w:val="none" w:sz="0" w:space="0" w:color="auto"/>
                        <w:right w:val="none" w:sz="0" w:space="0" w:color="auto"/>
                      </w:divBdr>
                    </w:div>
                  </w:divsChild>
                </w:div>
                <w:div w:id="910115913">
                  <w:marLeft w:val="0"/>
                  <w:marRight w:val="0"/>
                  <w:marTop w:val="0"/>
                  <w:marBottom w:val="0"/>
                  <w:divBdr>
                    <w:top w:val="none" w:sz="0" w:space="0" w:color="auto"/>
                    <w:left w:val="none" w:sz="0" w:space="0" w:color="auto"/>
                    <w:bottom w:val="none" w:sz="0" w:space="0" w:color="auto"/>
                    <w:right w:val="none" w:sz="0" w:space="0" w:color="auto"/>
                  </w:divBdr>
                  <w:divsChild>
                    <w:div w:id="2100712989">
                      <w:marLeft w:val="0"/>
                      <w:marRight w:val="0"/>
                      <w:marTop w:val="0"/>
                      <w:marBottom w:val="0"/>
                      <w:divBdr>
                        <w:top w:val="none" w:sz="0" w:space="0" w:color="auto"/>
                        <w:left w:val="none" w:sz="0" w:space="0" w:color="auto"/>
                        <w:bottom w:val="none" w:sz="0" w:space="0" w:color="auto"/>
                        <w:right w:val="none" w:sz="0" w:space="0" w:color="auto"/>
                      </w:divBdr>
                    </w:div>
                  </w:divsChild>
                </w:div>
                <w:div w:id="7106338">
                  <w:marLeft w:val="0"/>
                  <w:marRight w:val="0"/>
                  <w:marTop w:val="0"/>
                  <w:marBottom w:val="0"/>
                  <w:divBdr>
                    <w:top w:val="none" w:sz="0" w:space="0" w:color="auto"/>
                    <w:left w:val="none" w:sz="0" w:space="0" w:color="auto"/>
                    <w:bottom w:val="none" w:sz="0" w:space="0" w:color="auto"/>
                    <w:right w:val="none" w:sz="0" w:space="0" w:color="auto"/>
                  </w:divBdr>
                  <w:divsChild>
                    <w:div w:id="947471298">
                      <w:marLeft w:val="0"/>
                      <w:marRight w:val="0"/>
                      <w:marTop w:val="0"/>
                      <w:marBottom w:val="0"/>
                      <w:divBdr>
                        <w:top w:val="none" w:sz="0" w:space="0" w:color="auto"/>
                        <w:left w:val="none" w:sz="0" w:space="0" w:color="auto"/>
                        <w:bottom w:val="none" w:sz="0" w:space="0" w:color="auto"/>
                        <w:right w:val="none" w:sz="0" w:space="0" w:color="auto"/>
                      </w:divBdr>
                    </w:div>
                  </w:divsChild>
                </w:div>
                <w:div w:id="1109742145">
                  <w:marLeft w:val="0"/>
                  <w:marRight w:val="0"/>
                  <w:marTop w:val="0"/>
                  <w:marBottom w:val="0"/>
                  <w:divBdr>
                    <w:top w:val="none" w:sz="0" w:space="0" w:color="auto"/>
                    <w:left w:val="none" w:sz="0" w:space="0" w:color="auto"/>
                    <w:bottom w:val="none" w:sz="0" w:space="0" w:color="auto"/>
                    <w:right w:val="none" w:sz="0" w:space="0" w:color="auto"/>
                  </w:divBdr>
                  <w:divsChild>
                    <w:div w:id="92022305">
                      <w:marLeft w:val="0"/>
                      <w:marRight w:val="0"/>
                      <w:marTop w:val="0"/>
                      <w:marBottom w:val="0"/>
                      <w:divBdr>
                        <w:top w:val="none" w:sz="0" w:space="0" w:color="auto"/>
                        <w:left w:val="none" w:sz="0" w:space="0" w:color="auto"/>
                        <w:bottom w:val="none" w:sz="0" w:space="0" w:color="auto"/>
                        <w:right w:val="none" w:sz="0" w:space="0" w:color="auto"/>
                      </w:divBdr>
                    </w:div>
                  </w:divsChild>
                </w:div>
                <w:div w:id="2101758275">
                  <w:marLeft w:val="0"/>
                  <w:marRight w:val="0"/>
                  <w:marTop w:val="0"/>
                  <w:marBottom w:val="0"/>
                  <w:divBdr>
                    <w:top w:val="none" w:sz="0" w:space="0" w:color="auto"/>
                    <w:left w:val="none" w:sz="0" w:space="0" w:color="auto"/>
                    <w:bottom w:val="none" w:sz="0" w:space="0" w:color="auto"/>
                    <w:right w:val="none" w:sz="0" w:space="0" w:color="auto"/>
                  </w:divBdr>
                  <w:divsChild>
                    <w:div w:id="431777856">
                      <w:marLeft w:val="0"/>
                      <w:marRight w:val="0"/>
                      <w:marTop w:val="0"/>
                      <w:marBottom w:val="0"/>
                      <w:divBdr>
                        <w:top w:val="none" w:sz="0" w:space="0" w:color="auto"/>
                        <w:left w:val="none" w:sz="0" w:space="0" w:color="auto"/>
                        <w:bottom w:val="none" w:sz="0" w:space="0" w:color="auto"/>
                        <w:right w:val="none" w:sz="0" w:space="0" w:color="auto"/>
                      </w:divBdr>
                    </w:div>
                  </w:divsChild>
                </w:div>
                <w:div w:id="953514758">
                  <w:marLeft w:val="0"/>
                  <w:marRight w:val="0"/>
                  <w:marTop w:val="0"/>
                  <w:marBottom w:val="0"/>
                  <w:divBdr>
                    <w:top w:val="none" w:sz="0" w:space="0" w:color="auto"/>
                    <w:left w:val="none" w:sz="0" w:space="0" w:color="auto"/>
                    <w:bottom w:val="none" w:sz="0" w:space="0" w:color="auto"/>
                    <w:right w:val="none" w:sz="0" w:space="0" w:color="auto"/>
                  </w:divBdr>
                  <w:divsChild>
                    <w:div w:id="727846214">
                      <w:marLeft w:val="0"/>
                      <w:marRight w:val="0"/>
                      <w:marTop w:val="0"/>
                      <w:marBottom w:val="0"/>
                      <w:divBdr>
                        <w:top w:val="none" w:sz="0" w:space="0" w:color="auto"/>
                        <w:left w:val="none" w:sz="0" w:space="0" w:color="auto"/>
                        <w:bottom w:val="none" w:sz="0" w:space="0" w:color="auto"/>
                        <w:right w:val="none" w:sz="0" w:space="0" w:color="auto"/>
                      </w:divBdr>
                    </w:div>
                  </w:divsChild>
                </w:div>
                <w:div w:id="1884557055">
                  <w:marLeft w:val="0"/>
                  <w:marRight w:val="0"/>
                  <w:marTop w:val="0"/>
                  <w:marBottom w:val="0"/>
                  <w:divBdr>
                    <w:top w:val="none" w:sz="0" w:space="0" w:color="auto"/>
                    <w:left w:val="none" w:sz="0" w:space="0" w:color="auto"/>
                    <w:bottom w:val="none" w:sz="0" w:space="0" w:color="auto"/>
                    <w:right w:val="none" w:sz="0" w:space="0" w:color="auto"/>
                  </w:divBdr>
                  <w:divsChild>
                    <w:div w:id="1360545309">
                      <w:marLeft w:val="0"/>
                      <w:marRight w:val="0"/>
                      <w:marTop w:val="0"/>
                      <w:marBottom w:val="0"/>
                      <w:divBdr>
                        <w:top w:val="none" w:sz="0" w:space="0" w:color="auto"/>
                        <w:left w:val="none" w:sz="0" w:space="0" w:color="auto"/>
                        <w:bottom w:val="none" w:sz="0" w:space="0" w:color="auto"/>
                        <w:right w:val="none" w:sz="0" w:space="0" w:color="auto"/>
                      </w:divBdr>
                    </w:div>
                  </w:divsChild>
                </w:div>
                <w:div w:id="1594583974">
                  <w:marLeft w:val="0"/>
                  <w:marRight w:val="0"/>
                  <w:marTop w:val="0"/>
                  <w:marBottom w:val="0"/>
                  <w:divBdr>
                    <w:top w:val="none" w:sz="0" w:space="0" w:color="auto"/>
                    <w:left w:val="none" w:sz="0" w:space="0" w:color="auto"/>
                    <w:bottom w:val="none" w:sz="0" w:space="0" w:color="auto"/>
                    <w:right w:val="none" w:sz="0" w:space="0" w:color="auto"/>
                  </w:divBdr>
                  <w:divsChild>
                    <w:div w:id="1763724739">
                      <w:marLeft w:val="0"/>
                      <w:marRight w:val="0"/>
                      <w:marTop w:val="0"/>
                      <w:marBottom w:val="0"/>
                      <w:divBdr>
                        <w:top w:val="none" w:sz="0" w:space="0" w:color="auto"/>
                        <w:left w:val="none" w:sz="0" w:space="0" w:color="auto"/>
                        <w:bottom w:val="none" w:sz="0" w:space="0" w:color="auto"/>
                        <w:right w:val="none" w:sz="0" w:space="0" w:color="auto"/>
                      </w:divBdr>
                    </w:div>
                  </w:divsChild>
                </w:div>
                <w:div w:id="365982700">
                  <w:marLeft w:val="0"/>
                  <w:marRight w:val="0"/>
                  <w:marTop w:val="0"/>
                  <w:marBottom w:val="0"/>
                  <w:divBdr>
                    <w:top w:val="none" w:sz="0" w:space="0" w:color="auto"/>
                    <w:left w:val="none" w:sz="0" w:space="0" w:color="auto"/>
                    <w:bottom w:val="none" w:sz="0" w:space="0" w:color="auto"/>
                    <w:right w:val="none" w:sz="0" w:space="0" w:color="auto"/>
                  </w:divBdr>
                  <w:divsChild>
                    <w:div w:id="1439253366">
                      <w:marLeft w:val="0"/>
                      <w:marRight w:val="0"/>
                      <w:marTop w:val="0"/>
                      <w:marBottom w:val="0"/>
                      <w:divBdr>
                        <w:top w:val="none" w:sz="0" w:space="0" w:color="auto"/>
                        <w:left w:val="none" w:sz="0" w:space="0" w:color="auto"/>
                        <w:bottom w:val="none" w:sz="0" w:space="0" w:color="auto"/>
                        <w:right w:val="none" w:sz="0" w:space="0" w:color="auto"/>
                      </w:divBdr>
                    </w:div>
                  </w:divsChild>
                </w:div>
                <w:div w:id="644165142">
                  <w:marLeft w:val="0"/>
                  <w:marRight w:val="0"/>
                  <w:marTop w:val="0"/>
                  <w:marBottom w:val="0"/>
                  <w:divBdr>
                    <w:top w:val="none" w:sz="0" w:space="0" w:color="auto"/>
                    <w:left w:val="none" w:sz="0" w:space="0" w:color="auto"/>
                    <w:bottom w:val="none" w:sz="0" w:space="0" w:color="auto"/>
                    <w:right w:val="none" w:sz="0" w:space="0" w:color="auto"/>
                  </w:divBdr>
                  <w:divsChild>
                    <w:div w:id="1513303434">
                      <w:marLeft w:val="0"/>
                      <w:marRight w:val="0"/>
                      <w:marTop w:val="0"/>
                      <w:marBottom w:val="0"/>
                      <w:divBdr>
                        <w:top w:val="none" w:sz="0" w:space="0" w:color="auto"/>
                        <w:left w:val="none" w:sz="0" w:space="0" w:color="auto"/>
                        <w:bottom w:val="none" w:sz="0" w:space="0" w:color="auto"/>
                        <w:right w:val="none" w:sz="0" w:space="0" w:color="auto"/>
                      </w:divBdr>
                    </w:div>
                  </w:divsChild>
                </w:div>
                <w:div w:id="1381443171">
                  <w:marLeft w:val="0"/>
                  <w:marRight w:val="0"/>
                  <w:marTop w:val="0"/>
                  <w:marBottom w:val="0"/>
                  <w:divBdr>
                    <w:top w:val="none" w:sz="0" w:space="0" w:color="auto"/>
                    <w:left w:val="none" w:sz="0" w:space="0" w:color="auto"/>
                    <w:bottom w:val="none" w:sz="0" w:space="0" w:color="auto"/>
                    <w:right w:val="none" w:sz="0" w:space="0" w:color="auto"/>
                  </w:divBdr>
                  <w:divsChild>
                    <w:div w:id="2103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9881">
          <w:marLeft w:val="0"/>
          <w:marRight w:val="0"/>
          <w:marTop w:val="0"/>
          <w:marBottom w:val="0"/>
          <w:divBdr>
            <w:top w:val="none" w:sz="0" w:space="0" w:color="auto"/>
            <w:left w:val="none" w:sz="0" w:space="0" w:color="auto"/>
            <w:bottom w:val="none" w:sz="0" w:space="0" w:color="auto"/>
            <w:right w:val="none" w:sz="0" w:space="0" w:color="auto"/>
          </w:divBdr>
        </w:div>
        <w:div w:id="1908034812">
          <w:marLeft w:val="0"/>
          <w:marRight w:val="0"/>
          <w:marTop w:val="0"/>
          <w:marBottom w:val="0"/>
          <w:divBdr>
            <w:top w:val="none" w:sz="0" w:space="0" w:color="auto"/>
            <w:left w:val="none" w:sz="0" w:space="0" w:color="auto"/>
            <w:bottom w:val="none" w:sz="0" w:space="0" w:color="auto"/>
            <w:right w:val="none" w:sz="0" w:space="0" w:color="auto"/>
          </w:divBdr>
        </w:div>
        <w:div w:id="734474737">
          <w:marLeft w:val="0"/>
          <w:marRight w:val="0"/>
          <w:marTop w:val="0"/>
          <w:marBottom w:val="0"/>
          <w:divBdr>
            <w:top w:val="none" w:sz="0" w:space="0" w:color="auto"/>
            <w:left w:val="none" w:sz="0" w:space="0" w:color="auto"/>
            <w:bottom w:val="none" w:sz="0" w:space="0" w:color="auto"/>
            <w:right w:val="none" w:sz="0" w:space="0" w:color="auto"/>
          </w:divBdr>
          <w:divsChild>
            <w:div w:id="266234451">
              <w:marLeft w:val="-75"/>
              <w:marRight w:val="0"/>
              <w:marTop w:val="30"/>
              <w:marBottom w:val="30"/>
              <w:divBdr>
                <w:top w:val="none" w:sz="0" w:space="0" w:color="auto"/>
                <w:left w:val="none" w:sz="0" w:space="0" w:color="auto"/>
                <w:bottom w:val="none" w:sz="0" w:space="0" w:color="auto"/>
                <w:right w:val="none" w:sz="0" w:space="0" w:color="auto"/>
              </w:divBdr>
              <w:divsChild>
                <w:div w:id="562760145">
                  <w:marLeft w:val="0"/>
                  <w:marRight w:val="0"/>
                  <w:marTop w:val="0"/>
                  <w:marBottom w:val="0"/>
                  <w:divBdr>
                    <w:top w:val="none" w:sz="0" w:space="0" w:color="auto"/>
                    <w:left w:val="none" w:sz="0" w:space="0" w:color="auto"/>
                    <w:bottom w:val="none" w:sz="0" w:space="0" w:color="auto"/>
                    <w:right w:val="none" w:sz="0" w:space="0" w:color="auto"/>
                  </w:divBdr>
                  <w:divsChild>
                    <w:div w:id="2036271052">
                      <w:marLeft w:val="0"/>
                      <w:marRight w:val="0"/>
                      <w:marTop w:val="0"/>
                      <w:marBottom w:val="0"/>
                      <w:divBdr>
                        <w:top w:val="none" w:sz="0" w:space="0" w:color="auto"/>
                        <w:left w:val="none" w:sz="0" w:space="0" w:color="auto"/>
                        <w:bottom w:val="none" w:sz="0" w:space="0" w:color="auto"/>
                        <w:right w:val="none" w:sz="0" w:space="0" w:color="auto"/>
                      </w:divBdr>
                    </w:div>
                  </w:divsChild>
                </w:div>
                <w:div w:id="1838180959">
                  <w:marLeft w:val="0"/>
                  <w:marRight w:val="0"/>
                  <w:marTop w:val="0"/>
                  <w:marBottom w:val="0"/>
                  <w:divBdr>
                    <w:top w:val="none" w:sz="0" w:space="0" w:color="auto"/>
                    <w:left w:val="none" w:sz="0" w:space="0" w:color="auto"/>
                    <w:bottom w:val="none" w:sz="0" w:space="0" w:color="auto"/>
                    <w:right w:val="none" w:sz="0" w:space="0" w:color="auto"/>
                  </w:divBdr>
                  <w:divsChild>
                    <w:div w:id="715469123">
                      <w:marLeft w:val="0"/>
                      <w:marRight w:val="0"/>
                      <w:marTop w:val="0"/>
                      <w:marBottom w:val="0"/>
                      <w:divBdr>
                        <w:top w:val="none" w:sz="0" w:space="0" w:color="auto"/>
                        <w:left w:val="none" w:sz="0" w:space="0" w:color="auto"/>
                        <w:bottom w:val="none" w:sz="0" w:space="0" w:color="auto"/>
                        <w:right w:val="none" w:sz="0" w:space="0" w:color="auto"/>
                      </w:divBdr>
                    </w:div>
                  </w:divsChild>
                </w:div>
                <w:div w:id="1088768684">
                  <w:marLeft w:val="0"/>
                  <w:marRight w:val="0"/>
                  <w:marTop w:val="0"/>
                  <w:marBottom w:val="0"/>
                  <w:divBdr>
                    <w:top w:val="none" w:sz="0" w:space="0" w:color="auto"/>
                    <w:left w:val="none" w:sz="0" w:space="0" w:color="auto"/>
                    <w:bottom w:val="none" w:sz="0" w:space="0" w:color="auto"/>
                    <w:right w:val="none" w:sz="0" w:space="0" w:color="auto"/>
                  </w:divBdr>
                  <w:divsChild>
                    <w:div w:id="1446582385">
                      <w:marLeft w:val="0"/>
                      <w:marRight w:val="0"/>
                      <w:marTop w:val="0"/>
                      <w:marBottom w:val="0"/>
                      <w:divBdr>
                        <w:top w:val="none" w:sz="0" w:space="0" w:color="auto"/>
                        <w:left w:val="none" w:sz="0" w:space="0" w:color="auto"/>
                        <w:bottom w:val="none" w:sz="0" w:space="0" w:color="auto"/>
                        <w:right w:val="none" w:sz="0" w:space="0" w:color="auto"/>
                      </w:divBdr>
                    </w:div>
                  </w:divsChild>
                </w:div>
                <w:div w:id="2061398125">
                  <w:marLeft w:val="0"/>
                  <w:marRight w:val="0"/>
                  <w:marTop w:val="0"/>
                  <w:marBottom w:val="0"/>
                  <w:divBdr>
                    <w:top w:val="none" w:sz="0" w:space="0" w:color="auto"/>
                    <w:left w:val="none" w:sz="0" w:space="0" w:color="auto"/>
                    <w:bottom w:val="none" w:sz="0" w:space="0" w:color="auto"/>
                    <w:right w:val="none" w:sz="0" w:space="0" w:color="auto"/>
                  </w:divBdr>
                  <w:divsChild>
                    <w:div w:id="1343045916">
                      <w:marLeft w:val="0"/>
                      <w:marRight w:val="0"/>
                      <w:marTop w:val="0"/>
                      <w:marBottom w:val="0"/>
                      <w:divBdr>
                        <w:top w:val="none" w:sz="0" w:space="0" w:color="auto"/>
                        <w:left w:val="none" w:sz="0" w:space="0" w:color="auto"/>
                        <w:bottom w:val="none" w:sz="0" w:space="0" w:color="auto"/>
                        <w:right w:val="none" w:sz="0" w:space="0" w:color="auto"/>
                      </w:divBdr>
                    </w:div>
                  </w:divsChild>
                </w:div>
                <w:div w:id="1417938318">
                  <w:marLeft w:val="0"/>
                  <w:marRight w:val="0"/>
                  <w:marTop w:val="0"/>
                  <w:marBottom w:val="0"/>
                  <w:divBdr>
                    <w:top w:val="none" w:sz="0" w:space="0" w:color="auto"/>
                    <w:left w:val="none" w:sz="0" w:space="0" w:color="auto"/>
                    <w:bottom w:val="none" w:sz="0" w:space="0" w:color="auto"/>
                    <w:right w:val="none" w:sz="0" w:space="0" w:color="auto"/>
                  </w:divBdr>
                  <w:divsChild>
                    <w:div w:id="917590304">
                      <w:marLeft w:val="0"/>
                      <w:marRight w:val="0"/>
                      <w:marTop w:val="0"/>
                      <w:marBottom w:val="0"/>
                      <w:divBdr>
                        <w:top w:val="none" w:sz="0" w:space="0" w:color="auto"/>
                        <w:left w:val="none" w:sz="0" w:space="0" w:color="auto"/>
                        <w:bottom w:val="none" w:sz="0" w:space="0" w:color="auto"/>
                        <w:right w:val="none" w:sz="0" w:space="0" w:color="auto"/>
                      </w:divBdr>
                    </w:div>
                  </w:divsChild>
                </w:div>
                <w:div w:id="829563778">
                  <w:marLeft w:val="0"/>
                  <w:marRight w:val="0"/>
                  <w:marTop w:val="0"/>
                  <w:marBottom w:val="0"/>
                  <w:divBdr>
                    <w:top w:val="none" w:sz="0" w:space="0" w:color="auto"/>
                    <w:left w:val="none" w:sz="0" w:space="0" w:color="auto"/>
                    <w:bottom w:val="none" w:sz="0" w:space="0" w:color="auto"/>
                    <w:right w:val="none" w:sz="0" w:space="0" w:color="auto"/>
                  </w:divBdr>
                  <w:divsChild>
                    <w:div w:id="399333617">
                      <w:marLeft w:val="0"/>
                      <w:marRight w:val="0"/>
                      <w:marTop w:val="0"/>
                      <w:marBottom w:val="0"/>
                      <w:divBdr>
                        <w:top w:val="none" w:sz="0" w:space="0" w:color="auto"/>
                        <w:left w:val="none" w:sz="0" w:space="0" w:color="auto"/>
                        <w:bottom w:val="none" w:sz="0" w:space="0" w:color="auto"/>
                        <w:right w:val="none" w:sz="0" w:space="0" w:color="auto"/>
                      </w:divBdr>
                    </w:div>
                  </w:divsChild>
                </w:div>
                <w:div w:id="668677710">
                  <w:marLeft w:val="0"/>
                  <w:marRight w:val="0"/>
                  <w:marTop w:val="0"/>
                  <w:marBottom w:val="0"/>
                  <w:divBdr>
                    <w:top w:val="none" w:sz="0" w:space="0" w:color="auto"/>
                    <w:left w:val="none" w:sz="0" w:space="0" w:color="auto"/>
                    <w:bottom w:val="none" w:sz="0" w:space="0" w:color="auto"/>
                    <w:right w:val="none" w:sz="0" w:space="0" w:color="auto"/>
                  </w:divBdr>
                  <w:divsChild>
                    <w:div w:id="1110667009">
                      <w:marLeft w:val="0"/>
                      <w:marRight w:val="0"/>
                      <w:marTop w:val="0"/>
                      <w:marBottom w:val="0"/>
                      <w:divBdr>
                        <w:top w:val="none" w:sz="0" w:space="0" w:color="auto"/>
                        <w:left w:val="none" w:sz="0" w:space="0" w:color="auto"/>
                        <w:bottom w:val="none" w:sz="0" w:space="0" w:color="auto"/>
                        <w:right w:val="none" w:sz="0" w:space="0" w:color="auto"/>
                      </w:divBdr>
                    </w:div>
                  </w:divsChild>
                </w:div>
                <w:div w:id="1099065797">
                  <w:marLeft w:val="0"/>
                  <w:marRight w:val="0"/>
                  <w:marTop w:val="0"/>
                  <w:marBottom w:val="0"/>
                  <w:divBdr>
                    <w:top w:val="none" w:sz="0" w:space="0" w:color="auto"/>
                    <w:left w:val="none" w:sz="0" w:space="0" w:color="auto"/>
                    <w:bottom w:val="none" w:sz="0" w:space="0" w:color="auto"/>
                    <w:right w:val="none" w:sz="0" w:space="0" w:color="auto"/>
                  </w:divBdr>
                  <w:divsChild>
                    <w:div w:id="1818690578">
                      <w:marLeft w:val="0"/>
                      <w:marRight w:val="0"/>
                      <w:marTop w:val="0"/>
                      <w:marBottom w:val="0"/>
                      <w:divBdr>
                        <w:top w:val="none" w:sz="0" w:space="0" w:color="auto"/>
                        <w:left w:val="none" w:sz="0" w:space="0" w:color="auto"/>
                        <w:bottom w:val="none" w:sz="0" w:space="0" w:color="auto"/>
                        <w:right w:val="none" w:sz="0" w:space="0" w:color="auto"/>
                      </w:divBdr>
                    </w:div>
                  </w:divsChild>
                </w:div>
                <w:div w:id="1394040493">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 w:id="1882588757">
                  <w:marLeft w:val="0"/>
                  <w:marRight w:val="0"/>
                  <w:marTop w:val="0"/>
                  <w:marBottom w:val="0"/>
                  <w:divBdr>
                    <w:top w:val="none" w:sz="0" w:space="0" w:color="auto"/>
                    <w:left w:val="none" w:sz="0" w:space="0" w:color="auto"/>
                    <w:bottom w:val="none" w:sz="0" w:space="0" w:color="auto"/>
                    <w:right w:val="none" w:sz="0" w:space="0" w:color="auto"/>
                  </w:divBdr>
                  <w:divsChild>
                    <w:div w:id="976305169">
                      <w:marLeft w:val="0"/>
                      <w:marRight w:val="0"/>
                      <w:marTop w:val="0"/>
                      <w:marBottom w:val="0"/>
                      <w:divBdr>
                        <w:top w:val="none" w:sz="0" w:space="0" w:color="auto"/>
                        <w:left w:val="none" w:sz="0" w:space="0" w:color="auto"/>
                        <w:bottom w:val="none" w:sz="0" w:space="0" w:color="auto"/>
                        <w:right w:val="none" w:sz="0" w:space="0" w:color="auto"/>
                      </w:divBdr>
                    </w:div>
                  </w:divsChild>
                </w:div>
                <w:div w:id="1032219534">
                  <w:marLeft w:val="0"/>
                  <w:marRight w:val="0"/>
                  <w:marTop w:val="0"/>
                  <w:marBottom w:val="0"/>
                  <w:divBdr>
                    <w:top w:val="none" w:sz="0" w:space="0" w:color="auto"/>
                    <w:left w:val="none" w:sz="0" w:space="0" w:color="auto"/>
                    <w:bottom w:val="none" w:sz="0" w:space="0" w:color="auto"/>
                    <w:right w:val="none" w:sz="0" w:space="0" w:color="auto"/>
                  </w:divBdr>
                  <w:divsChild>
                    <w:div w:id="2071033686">
                      <w:marLeft w:val="0"/>
                      <w:marRight w:val="0"/>
                      <w:marTop w:val="0"/>
                      <w:marBottom w:val="0"/>
                      <w:divBdr>
                        <w:top w:val="none" w:sz="0" w:space="0" w:color="auto"/>
                        <w:left w:val="none" w:sz="0" w:space="0" w:color="auto"/>
                        <w:bottom w:val="none" w:sz="0" w:space="0" w:color="auto"/>
                        <w:right w:val="none" w:sz="0" w:space="0" w:color="auto"/>
                      </w:divBdr>
                    </w:div>
                  </w:divsChild>
                </w:div>
                <w:div w:id="2118018658">
                  <w:marLeft w:val="0"/>
                  <w:marRight w:val="0"/>
                  <w:marTop w:val="0"/>
                  <w:marBottom w:val="0"/>
                  <w:divBdr>
                    <w:top w:val="none" w:sz="0" w:space="0" w:color="auto"/>
                    <w:left w:val="none" w:sz="0" w:space="0" w:color="auto"/>
                    <w:bottom w:val="none" w:sz="0" w:space="0" w:color="auto"/>
                    <w:right w:val="none" w:sz="0" w:space="0" w:color="auto"/>
                  </w:divBdr>
                  <w:divsChild>
                    <w:div w:id="1109739408">
                      <w:marLeft w:val="0"/>
                      <w:marRight w:val="0"/>
                      <w:marTop w:val="0"/>
                      <w:marBottom w:val="0"/>
                      <w:divBdr>
                        <w:top w:val="none" w:sz="0" w:space="0" w:color="auto"/>
                        <w:left w:val="none" w:sz="0" w:space="0" w:color="auto"/>
                        <w:bottom w:val="none" w:sz="0" w:space="0" w:color="auto"/>
                        <w:right w:val="none" w:sz="0" w:space="0" w:color="auto"/>
                      </w:divBdr>
                    </w:div>
                  </w:divsChild>
                </w:div>
                <w:div w:id="1811288979">
                  <w:marLeft w:val="0"/>
                  <w:marRight w:val="0"/>
                  <w:marTop w:val="0"/>
                  <w:marBottom w:val="0"/>
                  <w:divBdr>
                    <w:top w:val="none" w:sz="0" w:space="0" w:color="auto"/>
                    <w:left w:val="none" w:sz="0" w:space="0" w:color="auto"/>
                    <w:bottom w:val="none" w:sz="0" w:space="0" w:color="auto"/>
                    <w:right w:val="none" w:sz="0" w:space="0" w:color="auto"/>
                  </w:divBdr>
                  <w:divsChild>
                    <w:div w:id="1602227607">
                      <w:marLeft w:val="0"/>
                      <w:marRight w:val="0"/>
                      <w:marTop w:val="0"/>
                      <w:marBottom w:val="0"/>
                      <w:divBdr>
                        <w:top w:val="none" w:sz="0" w:space="0" w:color="auto"/>
                        <w:left w:val="none" w:sz="0" w:space="0" w:color="auto"/>
                        <w:bottom w:val="none" w:sz="0" w:space="0" w:color="auto"/>
                        <w:right w:val="none" w:sz="0" w:space="0" w:color="auto"/>
                      </w:divBdr>
                    </w:div>
                  </w:divsChild>
                </w:div>
                <w:div w:id="170072251">
                  <w:marLeft w:val="0"/>
                  <w:marRight w:val="0"/>
                  <w:marTop w:val="0"/>
                  <w:marBottom w:val="0"/>
                  <w:divBdr>
                    <w:top w:val="none" w:sz="0" w:space="0" w:color="auto"/>
                    <w:left w:val="none" w:sz="0" w:space="0" w:color="auto"/>
                    <w:bottom w:val="none" w:sz="0" w:space="0" w:color="auto"/>
                    <w:right w:val="none" w:sz="0" w:space="0" w:color="auto"/>
                  </w:divBdr>
                  <w:divsChild>
                    <w:div w:id="117186716">
                      <w:marLeft w:val="0"/>
                      <w:marRight w:val="0"/>
                      <w:marTop w:val="0"/>
                      <w:marBottom w:val="0"/>
                      <w:divBdr>
                        <w:top w:val="none" w:sz="0" w:space="0" w:color="auto"/>
                        <w:left w:val="none" w:sz="0" w:space="0" w:color="auto"/>
                        <w:bottom w:val="none" w:sz="0" w:space="0" w:color="auto"/>
                        <w:right w:val="none" w:sz="0" w:space="0" w:color="auto"/>
                      </w:divBdr>
                    </w:div>
                  </w:divsChild>
                </w:div>
                <w:div w:id="701052158">
                  <w:marLeft w:val="0"/>
                  <w:marRight w:val="0"/>
                  <w:marTop w:val="0"/>
                  <w:marBottom w:val="0"/>
                  <w:divBdr>
                    <w:top w:val="none" w:sz="0" w:space="0" w:color="auto"/>
                    <w:left w:val="none" w:sz="0" w:space="0" w:color="auto"/>
                    <w:bottom w:val="none" w:sz="0" w:space="0" w:color="auto"/>
                    <w:right w:val="none" w:sz="0" w:space="0" w:color="auto"/>
                  </w:divBdr>
                  <w:divsChild>
                    <w:div w:id="1165121773">
                      <w:marLeft w:val="0"/>
                      <w:marRight w:val="0"/>
                      <w:marTop w:val="0"/>
                      <w:marBottom w:val="0"/>
                      <w:divBdr>
                        <w:top w:val="none" w:sz="0" w:space="0" w:color="auto"/>
                        <w:left w:val="none" w:sz="0" w:space="0" w:color="auto"/>
                        <w:bottom w:val="none" w:sz="0" w:space="0" w:color="auto"/>
                        <w:right w:val="none" w:sz="0" w:space="0" w:color="auto"/>
                      </w:divBdr>
                    </w:div>
                  </w:divsChild>
                </w:div>
                <w:div w:id="1094941121">
                  <w:marLeft w:val="0"/>
                  <w:marRight w:val="0"/>
                  <w:marTop w:val="0"/>
                  <w:marBottom w:val="0"/>
                  <w:divBdr>
                    <w:top w:val="none" w:sz="0" w:space="0" w:color="auto"/>
                    <w:left w:val="none" w:sz="0" w:space="0" w:color="auto"/>
                    <w:bottom w:val="none" w:sz="0" w:space="0" w:color="auto"/>
                    <w:right w:val="none" w:sz="0" w:space="0" w:color="auto"/>
                  </w:divBdr>
                  <w:divsChild>
                    <w:div w:id="355471740">
                      <w:marLeft w:val="0"/>
                      <w:marRight w:val="0"/>
                      <w:marTop w:val="0"/>
                      <w:marBottom w:val="0"/>
                      <w:divBdr>
                        <w:top w:val="none" w:sz="0" w:space="0" w:color="auto"/>
                        <w:left w:val="none" w:sz="0" w:space="0" w:color="auto"/>
                        <w:bottom w:val="none" w:sz="0" w:space="0" w:color="auto"/>
                        <w:right w:val="none" w:sz="0" w:space="0" w:color="auto"/>
                      </w:divBdr>
                    </w:div>
                  </w:divsChild>
                </w:div>
                <w:div w:id="1878424601">
                  <w:marLeft w:val="0"/>
                  <w:marRight w:val="0"/>
                  <w:marTop w:val="0"/>
                  <w:marBottom w:val="0"/>
                  <w:divBdr>
                    <w:top w:val="none" w:sz="0" w:space="0" w:color="auto"/>
                    <w:left w:val="none" w:sz="0" w:space="0" w:color="auto"/>
                    <w:bottom w:val="none" w:sz="0" w:space="0" w:color="auto"/>
                    <w:right w:val="none" w:sz="0" w:space="0" w:color="auto"/>
                  </w:divBdr>
                  <w:divsChild>
                    <w:div w:id="138116484">
                      <w:marLeft w:val="0"/>
                      <w:marRight w:val="0"/>
                      <w:marTop w:val="0"/>
                      <w:marBottom w:val="0"/>
                      <w:divBdr>
                        <w:top w:val="none" w:sz="0" w:space="0" w:color="auto"/>
                        <w:left w:val="none" w:sz="0" w:space="0" w:color="auto"/>
                        <w:bottom w:val="none" w:sz="0" w:space="0" w:color="auto"/>
                        <w:right w:val="none" w:sz="0" w:space="0" w:color="auto"/>
                      </w:divBdr>
                    </w:div>
                  </w:divsChild>
                </w:div>
                <w:div w:id="122122499">
                  <w:marLeft w:val="0"/>
                  <w:marRight w:val="0"/>
                  <w:marTop w:val="0"/>
                  <w:marBottom w:val="0"/>
                  <w:divBdr>
                    <w:top w:val="none" w:sz="0" w:space="0" w:color="auto"/>
                    <w:left w:val="none" w:sz="0" w:space="0" w:color="auto"/>
                    <w:bottom w:val="none" w:sz="0" w:space="0" w:color="auto"/>
                    <w:right w:val="none" w:sz="0" w:space="0" w:color="auto"/>
                  </w:divBdr>
                  <w:divsChild>
                    <w:div w:id="1881701318">
                      <w:marLeft w:val="0"/>
                      <w:marRight w:val="0"/>
                      <w:marTop w:val="0"/>
                      <w:marBottom w:val="0"/>
                      <w:divBdr>
                        <w:top w:val="none" w:sz="0" w:space="0" w:color="auto"/>
                        <w:left w:val="none" w:sz="0" w:space="0" w:color="auto"/>
                        <w:bottom w:val="none" w:sz="0" w:space="0" w:color="auto"/>
                        <w:right w:val="none" w:sz="0" w:space="0" w:color="auto"/>
                      </w:divBdr>
                    </w:div>
                  </w:divsChild>
                </w:div>
                <w:div w:id="1201548999">
                  <w:marLeft w:val="0"/>
                  <w:marRight w:val="0"/>
                  <w:marTop w:val="0"/>
                  <w:marBottom w:val="0"/>
                  <w:divBdr>
                    <w:top w:val="none" w:sz="0" w:space="0" w:color="auto"/>
                    <w:left w:val="none" w:sz="0" w:space="0" w:color="auto"/>
                    <w:bottom w:val="none" w:sz="0" w:space="0" w:color="auto"/>
                    <w:right w:val="none" w:sz="0" w:space="0" w:color="auto"/>
                  </w:divBdr>
                  <w:divsChild>
                    <w:div w:id="547835291">
                      <w:marLeft w:val="0"/>
                      <w:marRight w:val="0"/>
                      <w:marTop w:val="0"/>
                      <w:marBottom w:val="0"/>
                      <w:divBdr>
                        <w:top w:val="none" w:sz="0" w:space="0" w:color="auto"/>
                        <w:left w:val="none" w:sz="0" w:space="0" w:color="auto"/>
                        <w:bottom w:val="none" w:sz="0" w:space="0" w:color="auto"/>
                        <w:right w:val="none" w:sz="0" w:space="0" w:color="auto"/>
                      </w:divBdr>
                    </w:div>
                  </w:divsChild>
                </w:div>
                <w:div w:id="445925398">
                  <w:marLeft w:val="0"/>
                  <w:marRight w:val="0"/>
                  <w:marTop w:val="0"/>
                  <w:marBottom w:val="0"/>
                  <w:divBdr>
                    <w:top w:val="none" w:sz="0" w:space="0" w:color="auto"/>
                    <w:left w:val="none" w:sz="0" w:space="0" w:color="auto"/>
                    <w:bottom w:val="none" w:sz="0" w:space="0" w:color="auto"/>
                    <w:right w:val="none" w:sz="0" w:space="0" w:color="auto"/>
                  </w:divBdr>
                  <w:divsChild>
                    <w:div w:id="642008720">
                      <w:marLeft w:val="0"/>
                      <w:marRight w:val="0"/>
                      <w:marTop w:val="0"/>
                      <w:marBottom w:val="0"/>
                      <w:divBdr>
                        <w:top w:val="none" w:sz="0" w:space="0" w:color="auto"/>
                        <w:left w:val="none" w:sz="0" w:space="0" w:color="auto"/>
                        <w:bottom w:val="none" w:sz="0" w:space="0" w:color="auto"/>
                        <w:right w:val="none" w:sz="0" w:space="0" w:color="auto"/>
                      </w:divBdr>
                    </w:div>
                  </w:divsChild>
                </w:div>
                <w:div w:id="1402755031">
                  <w:marLeft w:val="0"/>
                  <w:marRight w:val="0"/>
                  <w:marTop w:val="0"/>
                  <w:marBottom w:val="0"/>
                  <w:divBdr>
                    <w:top w:val="none" w:sz="0" w:space="0" w:color="auto"/>
                    <w:left w:val="none" w:sz="0" w:space="0" w:color="auto"/>
                    <w:bottom w:val="none" w:sz="0" w:space="0" w:color="auto"/>
                    <w:right w:val="none" w:sz="0" w:space="0" w:color="auto"/>
                  </w:divBdr>
                  <w:divsChild>
                    <w:div w:id="107900177">
                      <w:marLeft w:val="0"/>
                      <w:marRight w:val="0"/>
                      <w:marTop w:val="0"/>
                      <w:marBottom w:val="0"/>
                      <w:divBdr>
                        <w:top w:val="none" w:sz="0" w:space="0" w:color="auto"/>
                        <w:left w:val="none" w:sz="0" w:space="0" w:color="auto"/>
                        <w:bottom w:val="none" w:sz="0" w:space="0" w:color="auto"/>
                        <w:right w:val="none" w:sz="0" w:space="0" w:color="auto"/>
                      </w:divBdr>
                    </w:div>
                  </w:divsChild>
                </w:div>
                <w:div w:id="2113355573">
                  <w:marLeft w:val="0"/>
                  <w:marRight w:val="0"/>
                  <w:marTop w:val="0"/>
                  <w:marBottom w:val="0"/>
                  <w:divBdr>
                    <w:top w:val="none" w:sz="0" w:space="0" w:color="auto"/>
                    <w:left w:val="none" w:sz="0" w:space="0" w:color="auto"/>
                    <w:bottom w:val="none" w:sz="0" w:space="0" w:color="auto"/>
                    <w:right w:val="none" w:sz="0" w:space="0" w:color="auto"/>
                  </w:divBdr>
                  <w:divsChild>
                    <w:div w:id="2144033068">
                      <w:marLeft w:val="0"/>
                      <w:marRight w:val="0"/>
                      <w:marTop w:val="0"/>
                      <w:marBottom w:val="0"/>
                      <w:divBdr>
                        <w:top w:val="none" w:sz="0" w:space="0" w:color="auto"/>
                        <w:left w:val="none" w:sz="0" w:space="0" w:color="auto"/>
                        <w:bottom w:val="none" w:sz="0" w:space="0" w:color="auto"/>
                        <w:right w:val="none" w:sz="0" w:space="0" w:color="auto"/>
                      </w:divBdr>
                    </w:div>
                  </w:divsChild>
                </w:div>
                <w:div w:id="809789446">
                  <w:marLeft w:val="0"/>
                  <w:marRight w:val="0"/>
                  <w:marTop w:val="0"/>
                  <w:marBottom w:val="0"/>
                  <w:divBdr>
                    <w:top w:val="none" w:sz="0" w:space="0" w:color="auto"/>
                    <w:left w:val="none" w:sz="0" w:space="0" w:color="auto"/>
                    <w:bottom w:val="none" w:sz="0" w:space="0" w:color="auto"/>
                    <w:right w:val="none" w:sz="0" w:space="0" w:color="auto"/>
                  </w:divBdr>
                  <w:divsChild>
                    <w:div w:id="32049454">
                      <w:marLeft w:val="0"/>
                      <w:marRight w:val="0"/>
                      <w:marTop w:val="0"/>
                      <w:marBottom w:val="0"/>
                      <w:divBdr>
                        <w:top w:val="none" w:sz="0" w:space="0" w:color="auto"/>
                        <w:left w:val="none" w:sz="0" w:space="0" w:color="auto"/>
                        <w:bottom w:val="none" w:sz="0" w:space="0" w:color="auto"/>
                        <w:right w:val="none" w:sz="0" w:space="0" w:color="auto"/>
                      </w:divBdr>
                    </w:div>
                  </w:divsChild>
                </w:div>
                <w:div w:id="806315279">
                  <w:marLeft w:val="0"/>
                  <w:marRight w:val="0"/>
                  <w:marTop w:val="0"/>
                  <w:marBottom w:val="0"/>
                  <w:divBdr>
                    <w:top w:val="none" w:sz="0" w:space="0" w:color="auto"/>
                    <w:left w:val="none" w:sz="0" w:space="0" w:color="auto"/>
                    <w:bottom w:val="none" w:sz="0" w:space="0" w:color="auto"/>
                    <w:right w:val="none" w:sz="0" w:space="0" w:color="auto"/>
                  </w:divBdr>
                  <w:divsChild>
                    <w:div w:id="1394818624">
                      <w:marLeft w:val="0"/>
                      <w:marRight w:val="0"/>
                      <w:marTop w:val="0"/>
                      <w:marBottom w:val="0"/>
                      <w:divBdr>
                        <w:top w:val="none" w:sz="0" w:space="0" w:color="auto"/>
                        <w:left w:val="none" w:sz="0" w:space="0" w:color="auto"/>
                        <w:bottom w:val="none" w:sz="0" w:space="0" w:color="auto"/>
                        <w:right w:val="none" w:sz="0" w:space="0" w:color="auto"/>
                      </w:divBdr>
                    </w:div>
                  </w:divsChild>
                </w:div>
                <w:div w:id="2059040150">
                  <w:marLeft w:val="0"/>
                  <w:marRight w:val="0"/>
                  <w:marTop w:val="0"/>
                  <w:marBottom w:val="0"/>
                  <w:divBdr>
                    <w:top w:val="none" w:sz="0" w:space="0" w:color="auto"/>
                    <w:left w:val="none" w:sz="0" w:space="0" w:color="auto"/>
                    <w:bottom w:val="none" w:sz="0" w:space="0" w:color="auto"/>
                    <w:right w:val="none" w:sz="0" w:space="0" w:color="auto"/>
                  </w:divBdr>
                  <w:divsChild>
                    <w:div w:id="365449428">
                      <w:marLeft w:val="0"/>
                      <w:marRight w:val="0"/>
                      <w:marTop w:val="0"/>
                      <w:marBottom w:val="0"/>
                      <w:divBdr>
                        <w:top w:val="none" w:sz="0" w:space="0" w:color="auto"/>
                        <w:left w:val="none" w:sz="0" w:space="0" w:color="auto"/>
                        <w:bottom w:val="none" w:sz="0" w:space="0" w:color="auto"/>
                        <w:right w:val="none" w:sz="0" w:space="0" w:color="auto"/>
                      </w:divBdr>
                    </w:div>
                  </w:divsChild>
                </w:div>
                <w:div w:id="1286690040">
                  <w:marLeft w:val="0"/>
                  <w:marRight w:val="0"/>
                  <w:marTop w:val="0"/>
                  <w:marBottom w:val="0"/>
                  <w:divBdr>
                    <w:top w:val="none" w:sz="0" w:space="0" w:color="auto"/>
                    <w:left w:val="none" w:sz="0" w:space="0" w:color="auto"/>
                    <w:bottom w:val="none" w:sz="0" w:space="0" w:color="auto"/>
                    <w:right w:val="none" w:sz="0" w:space="0" w:color="auto"/>
                  </w:divBdr>
                  <w:divsChild>
                    <w:div w:id="396562532">
                      <w:marLeft w:val="0"/>
                      <w:marRight w:val="0"/>
                      <w:marTop w:val="0"/>
                      <w:marBottom w:val="0"/>
                      <w:divBdr>
                        <w:top w:val="none" w:sz="0" w:space="0" w:color="auto"/>
                        <w:left w:val="none" w:sz="0" w:space="0" w:color="auto"/>
                        <w:bottom w:val="none" w:sz="0" w:space="0" w:color="auto"/>
                        <w:right w:val="none" w:sz="0" w:space="0" w:color="auto"/>
                      </w:divBdr>
                    </w:div>
                  </w:divsChild>
                </w:div>
                <w:div w:id="1469010226">
                  <w:marLeft w:val="0"/>
                  <w:marRight w:val="0"/>
                  <w:marTop w:val="0"/>
                  <w:marBottom w:val="0"/>
                  <w:divBdr>
                    <w:top w:val="none" w:sz="0" w:space="0" w:color="auto"/>
                    <w:left w:val="none" w:sz="0" w:space="0" w:color="auto"/>
                    <w:bottom w:val="none" w:sz="0" w:space="0" w:color="auto"/>
                    <w:right w:val="none" w:sz="0" w:space="0" w:color="auto"/>
                  </w:divBdr>
                  <w:divsChild>
                    <w:div w:id="1018195834">
                      <w:marLeft w:val="0"/>
                      <w:marRight w:val="0"/>
                      <w:marTop w:val="0"/>
                      <w:marBottom w:val="0"/>
                      <w:divBdr>
                        <w:top w:val="none" w:sz="0" w:space="0" w:color="auto"/>
                        <w:left w:val="none" w:sz="0" w:space="0" w:color="auto"/>
                        <w:bottom w:val="none" w:sz="0" w:space="0" w:color="auto"/>
                        <w:right w:val="none" w:sz="0" w:space="0" w:color="auto"/>
                      </w:divBdr>
                    </w:div>
                  </w:divsChild>
                </w:div>
                <w:div w:id="1495756940">
                  <w:marLeft w:val="0"/>
                  <w:marRight w:val="0"/>
                  <w:marTop w:val="0"/>
                  <w:marBottom w:val="0"/>
                  <w:divBdr>
                    <w:top w:val="none" w:sz="0" w:space="0" w:color="auto"/>
                    <w:left w:val="none" w:sz="0" w:space="0" w:color="auto"/>
                    <w:bottom w:val="none" w:sz="0" w:space="0" w:color="auto"/>
                    <w:right w:val="none" w:sz="0" w:space="0" w:color="auto"/>
                  </w:divBdr>
                  <w:divsChild>
                    <w:div w:id="200024475">
                      <w:marLeft w:val="0"/>
                      <w:marRight w:val="0"/>
                      <w:marTop w:val="0"/>
                      <w:marBottom w:val="0"/>
                      <w:divBdr>
                        <w:top w:val="none" w:sz="0" w:space="0" w:color="auto"/>
                        <w:left w:val="none" w:sz="0" w:space="0" w:color="auto"/>
                        <w:bottom w:val="none" w:sz="0" w:space="0" w:color="auto"/>
                        <w:right w:val="none" w:sz="0" w:space="0" w:color="auto"/>
                      </w:divBdr>
                    </w:div>
                  </w:divsChild>
                </w:div>
                <w:div w:id="1169832857">
                  <w:marLeft w:val="0"/>
                  <w:marRight w:val="0"/>
                  <w:marTop w:val="0"/>
                  <w:marBottom w:val="0"/>
                  <w:divBdr>
                    <w:top w:val="none" w:sz="0" w:space="0" w:color="auto"/>
                    <w:left w:val="none" w:sz="0" w:space="0" w:color="auto"/>
                    <w:bottom w:val="none" w:sz="0" w:space="0" w:color="auto"/>
                    <w:right w:val="none" w:sz="0" w:space="0" w:color="auto"/>
                  </w:divBdr>
                  <w:divsChild>
                    <w:div w:id="1280722517">
                      <w:marLeft w:val="0"/>
                      <w:marRight w:val="0"/>
                      <w:marTop w:val="0"/>
                      <w:marBottom w:val="0"/>
                      <w:divBdr>
                        <w:top w:val="none" w:sz="0" w:space="0" w:color="auto"/>
                        <w:left w:val="none" w:sz="0" w:space="0" w:color="auto"/>
                        <w:bottom w:val="none" w:sz="0" w:space="0" w:color="auto"/>
                        <w:right w:val="none" w:sz="0" w:space="0" w:color="auto"/>
                      </w:divBdr>
                    </w:div>
                  </w:divsChild>
                </w:div>
                <w:div w:id="130441957">
                  <w:marLeft w:val="0"/>
                  <w:marRight w:val="0"/>
                  <w:marTop w:val="0"/>
                  <w:marBottom w:val="0"/>
                  <w:divBdr>
                    <w:top w:val="none" w:sz="0" w:space="0" w:color="auto"/>
                    <w:left w:val="none" w:sz="0" w:space="0" w:color="auto"/>
                    <w:bottom w:val="none" w:sz="0" w:space="0" w:color="auto"/>
                    <w:right w:val="none" w:sz="0" w:space="0" w:color="auto"/>
                  </w:divBdr>
                  <w:divsChild>
                    <w:div w:id="72704921">
                      <w:marLeft w:val="0"/>
                      <w:marRight w:val="0"/>
                      <w:marTop w:val="0"/>
                      <w:marBottom w:val="0"/>
                      <w:divBdr>
                        <w:top w:val="none" w:sz="0" w:space="0" w:color="auto"/>
                        <w:left w:val="none" w:sz="0" w:space="0" w:color="auto"/>
                        <w:bottom w:val="none" w:sz="0" w:space="0" w:color="auto"/>
                        <w:right w:val="none" w:sz="0" w:space="0" w:color="auto"/>
                      </w:divBdr>
                    </w:div>
                  </w:divsChild>
                </w:div>
                <w:div w:id="903758950">
                  <w:marLeft w:val="0"/>
                  <w:marRight w:val="0"/>
                  <w:marTop w:val="0"/>
                  <w:marBottom w:val="0"/>
                  <w:divBdr>
                    <w:top w:val="none" w:sz="0" w:space="0" w:color="auto"/>
                    <w:left w:val="none" w:sz="0" w:space="0" w:color="auto"/>
                    <w:bottom w:val="none" w:sz="0" w:space="0" w:color="auto"/>
                    <w:right w:val="none" w:sz="0" w:space="0" w:color="auto"/>
                  </w:divBdr>
                  <w:divsChild>
                    <w:div w:id="428163652">
                      <w:marLeft w:val="0"/>
                      <w:marRight w:val="0"/>
                      <w:marTop w:val="0"/>
                      <w:marBottom w:val="0"/>
                      <w:divBdr>
                        <w:top w:val="none" w:sz="0" w:space="0" w:color="auto"/>
                        <w:left w:val="none" w:sz="0" w:space="0" w:color="auto"/>
                        <w:bottom w:val="none" w:sz="0" w:space="0" w:color="auto"/>
                        <w:right w:val="none" w:sz="0" w:space="0" w:color="auto"/>
                      </w:divBdr>
                    </w:div>
                  </w:divsChild>
                </w:div>
                <w:div w:id="361326989">
                  <w:marLeft w:val="0"/>
                  <w:marRight w:val="0"/>
                  <w:marTop w:val="0"/>
                  <w:marBottom w:val="0"/>
                  <w:divBdr>
                    <w:top w:val="none" w:sz="0" w:space="0" w:color="auto"/>
                    <w:left w:val="none" w:sz="0" w:space="0" w:color="auto"/>
                    <w:bottom w:val="none" w:sz="0" w:space="0" w:color="auto"/>
                    <w:right w:val="none" w:sz="0" w:space="0" w:color="auto"/>
                  </w:divBdr>
                  <w:divsChild>
                    <w:div w:id="246574498">
                      <w:marLeft w:val="0"/>
                      <w:marRight w:val="0"/>
                      <w:marTop w:val="0"/>
                      <w:marBottom w:val="0"/>
                      <w:divBdr>
                        <w:top w:val="none" w:sz="0" w:space="0" w:color="auto"/>
                        <w:left w:val="none" w:sz="0" w:space="0" w:color="auto"/>
                        <w:bottom w:val="none" w:sz="0" w:space="0" w:color="auto"/>
                        <w:right w:val="none" w:sz="0" w:space="0" w:color="auto"/>
                      </w:divBdr>
                    </w:div>
                  </w:divsChild>
                </w:div>
                <w:div w:id="44184521">
                  <w:marLeft w:val="0"/>
                  <w:marRight w:val="0"/>
                  <w:marTop w:val="0"/>
                  <w:marBottom w:val="0"/>
                  <w:divBdr>
                    <w:top w:val="none" w:sz="0" w:space="0" w:color="auto"/>
                    <w:left w:val="none" w:sz="0" w:space="0" w:color="auto"/>
                    <w:bottom w:val="none" w:sz="0" w:space="0" w:color="auto"/>
                    <w:right w:val="none" w:sz="0" w:space="0" w:color="auto"/>
                  </w:divBdr>
                  <w:divsChild>
                    <w:div w:id="2085491003">
                      <w:marLeft w:val="0"/>
                      <w:marRight w:val="0"/>
                      <w:marTop w:val="0"/>
                      <w:marBottom w:val="0"/>
                      <w:divBdr>
                        <w:top w:val="none" w:sz="0" w:space="0" w:color="auto"/>
                        <w:left w:val="none" w:sz="0" w:space="0" w:color="auto"/>
                        <w:bottom w:val="none" w:sz="0" w:space="0" w:color="auto"/>
                        <w:right w:val="none" w:sz="0" w:space="0" w:color="auto"/>
                      </w:divBdr>
                    </w:div>
                  </w:divsChild>
                </w:div>
                <w:div w:id="1422096521">
                  <w:marLeft w:val="0"/>
                  <w:marRight w:val="0"/>
                  <w:marTop w:val="0"/>
                  <w:marBottom w:val="0"/>
                  <w:divBdr>
                    <w:top w:val="none" w:sz="0" w:space="0" w:color="auto"/>
                    <w:left w:val="none" w:sz="0" w:space="0" w:color="auto"/>
                    <w:bottom w:val="none" w:sz="0" w:space="0" w:color="auto"/>
                    <w:right w:val="none" w:sz="0" w:space="0" w:color="auto"/>
                  </w:divBdr>
                  <w:divsChild>
                    <w:div w:id="763307943">
                      <w:marLeft w:val="0"/>
                      <w:marRight w:val="0"/>
                      <w:marTop w:val="0"/>
                      <w:marBottom w:val="0"/>
                      <w:divBdr>
                        <w:top w:val="none" w:sz="0" w:space="0" w:color="auto"/>
                        <w:left w:val="none" w:sz="0" w:space="0" w:color="auto"/>
                        <w:bottom w:val="none" w:sz="0" w:space="0" w:color="auto"/>
                        <w:right w:val="none" w:sz="0" w:space="0" w:color="auto"/>
                      </w:divBdr>
                    </w:div>
                  </w:divsChild>
                </w:div>
                <w:div w:id="973217336">
                  <w:marLeft w:val="0"/>
                  <w:marRight w:val="0"/>
                  <w:marTop w:val="0"/>
                  <w:marBottom w:val="0"/>
                  <w:divBdr>
                    <w:top w:val="none" w:sz="0" w:space="0" w:color="auto"/>
                    <w:left w:val="none" w:sz="0" w:space="0" w:color="auto"/>
                    <w:bottom w:val="none" w:sz="0" w:space="0" w:color="auto"/>
                    <w:right w:val="none" w:sz="0" w:space="0" w:color="auto"/>
                  </w:divBdr>
                  <w:divsChild>
                    <w:div w:id="1433933113">
                      <w:marLeft w:val="0"/>
                      <w:marRight w:val="0"/>
                      <w:marTop w:val="0"/>
                      <w:marBottom w:val="0"/>
                      <w:divBdr>
                        <w:top w:val="none" w:sz="0" w:space="0" w:color="auto"/>
                        <w:left w:val="none" w:sz="0" w:space="0" w:color="auto"/>
                        <w:bottom w:val="none" w:sz="0" w:space="0" w:color="auto"/>
                        <w:right w:val="none" w:sz="0" w:space="0" w:color="auto"/>
                      </w:divBdr>
                    </w:div>
                  </w:divsChild>
                </w:div>
                <w:div w:id="1242301435">
                  <w:marLeft w:val="0"/>
                  <w:marRight w:val="0"/>
                  <w:marTop w:val="0"/>
                  <w:marBottom w:val="0"/>
                  <w:divBdr>
                    <w:top w:val="none" w:sz="0" w:space="0" w:color="auto"/>
                    <w:left w:val="none" w:sz="0" w:space="0" w:color="auto"/>
                    <w:bottom w:val="none" w:sz="0" w:space="0" w:color="auto"/>
                    <w:right w:val="none" w:sz="0" w:space="0" w:color="auto"/>
                  </w:divBdr>
                  <w:divsChild>
                    <w:div w:id="1216546131">
                      <w:marLeft w:val="0"/>
                      <w:marRight w:val="0"/>
                      <w:marTop w:val="0"/>
                      <w:marBottom w:val="0"/>
                      <w:divBdr>
                        <w:top w:val="none" w:sz="0" w:space="0" w:color="auto"/>
                        <w:left w:val="none" w:sz="0" w:space="0" w:color="auto"/>
                        <w:bottom w:val="none" w:sz="0" w:space="0" w:color="auto"/>
                        <w:right w:val="none" w:sz="0" w:space="0" w:color="auto"/>
                      </w:divBdr>
                    </w:div>
                  </w:divsChild>
                </w:div>
                <w:div w:id="632906955">
                  <w:marLeft w:val="0"/>
                  <w:marRight w:val="0"/>
                  <w:marTop w:val="0"/>
                  <w:marBottom w:val="0"/>
                  <w:divBdr>
                    <w:top w:val="none" w:sz="0" w:space="0" w:color="auto"/>
                    <w:left w:val="none" w:sz="0" w:space="0" w:color="auto"/>
                    <w:bottom w:val="none" w:sz="0" w:space="0" w:color="auto"/>
                    <w:right w:val="none" w:sz="0" w:space="0" w:color="auto"/>
                  </w:divBdr>
                  <w:divsChild>
                    <w:div w:id="1026177429">
                      <w:marLeft w:val="0"/>
                      <w:marRight w:val="0"/>
                      <w:marTop w:val="0"/>
                      <w:marBottom w:val="0"/>
                      <w:divBdr>
                        <w:top w:val="none" w:sz="0" w:space="0" w:color="auto"/>
                        <w:left w:val="none" w:sz="0" w:space="0" w:color="auto"/>
                        <w:bottom w:val="none" w:sz="0" w:space="0" w:color="auto"/>
                        <w:right w:val="none" w:sz="0" w:space="0" w:color="auto"/>
                      </w:divBdr>
                    </w:div>
                  </w:divsChild>
                </w:div>
                <w:div w:id="898713655">
                  <w:marLeft w:val="0"/>
                  <w:marRight w:val="0"/>
                  <w:marTop w:val="0"/>
                  <w:marBottom w:val="0"/>
                  <w:divBdr>
                    <w:top w:val="none" w:sz="0" w:space="0" w:color="auto"/>
                    <w:left w:val="none" w:sz="0" w:space="0" w:color="auto"/>
                    <w:bottom w:val="none" w:sz="0" w:space="0" w:color="auto"/>
                    <w:right w:val="none" w:sz="0" w:space="0" w:color="auto"/>
                  </w:divBdr>
                  <w:divsChild>
                    <w:div w:id="1556044000">
                      <w:marLeft w:val="0"/>
                      <w:marRight w:val="0"/>
                      <w:marTop w:val="0"/>
                      <w:marBottom w:val="0"/>
                      <w:divBdr>
                        <w:top w:val="none" w:sz="0" w:space="0" w:color="auto"/>
                        <w:left w:val="none" w:sz="0" w:space="0" w:color="auto"/>
                        <w:bottom w:val="none" w:sz="0" w:space="0" w:color="auto"/>
                        <w:right w:val="none" w:sz="0" w:space="0" w:color="auto"/>
                      </w:divBdr>
                    </w:div>
                  </w:divsChild>
                </w:div>
                <w:div w:id="1621453483">
                  <w:marLeft w:val="0"/>
                  <w:marRight w:val="0"/>
                  <w:marTop w:val="0"/>
                  <w:marBottom w:val="0"/>
                  <w:divBdr>
                    <w:top w:val="none" w:sz="0" w:space="0" w:color="auto"/>
                    <w:left w:val="none" w:sz="0" w:space="0" w:color="auto"/>
                    <w:bottom w:val="none" w:sz="0" w:space="0" w:color="auto"/>
                    <w:right w:val="none" w:sz="0" w:space="0" w:color="auto"/>
                  </w:divBdr>
                  <w:divsChild>
                    <w:div w:id="2064253731">
                      <w:marLeft w:val="0"/>
                      <w:marRight w:val="0"/>
                      <w:marTop w:val="0"/>
                      <w:marBottom w:val="0"/>
                      <w:divBdr>
                        <w:top w:val="none" w:sz="0" w:space="0" w:color="auto"/>
                        <w:left w:val="none" w:sz="0" w:space="0" w:color="auto"/>
                        <w:bottom w:val="none" w:sz="0" w:space="0" w:color="auto"/>
                        <w:right w:val="none" w:sz="0" w:space="0" w:color="auto"/>
                      </w:divBdr>
                    </w:div>
                  </w:divsChild>
                </w:div>
                <w:div w:id="1713581057">
                  <w:marLeft w:val="0"/>
                  <w:marRight w:val="0"/>
                  <w:marTop w:val="0"/>
                  <w:marBottom w:val="0"/>
                  <w:divBdr>
                    <w:top w:val="none" w:sz="0" w:space="0" w:color="auto"/>
                    <w:left w:val="none" w:sz="0" w:space="0" w:color="auto"/>
                    <w:bottom w:val="none" w:sz="0" w:space="0" w:color="auto"/>
                    <w:right w:val="none" w:sz="0" w:space="0" w:color="auto"/>
                  </w:divBdr>
                  <w:divsChild>
                    <w:div w:id="949436246">
                      <w:marLeft w:val="0"/>
                      <w:marRight w:val="0"/>
                      <w:marTop w:val="0"/>
                      <w:marBottom w:val="0"/>
                      <w:divBdr>
                        <w:top w:val="none" w:sz="0" w:space="0" w:color="auto"/>
                        <w:left w:val="none" w:sz="0" w:space="0" w:color="auto"/>
                        <w:bottom w:val="none" w:sz="0" w:space="0" w:color="auto"/>
                        <w:right w:val="none" w:sz="0" w:space="0" w:color="auto"/>
                      </w:divBdr>
                    </w:div>
                  </w:divsChild>
                </w:div>
                <w:div w:id="311058716">
                  <w:marLeft w:val="0"/>
                  <w:marRight w:val="0"/>
                  <w:marTop w:val="0"/>
                  <w:marBottom w:val="0"/>
                  <w:divBdr>
                    <w:top w:val="none" w:sz="0" w:space="0" w:color="auto"/>
                    <w:left w:val="none" w:sz="0" w:space="0" w:color="auto"/>
                    <w:bottom w:val="none" w:sz="0" w:space="0" w:color="auto"/>
                    <w:right w:val="none" w:sz="0" w:space="0" w:color="auto"/>
                  </w:divBdr>
                  <w:divsChild>
                    <w:div w:id="987591732">
                      <w:marLeft w:val="0"/>
                      <w:marRight w:val="0"/>
                      <w:marTop w:val="0"/>
                      <w:marBottom w:val="0"/>
                      <w:divBdr>
                        <w:top w:val="none" w:sz="0" w:space="0" w:color="auto"/>
                        <w:left w:val="none" w:sz="0" w:space="0" w:color="auto"/>
                        <w:bottom w:val="none" w:sz="0" w:space="0" w:color="auto"/>
                        <w:right w:val="none" w:sz="0" w:space="0" w:color="auto"/>
                      </w:divBdr>
                    </w:div>
                  </w:divsChild>
                </w:div>
                <w:div w:id="289363671">
                  <w:marLeft w:val="0"/>
                  <w:marRight w:val="0"/>
                  <w:marTop w:val="0"/>
                  <w:marBottom w:val="0"/>
                  <w:divBdr>
                    <w:top w:val="none" w:sz="0" w:space="0" w:color="auto"/>
                    <w:left w:val="none" w:sz="0" w:space="0" w:color="auto"/>
                    <w:bottom w:val="none" w:sz="0" w:space="0" w:color="auto"/>
                    <w:right w:val="none" w:sz="0" w:space="0" w:color="auto"/>
                  </w:divBdr>
                  <w:divsChild>
                    <w:div w:id="297734572">
                      <w:marLeft w:val="0"/>
                      <w:marRight w:val="0"/>
                      <w:marTop w:val="0"/>
                      <w:marBottom w:val="0"/>
                      <w:divBdr>
                        <w:top w:val="none" w:sz="0" w:space="0" w:color="auto"/>
                        <w:left w:val="none" w:sz="0" w:space="0" w:color="auto"/>
                        <w:bottom w:val="none" w:sz="0" w:space="0" w:color="auto"/>
                        <w:right w:val="none" w:sz="0" w:space="0" w:color="auto"/>
                      </w:divBdr>
                    </w:div>
                  </w:divsChild>
                </w:div>
                <w:div w:id="1908682873">
                  <w:marLeft w:val="0"/>
                  <w:marRight w:val="0"/>
                  <w:marTop w:val="0"/>
                  <w:marBottom w:val="0"/>
                  <w:divBdr>
                    <w:top w:val="none" w:sz="0" w:space="0" w:color="auto"/>
                    <w:left w:val="none" w:sz="0" w:space="0" w:color="auto"/>
                    <w:bottom w:val="none" w:sz="0" w:space="0" w:color="auto"/>
                    <w:right w:val="none" w:sz="0" w:space="0" w:color="auto"/>
                  </w:divBdr>
                  <w:divsChild>
                    <w:div w:id="160245282">
                      <w:marLeft w:val="0"/>
                      <w:marRight w:val="0"/>
                      <w:marTop w:val="0"/>
                      <w:marBottom w:val="0"/>
                      <w:divBdr>
                        <w:top w:val="none" w:sz="0" w:space="0" w:color="auto"/>
                        <w:left w:val="none" w:sz="0" w:space="0" w:color="auto"/>
                        <w:bottom w:val="none" w:sz="0" w:space="0" w:color="auto"/>
                        <w:right w:val="none" w:sz="0" w:space="0" w:color="auto"/>
                      </w:divBdr>
                    </w:div>
                  </w:divsChild>
                </w:div>
                <w:div w:id="1204294769">
                  <w:marLeft w:val="0"/>
                  <w:marRight w:val="0"/>
                  <w:marTop w:val="0"/>
                  <w:marBottom w:val="0"/>
                  <w:divBdr>
                    <w:top w:val="none" w:sz="0" w:space="0" w:color="auto"/>
                    <w:left w:val="none" w:sz="0" w:space="0" w:color="auto"/>
                    <w:bottom w:val="none" w:sz="0" w:space="0" w:color="auto"/>
                    <w:right w:val="none" w:sz="0" w:space="0" w:color="auto"/>
                  </w:divBdr>
                  <w:divsChild>
                    <w:div w:id="621621103">
                      <w:marLeft w:val="0"/>
                      <w:marRight w:val="0"/>
                      <w:marTop w:val="0"/>
                      <w:marBottom w:val="0"/>
                      <w:divBdr>
                        <w:top w:val="none" w:sz="0" w:space="0" w:color="auto"/>
                        <w:left w:val="none" w:sz="0" w:space="0" w:color="auto"/>
                        <w:bottom w:val="none" w:sz="0" w:space="0" w:color="auto"/>
                        <w:right w:val="none" w:sz="0" w:space="0" w:color="auto"/>
                      </w:divBdr>
                    </w:div>
                  </w:divsChild>
                </w:div>
                <w:div w:id="1634671309">
                  <w:marLeft w:val="0"/>
                  <w:marRight w:val="0"/>
                  <w:marTop w:val="0"/>
                  <w:marBottom w:val="0"/>
                  <w:divBdr>
                    <w:top w:val="none" w:sz="0" w:space="0" w:color="auto"/>
                    <w:left w:val="none" w:sz="0" w:space="0" w:color="auto"/>
                    <w:bottom w:val="none" w:sz="0" w:space="0" w:color="auto"/>
                    <w:right w:val="none" w:sz="0" w:space="0" w:color="auto"/>
                  </w:divBdr>
                  <w:divsChild>
                    <w:div w:id="1075399938">
                      <w:marLeft w:val="0"/>
                      <w:marRight w:val="0"/>
                      <w:marTop w:val="0"/>
                      <w:marBottom w:val="0"/>
                      <w:divBdr>
                        <w:top w:val="none" w:sz="0" w:space="0" w:color="auto"/>
                        <w:left w:val="none" w:sz="0" w:space="0" w:color="auto"/>
                        <w:bottom w:val="none" w:sz="0" w:space="0" w:color="auto"/>
                        <w:right w:val="none" w:sz="0" w:space="0" w:color="auto"/>
                      </w:divBdr>
                    </w:div>
                  </w:divsChild>
                </w:div>
                <w:div w:id="2053269057">
                  <w:marLeft w:val="0"/>
                  <w:marRight w:val="0"/>
                  <w:marTop w:val="0"/>
                  <w:marBottom w:val="0"/>
                  <w:divBdr>
                    <w:top w:val="none" w:sz="0" w:space="0" w:color="auto"/>
                    <w:left w:val="none" w:sz="0" w:space="0" w:color="auto"/>
                    <w:bottom w:val="none" w:sz="0" w:space="0" w:color="auto"/>
                    <w:right w:val="none" w:sz="0" w:space="0" w:color="auto"/>
                  </w:divBdr>
                  <w:divsChild>
                    <w:div w:id="1125730439">
                      <w:marLeft w:val="0"/>
                      <w:marRight w:val="0"/>
                      <w:marTop w:val="0"/>
                      <w:marBottom w:val="0"/>
                      <w:divBdr>
                        <w:top w:val="none" w:sz="0" w:space="0" w:color="auto"/>
                        <w:left w:val="none" w:sz="0" w:space="0" w:color="auto"/>
                        <w:bottom w:val="none" w:sz="0" w:space="0" w:color="auto"/>
                        <w:right w:val="none" w:sz="0" w:space="0" w:color="auto"/>
                      </w:divBdr>
                    </w:div>
                  </w:divsChild>
                </w:div>
                <w:div w:id="978195512">
                  <w:marLeft w:val="0"/>
                  <w:marRight w:val="0"/>
                  <w:marTop w:val="0"/>
                  <w:marBottom w:val="0"/>
                  <w:divBdr>
                    <w:top w:val="none" w:sz="0" w:space="0" w:color="auto"/>
                    <w:left w:val="none" w:sz="0" w:space="0" w:color="auto"/>
                    <w:bottom w:val="none" w:sz="0" w:space="0" w:color="auto"/>
                    <w:right w:val="none" w:sz="0" w:space="0" w:color="auto"/>
                  </w:divBdr>
                  <w:divsChild>
                    <w:div w:id="1881287341">
                      <w:marLeft w:val="0"/>
                      <w:marRight w:val="0"/>
                      <w:marTop w:val="0"/>
                      <w:marBottom w:val="0"/>
                      <w:divBdr>
                        <w:top w:val="none" w:sz="0" w:space="0" w:color="auto"/>
                        <w:left w:val="none" w:sz="0" w:space="0" w:color="auto"/>
                        <w:bottom w:val="none" w:sz="0" w:space="0" w:color="auto"/>
                        <w:right w:val="none" w:sz="0" w:space="0" w:color="auto"/>
                      </w:divBdr>
                    </w:div>
                  </w:divsChild>
                </w:div>
                <w:div w:id="445584309">
                  <w:marLeft w:val="0"/>
                  <w:marRight w:val="0"/>
                  <w:marTop w:val="0"/>
                  <w:marBottom w:val="0"/>
                  <w:divBdr>
                    <w:top w:val="none" w:sz="0" w:space="0" w:color="auto"/>
                    <w:left w:val="none" w:sz="0" w:space="0" w:color="auto"/>
                    <w:bottom w:val="none" w:sz="0" w:space="0" w:color="auto"/>
                    <w:right w:val="none" w:sz="0" w:space="0" w:color="auto"/>
                  </w:divBdr>
                  <w:divsChild>
                    <w:div w:id="1014308773">
                      <w:marLeft w:val="0"/>
                      <w:marRight w:val="0"/>
                      <w:marTop w:val="0"/>
                      <w:marBottom w:val="0"/>
                      <w:divBdr>
                        <w:top w:val="none" w:sz="0" w:space="0" w:color="auto"/>
                        <w:left w:val="none" w:sz="0" w:space="0" w:color="auto"/>
                        <w:bottom w:val="none" w:sz="0" w:space="0" w:color="auto"/>
                        <w:right w:val="none" w:sz="0" w:space="0" w:color="auto"/>
                      </w:divBdr>
                    </w:div>
                  </w:divsChild>
                </w:div>
                <w:div w:id="741686196">
                  <w:marLeft w:val="0"/>
                  <w:marRight w:val="0"/>
                  <w:marTop w:val="0"/>
                  <w:marBottom w:val="0"/>
                  <w:divBdr>
                    <w:top w:val="none" w:sz="0" w:space="0" w:color="auto"/>
                    <w:left w:val="none" w:sz="0" w:space="0" w:color="auto"/>
                    <w:bottom w:val="none" w:sz="0" w:space="0" w:color="auto"/>
                    <w:right w:val="none" w:sz="0" w:space="0" w:color="auto"/>
                  </w:divBdr>
                  <w:divsChild>
                    <w:div w:id="259795081">
                      <w:marLeft w:val="0"/>
                      <w:marRight w:val="0"/>
                      <w:marTop w:val="0"/>
                      <w:marBottom w:val="0"/>
                      <w:divBdr>
                        <w:top w:val="none" w:sz="0" w:space="0" w:color="auto"/>
                        <w:left w:val="none" w:sz="0" w:space="0" w:color="auto"/>
                        <w:bottom w:val="none" w:sz="0" w:space="0" w:color="auto"/>
                        <w:right w:val="none" w:sz="0" w:space="0" w:color="auto"/>
                      </w:divBdr>
                    </w:div>
                  </w:divsChild>
                </w:div>
                <w:div w:id="1925720346">
                  <w:marLeft w:val="0"/>
                  <w:marRight w:val="0"/>
                  <w:marTop w:val="0"/>
                  <w:marBottom w:val="0"/>
                  <w:divBdr>
                    <w:top w:val="none" w:sz="0" w:space="0" w:color="auto"/>
                    <w:left w:val="none" w:sz="0" w:space="0" w:color="auto"/>
                    <w:bottom w:val="none" w:sz="0" w:space="0" w:color="auto"/>
                    <w:right w:val="none" w:sz="0" w:space="0" w:color="auto"/>
                  </w:divBdr>
                  <w:divsChild>
                    <w:div w:id="104085771">
                      <w:marLeft w:val="0"/>
                      <w:marRight w:val="0"/>
                      <w:marTop w:val="0"/>
                      <w:marBottom w:val="0"/>
                      <w:divBdr>
                        <w:top w:val="none" w:sz="0" w:space="0" w:color="auto"/>
                        <w:left w:val="none" w:sz="0" w:space="0" w:color="auto"/>
                        <w:bottom w:val="none" w:sz="0" w:space="0" w:color="auto"/>
                        <w:right w:val="none" w:sz="0" w:space="0" w:color="auto"/>
                      </w:divBdr>
                    </w:div>
                  </w:divsChild>
                </w:div>
                <w:div w:id="728921854">
                  <w:marLeft w:val="0"/>
                  <w:marRight w:val="0"/>
                  <w:marTop w:val="0"/>
                  <w:marBottom w:val="0"/>
                  <w:divBdr>
                    <w:top w:val="none" w:sz="0" w:space="0" w:color="auto"/>
                    <w:left w:val="none" w:sz="0" w:space="0" w:color="auto"/>
                    <w:bottom w:val="none" w:sz="0" w:space="0" w:color="auto"/>
                    <w:right w:val="none" w:sz="0" w:space="0" w:color="auto"/>
                  </w:divBdr>
                  <w:divsChild>
                    <w:div w:id="1440637356">
                      <w:marLeft w:val="0"/>
                      <w:marRight w:val="0"/>
                      <w:marTop w:val="0"/>
                      <w:marBottom w:val="0"/>
                      <w:divBdr>
                        <w:top w:val="none" w:sz="0" w:space="0" w:color="auto"/>
                        <w:left w:val="none" w:sz="0" w:space="0" w:color="auto"/>
                        <w:bottom w:val="none" w:sz="0" w:space="0" w:color="auto"/>
                        <w:right w:val="none" w:sz="0" w:space="0" w:color="auto"/>
                      </w:divBdr>
                    </w:div>
                  </w:divsChild>
                </w:div>
                <w:div w:id="1328633679">
                  <w:marLeft w:val="0"/>
                  <w:marRight w:val="0"/>
                  <w:marTop w:val="0"/>
                  <w:marBottom w:val="0"/>
                  <w:divBdr>
                    <w:top w:val="none" w:sz="0" w:space="0" w:color="auto"/>
                    <w:left w:val="none" w:sz="0" w:space="0" w:color="auto"/>
                    <w:bottom w:val="none" w:sz="0" w:space="0" w:color="auto"/>
                    <w:right w:val="none" w:sz="0" w:space="0" w:color="auto"/>
                  </w:divBdr>
                  <w:divsChild>
                    <w:div w:id="587544488">
                      <w:marLeft w:val="0"/>
                      <w:marRight w:val="0"/>
                      <w:marTop w:val="0"/>
                      <w:marBottom w:val="0"/>
                      <w:divBdr>
                        <w:top w:val="none" w:sz="0" w:space="0" w:color="auto"/>
                        <w:left w:val="none" w:sz="0" w:space="0" w:color="auto"/>
                        <w:bottom w:val="none" w:sz="0" w:space="0" w:color="auto"/>
                        <w:right w:val="none" w:sz="0" w:space="0" w:color="auto"/>
                      </w:divBdr>
                    </w:div>
                  </w:divsChild>
                </w:div>
                <w:div w:id="894194149">
                  <w:marLeft w:val="0"/>
                  <w:marRight w:val="0"/>
                  <w:marTop w:val="0"/>
                  <w:marBottom w:val="0"/>
                  <w:divBdr>
                    <w:top w:val="none" w:sz="0" w:space="0" w:color="auto"/>
                    <w:left w:val="none" w:sz="0" w:space="0" w:color="auto"/>
                    <w:bottom w:val="none" w:sz="0" w:space="0" w:color="auto"/>
                    <w:right w:val="none" w:sz="0" w:space="0" w:color="auto"/>
                  </w:divBdr>
                  <w:divsChild>
                    <w:div w:id="167134111">
                      <w:marLeft w:val="0"/>
                      <w:marRight w:val="0"/>
                      <w:marTop w:val="0"/>
                      <w:marBottom w:val="0"/>
                      <w:divBdr>
                        <w:top w:val="none" w:sz="0" w:space="0" w:color="auto"/>
                        <w:left w:val="none" w:sz="0" w:space="0" w:color="auto"/>
                        <w:bottom w:val="none" w:sz="0" w:space="0" w:color="auto"/>
                        <w:right w:val="none" w:sz="0" w:space="0" w:color="auto"/>
                      </w:divBdr>
                    </w:div>
                  </w:divsChild>
                </w:div>
                <w:div w:id="243030783">
                  <w:marLeft w:val="0"/>
                  <w:marRight w:val="0"/>
                  <w:marTop w:val="0"/>
                  <w:marBottom w:val="0"/>
                  <w:divBdr>
                    <w:top w:val="none" w:sz="0" w:space="0" w:color="auto"/>
                    <w:left w:val="none" w:sz="0" w:space="0" w:color="auto"/>
                    <w:bottom w:val="none" w:sz="0" w:space="0" w:color="auto"/>
                    <w:right w:val="none" w:sz="0" w:space="0" w:color="auto"/>
                  </w:divBdr>
                  <w:divsChild>
                    <w:div w:id="14493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600">
          <w:marLeft w:val="0"/>
          <w:marRight w:val="0"/>
          <w:marTop w:val="0"/>
          <w:marBottom w:val="0"/>
          <w:divBdr>
            <w:top w:val="none" w:sz="0" w:space="0" w:color="auto"/>
            <w:left w:val="none" w:sz="0" w:space="0" w:color="auto"/>
            <w:bottom w:val="none" w:sz="0" w:space="0" w:color="auto"/>
            <w:right w:val="none" w:sz="0" w:space="0" w:color="auto"/>
          </w:divBdr>
          <w:divsChild>
            <w:div w:id="1915387060">
              <w:marLeft w:val="0"/>
              <w:marRight w:val="0"/>
              <w:marTop w:val="0"/>
              <w:marBottom w:val="0"/>
              <w:divBdr>
                <w:top w:val="none" w:sz="0" w:space="0" w:color="auto"/>
                <w:left w:val="none" w:sz="0" w:space="0" w:color="auto"/>
                <w:bottom w:val="none" w:sz="0" w:space="0" w:color="auto"/>
                <w:right w:val="none" w:sz="0" w:space="0" w:color="auto"/>
              </w:divBdr>
            </w:div>
            <w:div w:id="974289016">
              <w:marLeft w:val="0"/>
              <w:marRight w:val="0"/>
              <w:marTop w:val="0"/>
              <w:marBottom w:val="0"/>
              <w:divBdr>
                <w:top w:val="none" w:sz="0" w:space="0" w:color="auto"/>
                <w:left w:val="none" w:sz="0" w:space="0" w:color="auto"/>
                <w:bottom w:val="none" w:sz="0" w:space="0" w:color="auto"/>
                <w:right w:val="none" w:sz="0" w:space="0" w:color="auto"/>
              </w:divBdr>
            </w:div>
            <w:div w:id="936059368">
              <w:marLeft w:val="0"/>
              <w:marRight w:val="0"/>
              <w:marTop w:val="0"/>
              <w:marBottom w:val="0"/>
              <w:divBdr>
                <w:top w:val="none" w:sz="0" w:space="0" w:color="auto"/>
                <w:left w:val="none" w:sz="0" w:space="0" w:color="auto"/>
                <w:bottom w:val="none" w:sz="0" w:space="0" w:color="auto"/>
                <w:right w:val="none" w:sz="0" w:space="0" w:color="auto"/>
              </w:divBdr>
            </w:div>
            <w:div w:id="1557275193">
              <w:marLeft w:val="0"/>
              <w:marRight w:val="0"/>
              <w:marTop w:val="0"/>
              <w:marBottom w:val="0"/>
              <w:divBdr>
                <w:top w:val="none" w:sz="0" w:space="0" w:color="auto"/>
                <w:left w:val="none" w:sz="0" w:space="0" w:color="auto"/>
                <w:bottom w:val="none" w:sz="0" w:space="0" w:color="auto"/>
                <w:right w:val="none" w:sz="0" w:space="0" w:color="auto"/>
              </w:divBdr>
            </w:div>
            <w:div w:id="2141028132">
              <w:marLeft w:val="0"/>
              <w:marRight w:val="0"/>
              <w:marTop w:val="0"/>
              <w:marBottom w:val="0"/>
              <w:divBdr>
                <w:top w:val="none" w:sz="0" w:space="0" w:color="auto"/>
                <w:left w:val="none" w:sz="0" w:space="0" w:color="auto"/>
                <w:bottom w:val="none" w:sz="0" w:space="0" w:color="auto"/>
                <w:right w:val="none" w:sz="0" w:space="0" w:color="auto"/>
              </w:divBdr>
            </w:div>
          </w:divsChild>
        </w:div>
        <w:div w:id="1792162924">
          <w:marLeft w:val="0"/>
          <w:marRight w:val="0"/>
          <w:marTop w:val="0"/>
          <w:marBottom w:val="0"/>
          <w:divBdr>
            <w:top w:val="none" w:sz="0" w:space="0" w:color="auto"/>
            <w:left w:val="none" w:sz="0" w:space="0" w:color="auto"/>
            <w:bottom w:val="none" w:sz="0" w:space="0" w:color="auto"/>
            <w:right w:val="none" w:sz="0" w:space="0" w:color="auto"/>
          </w:divBdr>
          <w:divsChild>
            <w:div w:id="1369333655">
              <w:marLeft w:val="0"/>
              <w:marRight w:val="0"/>
              <w:marTop w:val="0"/>
              <w:marBottom w:val="0"/>
              <w:divBdr>
                <w:top w:val="none" w:sz="0" w:space="0" w:color="auto"/>
                <w:left w:val="none" w:sz="0" w:space="0" w:color="auto"/>
                <w:bottom w:val="none" w:sz="0" w:space="0" w:color="auto"/>
                <w:right w:val="none" w:sz="0" w:space="0" w:color="auto"/>
              </w:divBdr>
            </w:div>
            <w:div w:id="1160150794">
              <w:marLeft w:val="0"/>
              <w:marRight w:val="0"/>
              <w:marTop w:val="0"/>
              <w:marBottom w:val="0"/>
              <w:divBdr>
                <w:top w:val="none" w:sz="0" w:space="0" w:color="auto"/>
                <w:left w:val="none" w:sz="0" w:space="0" w:color="auto"/>
                <w:bottom w:val="none" w:sz="0" w:space="0" w:color="auto"/>
                <w:right w:val="none" w:sz="0" w:space="0" w:color="auto"/>
              </w:divBdr>
            </w:div>
            <w:div w:id="1361975574">
              <w:marLeft w:val="0"/>
              <w:marRight w:val="0"/>
              <w:marTop w:val="0"/>
              <w:marBottom w:val="0"/>
              <w:divBdr>
                <w:top w:val="none" w:sz="0" w:space="0" w:color="auto"/>
                <w:left w:val="none" w:sz="0" w:space="0" w:color="auto"/>
                <w:bottom w:val="none" w:sz="0" w:space="0" w:color="auto"/>
                <w:right w:val="none" w:sz="0" w:space="0" w:color="auto"/>
              </w:divBdr>
            </w:div>
          </w:divsChild>
        </w:div>
        <w:div w:id="388110648">
          <w:marLeft w:val="0"/>
          <w:marRight w:val="0"/>
          <w:marTop w:val="0"/>
          <w:marBottom w:val="0"/>
          <w:divBdr>
            <w:top w:val="none" w:sz="0" w:space="0" w:color="auto"/>
            <w:left w:val="none" w:sz="0" w:space="0" w:color="auto"/>
            <w:bottom w:val="none" w:sz="0" w:space="0" w:color="auto"/>
            <w:right w:val="none" w:sz="0" w:space="0" w:color="auto"/>
          </w:divBdr>
          <w:divsChild>
            <w:div w:id="513736951">
              <w:marLeft w:val="-75"/>
              <w:marRight w:val="0"/>
              <w:marTop w:val="30"/>
              <w:marBottom w:val="30"/>
              <w:divBdr>
                <w:top w:val="none" w:sz="0" w:space="0" w:color="auto"/>
                <w:left w:val="none" w:sz="0" w:space="0" w:color="auto"/>
                <w:bottom w:val="none" w:sz="0" w:space="0" w:color="auto"/>
                <w:right w:val="none" w:sz="0" w:space="0" w:color="auto"/>
              </w:divBdr>
              <w:divsChild>
                <w:div w:id="2135439777">
                  <w:marLeft w:val="0"/>
                  <w:marRight w:val="0"/>
                  <w:marTop w:val="0"/>
                  <w:marBottom w:val="0"/>
                  <w:divBdr>
                    <w:top w:val="none" w:sz="0" w:space="0" w:color="auto"/>
                    <w:left w:val="none" w:sz="0" w:space="0" w:color="auto"/>
                    <w:bottom w:val="none" w:sz="0" w:space="0" w:color="auto"/>
                    <w:right w:val="none" w:sz="0" w:space="0" w:color="auto"/>
                  </w:divBdr>
                  <w:divsChild>
                    <w:div w:id="304969019">
                      <w:marLeft w:val="0"/>
                      <w:marRight w:val="0"/>
                      <w:marTop w:val="0"/>
                      <w:marBottom w:val="0"/>
                      <w:divBdr>
                        <w:top w:val="none" w:sz="0" w:space="0" w:color="auto"/>
                        <w:left w:val="none" w:sz="0" w:space="0" w:color="auto"/>
                        <w:bottom w:val="none" w:sz="0" w:space="0" w:color="auto"/>
                        <w:right w:val="none" w:sz="0" w:space="0" w:color="auto"/>
                      </w:divBdr>
                    </w:div>
                  </w:divsChild>
                </w:div>
                <w:div w:id="400062164">
                  <w:marLeft w:val="0"/>
                  <w:marRight w:val="0"/>
                  <w:marTop w:val="0"/>
                  <w:marBottom w:val="0"/>
                  <w:divBdr>
                    <w:top w:val="none" w:sz="0" w:space="0" w:color="auto"/>
                    <w:left w:val="none" w:sz="0" w:space="0" w:color="auto"/>
                    <w:bottom w:val="none" w:sz="0" w:space="0" w:color="auto"/>
                    <w:right w:val="none" w:sz="0" w:space="0" w:color="auto"/>
                  </w:divBdr>
                  <w:divsChild>
                    <w:div w:id="2134981446">
                      <w:marLeft w:val="0"/>
                      <w:marRight w:val="0"/>
                      <w:marTop w:val="0"/>
                      <w:marBottom w:val="0"/>
                      <w:divBdr>
                        <w:top w:val="none" w:sz="0" w:space="0" w:color="auto"/>
                        <w:left w:val="none" w:sz="0" w:space="0" w:color="auto"/>
                        <w:bottom w:val="none" w:sz="0" w:space="0" w:color="auto"/>
                        <w:right w:val="none" w:sz="0" w:space="0" w:color="auto"/>
                      </w:divBdr>
                    </w:div>
                  </w:divsChild>
                </w:div>
                <w:div w:id="2146195418">
                  <w:marLeft w:val="0"/>
                  <w:marRight w:val="0"/>
                  <w:marTop w:val="0"/>
                  <w:marBottom w:val="0"/>
                  <w:divBdr>
                    <w:top w:val="none" w:sz="0" w:space="0" w:color="auto"/>
                    <w:left w:val="none" w:sz="0" w:space="0" w:color="auto"/>
                    <w:bottom w:val="none" w:sz="0" w:space="0" w:color="auto"/>
                    <w:right w:val="none" w:sz="0" w:space="0" w:color="auto"/>
                  </w:divBdr>
                  <w:divsChild>
                    <w:div w:id="1604264989">
                      <w:marLeft w:val="0"/>
                      <w:marRight w:val="0"/>
                      <w:marTop w:val="0"/>
                      <w:marBottom w:val="0"/>
                      <w:divBdr>
                        <w:top w:val="none" w:sz="0" w:space="0" w:color="auto"/>
                        <w:left w:val="none" w:sz="0" w:space="0" w:color="auto"/>
                        <w:bottom w:val="none" w:sz="0" w:space="0" w:color="auto"/>
                        <w:right w:val="none" w:sz="0" w:space="0" w:color="auto"/>
                      </w:divBdr>
                    </w:div>
                  </w:divsChild>
                </w:div>
                <w:div w:id="482504804">
                  <w:marLeft w:val="0"/>
                  <w:marRight w:val="0"/>
                  <w:marTop w:val="0"/>
                  <w:marBottom w:val="0"/>
                  <w:divBdr>
                    <w:top w:val="none" w:sz="0" w:space="0" w:color="auto"/>
                    <w:left w:val="none" w:sz="0" w:space="0" w:color="auto"/>
                    <w:bottom w:val="none" w:sz="0" w:space="0" w:color="auto"/>
                    <w:right w:val="none" w:sz="0" w:space="0" w:color="auto"/>
                  </w:divBdr>
                  <w:divsChild>
                    <w:div w:id="1752584585">
                      <w:marLeft w:val="0"/>
                      <w:marRight w:val="0"/>
                      <w:marTop w:val="0"/>
                      <w:marBottom w:val="0"/>
                      <w:divBdr>
                        <w:top w:val="none" w:sz="0" w:space="0" w:color="auto"/>
                        <w:left w:val="none" w:sz="0" w:space="0" w:color="auto"/>
                        <w:bottom w:val="none" w:sz="0" w:space="0" w:color="auto"/>
                        <w:right w:val="none" w:sz="0" w:space="0" w:color="auto"/>
                      </w:divBdr>
                    </w:div>
                  </w:divsChild>
                </w:div>
                <w:div w:id="2021807242">
                  <w:marLeft w:val="0"/>
                  <w:marRight w:val="0"/>
                  <w:marTop w:val="0"/>
                  <w:marBottom w:val="0"/>
                  <w:divBdr>
                    <w:top w:val="none" w:sz="0" w:space="0" w:color="auto"/>
                    <w:left w:val="none" w:sz="0" w:space="0" w:color="auto"/>
                    <w:bottom w:val="none" w:sz="0" w:space="0" w:color="auto"/>
                    <w:right w:val="none" w:sz="0" w:space="0" w:color="auto"/>
                  </w:divBdr>
                  <w:divsChild>
                    <w:div w:id="1414821129">
                      <w:marLeft w:val="0"/>
                      <w:marRight w:val="0"/>
                      <w:marTop w:val="0"/>
                      <w:marBottom w:val="0"/>
                      <w:divBdr>
                        <w:top w:val="none" w:sz="0" w:space="0" w:color="auto"/>
                        <w:left w:val="none" w:sz="0" w:space="0" w:color="auto"/>
                        <w:bottom w:val="none" w:sz="0" w:space="0" w:color="auto"/>
                        <w:right w:val="none" w:sz="0" w:space="0" w:color="auto"/>
                      </w:divBdr>
                    </w:div>
                  </w:divsChild>
                </w:div>
                <w:div w:id="1295722229">
                  <w:marLeft w:val="0"/>
                  <w:marRight w:val="0"/>
                  <w:marTop w:val="0"/>
                  <w:marBottom w:val="0"/>
                  <w:divBdr>
                    <w:top w:val="none" w:sz="0" w:space="0" w:color="auto"/>
                    <w:left w:val="none" w:sz="0" w:space="0" w:color="auto"/>
                    <w:bottom w:val="none" w:sz="0" w:space="0" w:color="auto"/>
                    <w:right w:val="none" w:sz="0" w:space="0" w:color="auto"/>
                  </w:divBdr>
                  <w:divsChild>
                    <w:div w:id="1684090812">
                      <w:marLeft w:val="0"/>
                      <w:marRight w:val="0"/>
                      <w:marTop w:val="0"/>
                      <w:marBottom w:val="0"/>
                      <w:divBdr>
                        <w:top w:val="none" w:sz="0" w:space="0" w:color="auto"/>
                        <w:left w:val="none" w:sz="0" w:space="0" w:color="auto"/>
                        <w:bottom w:val="none" w:sz="0" w:space="0" w:color="auto"/>
                        <w:right w:val="none" w:sz="0" w:space="0" w:color="auto"/>
                      </w:divBdr>
                    </w:div>
                  </w:divsChild>
                </w:div>
                <w:div w:id="1065759743">
                  <w:marLeft w:val="0"/>
                  <w:marRight w:val="0"/>
                  <w:marTop w:val="0"/>
                  <w:marBottom w:val="0"/>
                  <w:divBdr>
                    <w:top w:val="none" w:sz="0" w:space="0" w:color="auto"/>
                    <w:left w:val="none" w:sz="0" w:space="0" w:color="auto"/>
                    <w:bottom w:val="none" w:sz="0" w:space="0" w:color="auto"/>
                    <w:right w:val="none" w:sz="0" w:space="0" w:color="auto"/>
                  </w:divBdr>
                  <w:divsChild>
                    <w:div w:id="588855875">
                      <w:marLeft w:val="0"/>
                      <w:marRight w:val="0"/>
                      <w:marTop w:val="0"/>
                      <w:marBottom w:val="0"/>
                      <w:divBdr>
                        <w:top w:val="none" w:sz="0" w:space="0" w:color="auto"/>
                        <w:left w:val="none" w:sz="0" w:space="0" w:color="auto"/>
                        <w:bottom w:val="none" w:sz="0" w:space="0" w:color="auto"/>
                        <w:right w:val="none" w:sz="0" w:space="0" w:color="auto"/>
                      </w:divBdr>
                    </w:div>
                  </w:divsChild>
                </w:div>
                <w:div w:id="284503837">
                  <w:marLeft w:val="0"/>
                  <w:marRight w:val="0"/>
                  <w:marTop w:val="0"/>
                  <w:marBottom w:val="0"/>
                  <w:divBdr>
                    <w:top w:val="none" w:sz="0" w:space="0" w:color="auto"/>
                    <w:left w:val="none" w:sz="0" w:space="0" w:color="auto"/>
                    <w:bottom w:val="none" w:sz="0" w:space="0" w:color="auto"/>
                    <w:right w:val="none" w:sz="0" w:space="0" w:color="auto"/>
                  </w:divBdr>
                  <w:divsChild>
                    <w:div w:id="1709253421">
                      <w:marLeft w:val="0"/>
                      <w:marRight w:val="0"/>
                      <w:marTop w:val="0"/>
                      <w:marBottom w:val="0"/>
                      <w:divBdr>
                        <w:top w:val="none" w:sz="0" w:space="0" w:color="auto"/>
                        <w:left w:val="none" w:sz="0" w:space="0" w:color="auto"/>
                        <w:bottom w:val="none" w:sz="0" w:space="0" w:color="auto"/>
                        <w:right w:val="none" w:sz="0" w:space="0" w:color="auto"/>
                      </w:divBdr>
                    </w:div>
                  </w:divsChild>
                </w:div>
                <w:div w:id="525674412">
                  <w:marLeft w:val="0"/>
                  <w:marRight w:val="0"/>
                  <w:marTop w:val="0"/>
                  <w:marBottom w:val="0"/>
                  <w:divBdr>
                    <w:top w:val="none" w:sz="0" w:space="0" w:color="auto"/>
                    <w:left w:val="none" w:sz="0" w:space="0" w:color="auto"/>
                    <w:bottom w:val="none" w:sz="0" w:space="0" w:color="auto"/>
                    <w:right w:val="none" w:sz="0" w:space="0" w:color="auto"/>
                  </w:divBdr>
                  <w:divsChild>
                    <w:div w:id="1909148238">
                      <w:marLeft w:val="0"/>
                      <w:marRight w:val="0"/>
                      <w:marTop w:val="0"/>
                      <w:marBottom w:val="0"/>
                      <w:divBdr>
                        <w:top w:val="none" w:sz="0" w:space="0" w:color="auto"/>
                        <w:left w:val="none" w:sz="0" w:space="0" w:color="auto"/>
                        <w:bottom w:val="none" w:sz="0" w:space="0" w:color="auto"/>
                        <w:right w:val="none" w:sz="0" w:space="0" w:color="auto"/>
                      </w:divBdr>
                    </w:div>
                  </w:divsChild>
                </w:div>
                <w:div w:id="2098356276">
                  <w:marLeft w:val="0"/>
                  <w:marRight w:val="0"/>
                  <w:marTop w:val="0"/>
                  <w:marBottom w:val="0"/>
                  <w:divBdr>
                    <w:top w:val="none" w:sz="0" w:space="0" w:color="auto"/>
                    <w:left w:val="none" w:sz="0" w:space="0" w:color="auto"/>
                    <w:bottom w:val="none" w:sz="0" w:space="0" w:color="auto"/>
                    <w:right w:val="none" w:sz="0" w:space="0" w:color="auto"/>
                  </w:divBdr>
                  <w:divsChild>
                    <w:div w:id="2145846919">
                      <w:marLeft w:val="0"/>
                      <w:marRight w:val="0"/>
                      <w:marTop w:val="0"/>
                      <w:marBottom w:val="0"/>
                      <w:divBdr>
                        <w:top w:val="none" w:sz="0" w:space="0" w:color="auto"/>
                        <w:left w:val="none" w:sz="0" w:space="0" w:color="auto"/>
                        <w:bottom w:val="none" w:sz="0" w:space="0" w:color="auto"/>
                        <w:right w:val="none" w:sz="0" w:space="0" w:color="auto"/>
                      </w:divBdr>
                    </w:div>
                  </w:divsChild>
                </w:div>
                <w:div w:id="730032401">
                  <w:marLeft w:val="0"/>
                  <w:marRight w:val="0"/>
                  <w:marTop w:val="0"/>
                  <w:marBottom w:val="0"/>
                  <w:divBdr>
                    <w:top w:val="none" w:sz="0" w:space="0" w:color="auto"/>
                    <w:left w:val="none" w:sz="0" w:space="0" w:color="auto"/>
                    <w:bottom w:val="none" w:sz="0" w:space="0" w:color="auto"/>
                    <w:right w:val="none" w:sz="0" w:space="0" w:color="auto"/>
                  </w:divBdr>
                  <w:divsChild>
                    <w:div w:id="1225024160">
                      <w:marLeft w:val="0"/>
                      <w:marRight w:val="0"/>
                      <w:marTop w:val="0"/>
                      <w:marBottom w:val="0"/>
                      <w:divBdr>
                        <w:top w:val="none" w:sz="0" w:space="0" w:color="auto"/>
                        <w:left w:val="none" w:sz="0" w:space="0" w:color="auto"/>
                        <w:bottom w:val="none" w:sz="0" w:space="0" w:color="auto"/>
                        <w:right w:val="none" w:sz="0" w:space="0" w:color="auto"/>
                      </w:divBdr>
                    </w:div>
                  </w:divsChild>
                </w:div>
                <w:div w:id="127094102">
                  <w:marLeft w:val="0"/>
                  <w:marRight w:val="0"/>
                  <w:marTop w:val="0"/>
                  <w:marBottom w:val="0"/>
                  <w:divBdr>
                    <w:top w:val="none" w:sz="0" w:space="0" w:color="auto"/>
                    <w:left w:val="none" w:sz="0" w:space="0" w:color="auto"/>
                    <w:bottom w:val="none" w:sz="0" w:space="0" w:color="auto"/>
                    <w:right w:val="none" w:sz="0" w:space="0" w:color="auto"/>
                  </w:divBdr>
                  <w:divsChild>
                    <w:div w:id="1434857555">
                      <w:marLeft w:val="0"/>
                      <w:marRight w:val="0"/>
                      <w:marTop w:val="0"/>
                      <w:marBottom w:val="0"/>
                      <w:divBdr>
                        <w:top w:val="none" w:sz="0" w:space="0" w:color="auto"/>
                        <w:left w:val="none" w:sz="0" w:space="0" w:color="auto"/>
                        <w:bottom w:val="none" w:sz="0" w:space="0" w:color="auto"/>
                        <w:right w:val="none" w:sz="0" w:space="0" w:color="auto"/>
                      </w:divBdr>
                    </w:div>
                  </w:divsChild>
                </w:div>
                <w:div w:id="1754931786">
                  <w:marLeft w:val="0"/>
                  <w:marRight w:val="0"/>
                  <w:marTop w:val="0"/>
                  <w:marBottom w:val="0"/>
                  <w:divBdr>
                    <w:top w:val="none" w:sz="0" w:space="0" w:color="auto"/>
                    <w:left w:val="none" w:sz="0" w:space="0" w:color="auto"/>
                    <w:bottom w:val="none" w:sz="0" w:space="0" w:color="auto"/>
                    <w:right w:val="none" w:sz="0" w:space="0" w:color="auto"/>
                  </w:divBdr>
                  <w:divsChild>
                    <w:div w:id="1809123608">
                      <w:marLeft w:val="0"/>
                      <w:marRight w:val="0"/>
                      <w:marTop w:val="0"/>
                      <w:marBottom w:val="0"/>
                      <w:divBdr>
                        <w:top w:val="none" w:sz="0" w:space="0" w:color="auto"/>
                        <w:left w:val="none" w:sz="0" w:space="0" w:color="auto"/>
                        <w:bottom w:val="none" w:sz="0" w:space="0" w:color="auto"/>
                        <w:right w:val="none" w:sz="0" w:space="0" w:color="auto"/>
                      </w:divBdr>
                    </w:div>
                  </w:divsChild>
                </w:div>
                <w:div w:id="457068933">
                  <w:marLeft w:val="0"/>
                  <w:marRight w:val="0"/>
                  <w:marTop w:val="0"/>
                  <w:marBottom w:val="0"/>
                  <w:divBdr>
                    <w:top w:val="none" w:sz="0" w:space="0" w:color="auto"/>
                    <w:left w:val="none" w:sz="0" w:space="0" w:color="auto"/>
                    <w:bottom w:val="none" w:sz="0" w:space="0" w:color="auto"/>
                    <w:right w:val="none" w:sz="0" w:space="0" w:color="auto"/>
                  </w:divBdr>
                  <w:divsChild>
                    <w:div w:id="2064256619">
                      <w:marLeft w:val="0"/>
                      <w:marRight w:val="0"/>
                      <w:marTop w:val="0"/>
                      <w:marBottom w:val="0"/>
                      <w:divBdr>
                        <w:top w:val="none" w:sz="0" w:space="0" w:color="auto"/>
                        <w:left w:val="none" w:sz="0" w:space="0" w:color="auto"/>
                        <w:bottom w:val="none" w:sz="0" w:space="0" w:color="auto"/>
                        <w:right w:val="none" w:sz="0" w:space="0" w:color="auto"/>
                      </w:divBdr>
                    </w:div>
                  </w:divsChild>
                </w:div>
                <w:div w:id="198669906">
                  <w:marLeft w:val="0"/>
                  <w:marRight w:val="0"/>
                  <w:marTop w:val="0"/>
                  <w:marBottom w:val="0"/>
                  <w:divBdr>
                    <w:top w:val="none" w:sz="0" w:space="0" w:color="auto"/>
                    <w:left w:val="none" w:sz="0" w:space="0" w:color="auto"/>
                    <w:bottom w:val="none" w:sz="0" w:space="0" w:color="auto"/>
                    <w:right w:val="none" w:sz="0" w:space="0" w:color="auto"/>
                  </w:divBdr>
                  <w:divsChild>
                    <w:div w:id="1842816396">
                      <w:marLeft w:val="0"/>
                      <w:marRight w:val="0"/>
                      <w:marTop w:val="0"/>
                      <w:marBottom w:val="0"/>
                      <w:divBdr>
                        <w:top w:val="none" w:sz="0" w:space="0" w:color="auto"/>
                        <w:left w:val="none" w:sz="0" w:space="0" w:color="auto"/>
                        <w:bottom w:val="none" w:sz="0" w:space="0" w:color="auto"/>
                        <w:right w:val="none" w:sz="0" w:space="0" w:color="auto"/>
                      </w:divBdr>
                    </w:div>
                  </w:divsChild>
                </w:div>
                <w:div w:id="256599832">
                  <w:marLeft w:val="0"/>
                  <w:marRight w:val="0"/>
                  <w:marTop w:val="0"/>
                  <w:marBottom w:val="0"/>
                  <w:divBdr>
                    <w:top w:val="none" w:sz="0" w:space="0" w:color="auto"/>
                    <w:left w:val="none" w:sz="0" w:space="0" w:color="auto"/>
                    <w:bottom w:val="none" w:sz="0" w:space="0" w:color="auto"/>
                    <w:right w:val="none" w:sz="0" w:space="0" w:color="auto"/>
                  </w:divBdr>
                  <w:divsChild>
                    <w:div w:id="1623077508">
                      <w:marLeft w:val="0"/>
                      <w:marRight w:val="0"/>
                      <w:marTop w:val="0"/>
                      <w:marBottom w:val="0"/>
                      <w:divBdr>
                        <w:top w:val="none" w:sz="0" w:space="0" w:color="auto"/>
                        <w:left w:val="none" w:sz="0" w:space="0" w:color="auto"/>
                        <w:bottom w:val="none" w:sz="0" w:space="0" w:color="auto"/>
                        <w:right w:val="none" w:sz="0" w:space="0" w:color="auto"/>
                      </w:divBdr>
                    </w:div>
                  </w:divsChild>
                </w:div>
                <w:div w:id="1124234626">
                  <w:marLeft w:val="0"/>
                  <w:marRight w:val="0"/>
                  <w:marTop w:val="0"/>
                  <w:marBottom w:val="0"/>
                  <w:divBdr>
                    <w:top w:val="none" w:sz="0" w:space="0" w:color="auto"/>
                    <w:left w:val="none" w:sz="0" w:space="0" w:color="auto"/>
                    <w:bottom w:val="none" w:sz="0" w:space="0" w:color="auto"/>
                    <w:right w:val="none" w:sz="0" w:space="0" w:color="auto"/>
                  </w:divBdr>
                  <w:divsChild>
                    <w:div w:id="1033578077">
                      <w:marLeft w:val="0"/>
                      <w:marRight w:val="0"/>
                      <w:marTop w:val="0"/>
                      <w:marBottom w:val="0"/>
                      <w:divBdr>
                        <w:top w:val="none" w:sz="0" w:space="0" w:color="auto"/>
                        <w:left w:val="none" w:sz="0" w:space="0" w:color="auto"/>
                        <w:bottom w:val="none" w:sz="0" w:space="0" w:color="auto"/>
                        <w:right w:val="none" w:sz="0" w:space="0" w:color="auto"/>
                      </w:divBdr>
                    </w:div>
                  </w:divsChild>
                </w:div>
                <w:div w:id="846097529">
                  <w:marLeft w:val="0"/>
                  <w:marRight w:val="0"/>
                  <w:marTop w:val="0"/>
                  <w:marBottom w:val="0"/>
                  <w:divBdr>
                    <w:top w:val="none" w:sz="0" w:space="0" w:color="auto"/>
                    <w:left w:val="none" w:sz="0" w:space="0" w:color="auto"/>
                    <w:bottom w:val="none" w:sz="0" w:space="0" w:color="auto"/>
                    <w:right w:val="none" w:sz="0" w:space="0" w:color="auto"/>
                  </w:divBdr>
                  <w:divsChild>
                    <w:div w:id="6397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3237">
          <w:marLeft w:val="0"/>
          <w:marRight w:val="0"/>
          <w:marTop w:val="0"/>
          <w:marBottom w:val="0"/>
          <w:divBdr>
            <w:top w:val="none" w:sz="0" w:space="0" w:color="auto"/>
            <w:left w:val="none" w:sz="0" w:space="0" w:color="auto"/>
            <w:bottom w:val="none" w:sz="0" w:space="0" w:color="auto"/>
            <w:right w:val="none" w:sz="0" w:space="0" w:color="auto"/>
          </w:divBdr>
        </w:div>
        <w:div w:id="570774429">
          <w:marLeft w:val="0"/>
          <w:marRight w:val="0"/>
          <w:marTop w:val="0"/>
          <w:marBottom w:val="0"/>
          <w:divBdr>
            <w:top w:val="none" w:sz="0" w:space="0" w:color="auto"/>
            <w:left w:val="none" w:sz="0" w:space="0" w:color="auto"/>
            <w:bottom w:val="none" w:sz="0" w:space="0" w:color="auto"/>
            <w:right w:val="none" w:sz="0" w:space="0" w:color="auto"/>
          </w:divBdr>
        </w:div>
        <w:div w:id="841244408">
          <w:marLeft w:val="0"/>
          <w:marRight w:val="0"/>
          <w:marTop w:val="0"/>
          <w:marBottom w:val="0"/>
          <w:divBdr>
            <w:top w:val="none" w:sz="0" w:space="0" w:color="auto"/>
            <w:left w:val="none" w:sz="0" w:space="0" w:color="auto"/>
            <w:bottom w:val="none" w:sz="0" w:space="0" w:color="auto"/>
            <w:right w:val="none" w:sz="0" w:space="0" w:color="auto"/>
          </w:divBdr>
          <w:divsChild>
            <w:div w:id="1154757747">
              <w:marLeft w:val="-75"/>
              <w:marRight w:val="0"/>
              <w:marTop w:val="30"/>
              <w:marBottom w:val="30"/>
              <w:divBdr>
                <w:top w:val="none" w:sz="0" w:space="0" w:color="auto"/>
                <w:left w:val="none" w:sz="0" w:space="0" w:color="auto"/>
                <w:bottom w:val="none" w:sz="0" w:space="0" w:color="auto"/>
                <w:right w:val="none" w:sz="0" w:space="0" w:color="auto"/>
              </w:divBdr>
              <w:divsChild>
                <w:div w:id="1922644394">
                  <w:marLeft w:val="0"/>
                  <w:marRight w:val="0"/>
                  <w:marTop w:val="0"/>
                  <w:marBottom w:val="0"/>
                  <w:divBdr>
                    <w:top w:val="none" w:sz="0" w:space="0" w:color="auto"/>
                    <w:left w:val="none" w:sz="0" w:space="0" w:color="auto"/>
                    <w:bottom w:val="none" w:sz="0" w:space="0" w:color="auto"/>
                    <w:right w:val="none" w:sz="0" w:space="0" w:color="auto"/>
                  </w:divBdr>
                  <w:divsChild>
                    <w:div w:id="1559626371">
                      <w:marLeft w:val="0"/>
                      <w:marRight w:val="0"/>
                      <w:marTop w:val="0"/>
                      <w:marBottom w:val="0"/>
                      <w:divBdr>
                        <w:top w:val="none" w:sz="0" w:space="0" w:color="auto"/>
                        <w:left w:val="none" w:sz="0" w:space="0" w:color="auto"/>
                        <w:bottom w:val="none" w:sz="0" w:space="0" w:color="auto"/>
                        <w:right w:val="none" w:sz="0" w:space="0" w:color="auto"/>
                      </w:divBdr>
                    </w:div>
                  </w:divsChild>
                </w:div>
                <w:div w:id="2016572166">
                  <w:marLeft w:val="0"/>
                  <w:marRight w:val="0"/>
                  <w:marTop w:val="0"/>
                  <w:marBottom w:val="0"/>
                  <w:divBdr>
                    <w:top w:val="none" w:sz="0" w:space="0" w:color="auto"/>
                    <w:left w:val="none" w:sz="0" w:space="0" w:color="auto"/>
                    <w:bottom w:val="none" w:sz="0" w:space="0" w:color="auto"/>
                    <w:right w:val="none" w:sz="0" w:space="0" w:color="auto"/>
                  </w:divBdr>
                  <w:divsChild>
                    <w:div w:id="1284770159">
                      <w:marLeft w:val="0"/>
                      <w:marRight w:val="0"/>
                      <w:marTop w:val="0"/>
                      <w:marBottom w:val="0"/>
                      <w:divBdr>
                        <w:top w:val="none" w:sz="0" w:space="0" w:color="auto"/>
                        <w:left w:val="none" w:sz="0" w:space="0" w:color="auto"/>
                        <w:bottom w:val="none" w:sz="0" w:space="0" w:color="auto"/>
                        <w:right w:val="none" w:sz="0" w:space="0" w:color="auto"/>
                      </w:divBdr>
                    </w:div>
                  </w:divsChild>
                </w:div>
                <w:div w:id="376899623">
                  <w:marLeft w:val="0"/>
                  <w:marRight w:val="0"/>
                  <w:marTop w:val="0"/>
                  <w:marBottom w:val="0"/>
                  <w:divBdr>
                    <w:top w:val="none" w:sz="0" w:space="0" w:color="auto"/>
                    <w:left w:val="none" w:sz="0" w:space="0" w:color="auto"/>
                    <w:bottom w:val="none" w:sz="0" w:space="0" w:color="auto"/>
                    <w:right w:val="none" w:sz="0" w:space="0" w:color="auto"/>
                  </w:divBdr>
                  <w:divsChild>
                    <w:div w:id="1756124927">
                      <w:marLeft w:val="0"/>
                      <w:marRight w:val="0"/>
                      <w:marTop w:val="0"/>
                      <w:marBottom w:val="0"/>
                      <w:divBdr>
                        <w:top w:val="none" w:sz="0" w:space="0" w:color="auto"/>
                        <w:left w:val="none" w:sz="0" w:space="0" w:color="auto"/>
                        <w:bottom w:val="none" w:sz="0" w:space="0" w:color="auto"/>
                        <w:right w:val="none" w:sz="0" w:space="0" w:color="auto"/>
                      </w:divBdr>
                    </w:div>
                  </w:divsChild>
                </w:div>
                <w:div w:id="1944334416">
                  <w:marLeft w:val="0"/>
                  <w:marRight w:val="0"/>
                  <w:marTop w:val="0"/>
                  <w:marBottom w:val="0"/>
                  <w:divBdr>
                    <w:top w:val="none" w:sz="0" w:space="0" w:color="auto"/>
                    <w:left w:val="none" w:sz="0" w:space="0" w:color="auto"/>
                    <w:bottom w:val="none" w:sz="0" w:space="0" w:color="auto"/>
                    <w:right w:val="none" w:sz="0" w:space="0" w:color="auto"/>
                  </w:divBdr>
                  <w:divsChild>
                    <w:div w:id="1512337716">
                      <w:marLeft w:val="0"/>
                      <w:marRight w:val="0"/>
                      <w:marTop w:val="0"/>
                      <w:marBottom w:val="0"/>
                      <w:divBdr>
                        <w:top w:val="none" w:sz="0" w:space="0" w:color="auto"/>
                        <w:left w:val="none" w:sz="0" w:space="0" w:color="auto"/>
                        <w:bottom w:val="none" w:sz="0" w:space="0" w:color="auto"/>
                        <w:right w:val="none" w:sz="0" w:space="0" w:color="auto"/>
                      </w:divBdr>
                    </w:div>
                  </w:divsChild>
                </w:div>
                <w:div w:id="992291320">
                  <w:marLeft w:val="0"/>
                  <w:marRight w:val="0"/>
                  <w:marTop w:val="0"/>
                  <w:marBottom w:val="0"/>
                  <w:divBdr>
                    <w:top w:val="none" w:sz="0" w:space="0" w:color="auto"/>
                    <w:left w:val="none" w:sz="0" w:space="0" w:color="auto"/>
                    <w:bottom w:val="none" w:sz="0" w:space="0" w:color="auto"/>
                    <w:right w:val="none" w:sz="0" w:space="0" w:color="auto"/>
                  </w:divBdr>
                  <w:divsChild>
                    <w:div w:id="282461473">
                      <w:marLeft w:val="0"/>
                      <w:marRight w:val="0"/>
                      <w:marTop w:val="0"/>
                      <w:marBottom w:val="0"/>
                      <w:divBdr>
                        <w:top w:val="none" w:sz="0" w:space="0" w:color="auto"/>
                        <w:left w:val="none" w:sz="0" w:space="0" w:color="auto"/>
                        <w:bottom w:val="none" w:sz="0" w:space="0" w:color="auto"/>
                        <w:right w:val="none" w:sz="0" w:space="0" w:color="auto"/>
                      </w:divBdr>
                    </w:div>
                  </w:divsChild>
                </w:div>
                <w:div w:id="1539002542">
                  <w:marLeft w:val="0"/>
                  <w:marRight w:val="0"/>
                  <w:marTop w:val="0"/>
                  <w:marBottom w:val="0"/>
                  <w:divBdr>
                    <w:top w:val="none" w:sz="0" w:space="0" w:color="auto"/>
                    <w:left w:val="none" w:sz="0" w:space="0" w:color="auto"/>
                    <w:bottom w:val="none" w:sz="0" w:space="0" w:color="auto"/>
                    <w:right w:val="none" w:sz="0" w:space="0" w:color="auto"/>
                  </w:divBdr>
                  <w:divsChild>
                    <w:div w:id="551158419">
                      <w:marLeft w:val="0"/>
                      <w:marRight w:val="0"/>
                      <w:marTop w:val="0"/>
                      <w:marBottom w:val="0"/>
                      <w:divBdr>
                        <w:top w:val="none" w:sz="0" w:space="0" w:color="auto"/>
                        <w:left w:val="none" w:sz="0" w:space="0" w:color="auto"/>
                        <w:bottom w:val="none" w:sz="0" w:space="0" w:color="auto"/>
                        <w:right w:val="none" w:sz="0" w:space="0" w:color="auto"/>
                      </w:divBdr>
                    </w:div>
                  </w:divsChild>
                </w:div>
                <w:div w:id="1815372981">
                  <w:marLeft w:val="0"/>
                  <w:marRight w:val="0"/>
                  <w:marTop w:val="0"/>
                  <w:marBottom w:val="0"/>
                  <w:divBdr>
                    <w:top w:val="none" w:sz="0" w:space="0" w:color="auto"/>
                    <w:left w:val="none" w:sz="0" w:space="0" w:color="auto"/>
                    <w:bottom w:val="none" w:sz="0" w:space="0" w:color="auto"/>
                    <w:right w:val="none" w:sz="0" w:space="0" w:color="auto"/>
                  </w:divBdr>
                  <w:divsChild>
                    <w:div w:id="852182137">
                      <w:marLeft w:val="0"/>
                      <w:marRight w:val="0"/>
                      <w:marTop w:val="0"/>
                      <w:marBottom w:val="0"/>
                      <w:divBdr>
                        <w:top w:val="none" w:sz="0" w:space="0" w:color="auto"/>
                        <w:left w:val="none" w:sz="0" w:space="0" w:color="auto"/>
                        <w:bottom w:val="none" w:sz="0" w:space="0" w:color="auto"/>
                        <w:right w:val="none" w:sz="0" w:space="0" w:color="auto"/>
                      </w:divBdr>
                    </w:div>
                  </w:divsChild>
                </w:div>
                <w:div w:id="305207748">
                  <w:marLeft w:val="0"/>
                  <w:marRight w:val="0"/>
                  <w:marTop w:val="0"/>
                  <w:marBottom w:val="0"/>
                  <w:divBdr>
                    <w:top w:val="none" w:sz="0" w:space="0" w:color="auto"/>
                    <w:left w:val="none" w:sz="0" w:space="0" w:color="auto"/>
                    <w:bottom w:val="none" w:sz="0" w:space="0" w:color="auto"/>
                    <w:right w:val="none" w:sz="0" w:space="0" w:color="auto"/>
                  </w:divBdr>
                  <w:divsChild>
                    <w:div w:id="221524249">
                      <w:marLeft w:val="0"/>
                      <w:marRight w:val="0"/>
                      <w:marTop w:val="0"/>
                      <w:marBottom w:val="0"/>
                      <w:divBdr>
                        <w:top w:val="none" w:sz="0" w:space="0" w:color="auto"/>
                        <w:left w:val="none" w:sz="0" w:space="0" w:color="auto"/>
                        <w:bottom w:val="none" w:sz="0" w:space="0" w:color="auto"/>
                        <w:right w:val="none" w:sz="0" w:space="0" w:color="auto"/>
                      </w:divBdr>
                    </w:div>
                  </w:divsChild>
                </w:div>
                <w:div w:id="2059427095">
                  <w:marLeft w:val="0"/>
                  <w:marRight w:val="0"/>
                  <w:marTop w:val="0"/>
                  <w:marBottom w:val="0"/>
                  <w:divBdr>
                    <w:top w:val="none" w:sz="0" w:space="0" w:color="auto"/>
                    <w:left w:val="none" w:sz="0" w:space="0" w:color="auto"/>
                    <w:bottom w:val="none" w:sz="0" w:space="0" w:color="auto"/>
                    <w:right w:val="none" w:sz="0" w:space="0" w:color="auto"/>
                  </w:divBdr>
                  <w:divsChild>
                    <w:div w:id="334965389">
                      <w:marLeft w:val="0"/>
                      <w:marRight w:val="0"/>
                      <w:marTop w:val="0"/>
                      <w:marBottom w:val="0"/>
                      <w:divBdr>
                        <w:top w:val="none" w:sz="0" w:space="0" w:color="auto"/>
                        <w:left w:val="none" w:sz="0" w:space="0" w:color="auto"/>
                        <w:bottom w:val="none" w:sz="0" w:space="0" w:color="auto"/>
                        <w:right w:val="none" w:sz="0" w:space="0" w:color="auto"/>
                      </w:divBdr>
                    </w:div>
                  </w:divsChild>
                </w:div>
                <w:div w:id="1453478572">
                  <w:marLeft w:val="0"/>
                  <w:marRight w:val="0"/>
                  <w:marTop w:val="0"/>
                  <w:marBottom w:val="0"/>
                  <w:divBdr>
                    <w:top w:val="none" w:sz="0" w:space="0" w:color="auto"/>
                    <w:left w:val="none" w:sz="0" w:space="0" w:color="auto"/>
                    <w:bottom w:val="none" w:sz="0" w:space="0" w:color="auto"/>
                    <w:right w:val="none" w:sz="0" w:space="0" w:color="auto"/>
                  </w:divBdr>
                  <w:divsChild>
                    <w:div w:id="1326087035">
                      <w:marLeft w:val="0"/>
                      <w:marRight w:val="0"/>
                      <w:marTop w:val="0"/>
                      <w:marBottom w:val="0"/>
                      <w:divBdr>
                        <w:top w:val="none" w:sz="0" w:space="0" w:color="auto"/>
                        <w:left w:val="none" w:sz="0" w:space="0" w:color="auto"/>
                        <w:bottom w:val="none" w:sz="0" w:space="0" w:color="auto"/>
                        <w:right w:val="none" w:sz="0" w:space="0" w:color="auto"/>
                      </w:divBdr>
                    </w:div>
                  </w:divsChild>
                </w:div>
                <w:div w:id="1089160033">
                  <w:marLeft w:val="0"/>
                  <w:marRight w:val="0"/>
                  <w:marTop w:val="0"/>
                  <w:marBottom w:val="0"/>
                  <w:divBdr>
                    <w:top w:val="none" w:sz="0" w:space="0" w:color="auto"/>
                    <w:left w:val="none" w:sz="0" w:space="0" w:color="auto"/>
                    <w:bottom w:val="none" w:sz="0" w:space="0" w:color="auto"/>
                    <w:right w:val="none" w:sz="0" w:space="0" w:color="auto"/>
                  </w:divBdr>
                  <w:divsChild>
                    <w:div w:id="930427966">
                      <w:marLeft w:val="0"/>
                      <w:marRight w:val="0"/>
                      <w:marTop w:val="0"/>
                      <w:marBottom w:val="0"/>
                      <w:divBdr>
                        <w:top w:val="none" w:sz="0" w:space="0" w:color="auto"/>
                        <w:left w:val="none" w:sz="0" w:space="0" w:color="auto"/>
                        <w:bottom w:val="none" w:sz="0" w:space="0" w:color="auto"/>
                        <w:right w:val="none" w:sz="0" w:space="0" w:color="auto"/>
                      </w:divBdr>
                    </w:div>
                  </w:divsChild>
                </w:div>
                <w:div w:id="1915122806">
                  <w:marLeft w:val="0"/>
                  <w:marRight w:val="0"/>
                  <w:marTop w:val="0"/>
                  <w:marBottom w:val="0"/>
                  <w:divBdr>
                    <w:top w:val="none" w:sz="0" w:space="0" w:color="auto"/>
                    <w:left w:val="none" w:sz="0" w:space="0" w:color="auto"/>
                    <w:bottom w:val="none" w:sz="0" w:space="0" w:color="auto"/>
                    <w:right w:val="none" w:sz="0" w:space="0" w:color="auto"/>
                  </w:divBdr>
                  <w:divsChild>
                    <w:div w:id="1965966193">
                      <w:marLeft w:val="0"/>
                      <w:marRight w:val="0"/>
                      <w:marTop w:val="0"/>
                      <w:marBottom w:val="0"/>
                      <w:divBdr>
                        <w:top w:val="none" w:sz="0" w:space="0" w:color="auto"/>
                        <w:left w:val="none" w:sz="0" w:space="0" w:color="auto"/>
                        <w:bottom w:val="none" w:sz="0" w:space="0" w:color="auto"/>
                        <w:right w:val="none" w:sz="0" w:space="0" w:color="auto"/>
                      </w:divBdr>
                    </w:div>
                  </w:divsChild>
                </w:div>
                <w:div w:id="1059478505">
                  <w:marLeft w:val="0"/>
                  <w:marRight w:val="0"/>
                  <w:marTop w:val="0"/>
                  <w:marBottom w:val="0"/>
                  <w:divBdr>
                    <w:top w:val="none" w:sz="0" w:space="0" w:color="auto"/>
                    <w:left w:val="none" w:sz="0" w:space="0" w:color="auto"/>
                    <w:bottom w:val="none" w:sz="0" w:space="0" w:color="auto"/>
                    <w:right w:val="none" w:sz="0" w:space="0" w:color="auto"/>
                  </w:divBdr>
                  <w:divsChild>
                    <w:div w:id="81222574">
                      <w:marLeft w:val="0"/>
                      <w:marRight w:val="0"/>
                      <w:marTop w:val="0"/>
                      <w:marBottom w:val="0"/>
                      <w:divBdr>
                        <w:top w:val="none" w:sz="0" w:space="0" w:color="auto"/>
                        <w:left w:val="none" w:sz="0" w:space="0" w:color="auto"/>
                        <w:bottom w:val="none" w:sz="0" w:space="0" w:color="auto"/>
                        <w:right w:val="none" w:sz="0" w:space="0" w:color="auto"/>
                      </w:divBdr>
                    </w:div>
                  </w:divsChild>
                </w:div>
                <w:div w:id="611209118">
                  <w:marLeft w:val="0"/>
                  <w:marRight w:val="0"/>
                  <w:marTop w:val="0"/>
                  <w:marBottom w:val="0"/>
                  <w:divBdr>
                    <w:top w:val="none" w:sz="0" w:space="0" w:color="auto"/>
                    <w:left w:val="none" w:sz="0" w:space="0" w:color="auto"/>
                    <w:bottom w:val="none" w:sz="0" w:space="0" w:color="auto"/>
                    <w:right w:val="none" w:sz="0" w:space="0" w:color="auto"/>
                  </w:divBdr>
                  <w:divsChild>
                    <w:div w:id="733353306">
                      <w:marLeft w:val="0"/>
                      <w:marRight w:val="0"/>
                      <w:marTop w:val="0"/>
                      <w:marBottom w:val="0"/>
                      <w:divBdr>
                        <w:top w:val="none" w:sz="0" w:space="0" w:color="auto"/>
                        <w:left w:val="none" w:sz="0" w:space="0" w:color="auto"/>
                        <w:bottom w:val="none" w:sz="0" w:space="0" w:color="auto"/>
                        <w:right w:val="none" w:sz="0" w:space="0" w:color="auto"/>
                      </w:divBdr>
                    </w:div>
                  </w:divsChild>
                </w:div>
                <w:div w:id="599994218">
                  <w:marLeft w:val="0"/>
                  <w:marRight w:val="0"/>
                  <w:marTop w:val="0"/>
                  <w:marBottom w:val="0"/>
                  <w:divBdr>
                    <w:top w:val="none" w:sz="0" w:space="0" w:color="auto"/>
                    <w:left w:val="none" w:sz="0" w:space="0" w:color="auto"/>
                    <w:bottom w:val="none" w:sz="0" w:space="0" w:color="auto"/>
                    <w:right w:val="none" w:sz="0" w:space="0" w:color="auto"/>
                  </w:divBdr>
                  <w:divsChild>
                    <w:div w:id="2066295632">
                      <w:marLeft w:val="0"/>
                      <w:marRight w:val="0"/>
                      <w:marTop w:val="0"/>
                      <w:marBottom w:val="0"/>
                      <w:divBdr>
                        <w:top w:val="none" w:sz="0" w:space="0" w:color="auto"/>
                        <w:left w:val="none" w:sz="0" w:space="0" w:color="auto"/>
                        <w:bottom w:val="none" w:sz="0" w:space="0" w:color="auto"/>
                        <w:right w:val="none" w:sz="0" w:space="0" w:color="auto"/>
                      </w:divBdr>
                    </w:div>
                  </w:divsChild>
                </w:div>
                <w:div w:id="2095278229">
                  <w:marLeft w:val="0"/>
                  <w:marRight w:val="0"/>
                  <w:marTop w:val="0"/>
                  <w:marBottom w:val="0"/>
                  <w:divBdr>
                    <w:top w:val="none" w:sz="0" w:space="0" w:color="auto"/>
                    <w:left w:val="none" w:sz="0" w:space="0" w:color="auto"/>
                    <w:bottom w:val="none" w:sz="0" w:space="0" w:color="auto"/>
                    <w:right w:val="none" w:sz="0" w:space="0" w:color="auto"/>
                  </w:divBdr>
                  <w:divsChild>
                    <w:div w:id="310255011">
                      <w:marLeft w:val="0"/>
                      <w:marRight w:val="0"/>
                      <w:marTop w:val="0"/>
                      <w:marBottom w:val="0"/>
                      <w:divBdr>
                        <w:top w:val="none" w:sz="0" w:space="0" w:color="auto"/>
                        <w:left w:val="none" w:sz="0" w:space="0" w:color="auto"/>
                        <w:bottom w:val="none" w:sz="0" w:space="0" w:color="auto"/>
                        <w:right w:val="none" w:sz="0" w:space="0" w:color="auto"/>
                      </w:divBdr>
                    </w:div>
                  </w:divsChild>
                </w:div>
                <w:div w:id="1292400321">
                  <w:marLeft w:val="0"/>
                  <w:marRight w:val="0"/>
                  <w:marTop w:val="0"/>
                  <w:marBottom w:val="0"/>
                  <w:divBdr>
                    <w:top w:val="none" w:sz="0" w:space="0" w:color="auto"/>
                    <w:left w:val="none" w:sz="0" w:space="0" w:color="auto"/>
                    <w:bottom w:val="none" w:sz="0" w:space="0" w:color="auto"/>
                    <w:right w:val="none" w:sz="0" w:space="0" w:color="auto"/>
                  </w:divBdr>
                  <w:divsChild>
                    <w:div w:id="1172183711">
                      <w:marLeft w:val="0"/>
                      <w:marRight w:val="0"/>
                      <w:marTop w:val="0"/>
                      <w:marBottom w:val="0"/>
                      <w:divBdr>
                        <w:top w:val="none" w:sz="0" w:space="0" w:color="auto"/>
                        <w:left w:val="none" w:sz="0" w:space="0" w:color="auto"/>
                        <w:bottom w:val="none" w:sz="0" w:space="0" w:color="auto"/>
                        <w:right w:val="none" w:sz="0" w:space="0" w:color="auto"/>
                      </w:divBdr>
                    </w:div>
                  </w:divsChild>
                </w:div>
                <w:div w:id="1099257801">
                  <w:marLeft w:val="0"/>
                  <w:marRight w:val="0"/>
                  <w:marTop w:val="0"/>
                  <w:marBottom w:val="0"/>
                  <w:divBdr>
                    <w:top w:val="none" w:sz="0" w:space="0" w:color="auto"/>
                    <w:left w:val="none" w:sz="0" w:space="0" w:color="auto"/>
                    <w:bottom w:val="none" w:sz="0" w:space="0" w:color="auto"/>
                    <w:right w:val="none" w:sz="0" w:space="0" w:color="auto"/>
                  </w:divBdr>
                  <w:divsChild>
                    <w:div w:id="1795513892">
                      <w:marLeft w:val="0"/>
                      <w:marRight w:val="0"/>
                      <w:marTop w:val="0"/>
                      <w:marBottom w:val="0"/>
                      <w:divBdr>
                        <w:top w:val="none" w:sz="0" w:space="0" w:color="auto"/>
                        <w:left w:val="none" w:sz="0" w:space="0" w:color="auto"/>
                        <w:bottom w:val="none" w:sz="0" w:space="0" w:color="auto"/>
                        <w:right w:val="none" w:sz="0" w:space="0" w:color="auto"/>
                      </w:divBdr>
                    </w:div>
                  </w:divsChild>
                </w:div>
                <w:div w:id="556010515">
                  <w:marLeft w:val="0"/>
                  <w:marRight w:val="0"/>
                  <w:marTop w:val="0"/>
                  <w:marBottom w:val="0"/>
                  <w:divBdr>
                    <w:top w:val="none" w:sz="0" w:space="0" w:color="auto"/>
                    <w:left w:val="none" w:sz="0" w:space="0" w:color="auto"/>
                    <w:bottom w:val="none" w:sz="0" w:space="0" w:color="auto"/>
                    <w:right w:val="none" w:sz="0" w:space="0" w:color="auto"/>
                  </w:divBdr>
                  <w:divsChild>
                    <w:div w:id="1240794106">
                      <w:marLeft w:val="0"/>
                      <w:marRight w:val="0"/>
                      <w:marTop w:val="0"/>
                      <w:marBottom w:val="0"/>
                      <w:divBdr>
                        <w:top w:val="none" w:sz="0" w:space="0" w:color="auto"/>
                        <w:left w:val="none" w:sz="0" w:space="0" w:color="auto"/>
                        <w:bottom w:val="none" w:sz="0" w:space="0" w:color="auto"/>
                        <w:right w:val="none" w:sz="0" w:space="0" w:color="auto"/>
                      </w:divBdr>
                    </w:div>
                  </w:divsChild>
                </w:div>
                <w:div w:id="1390349033">
                  <w:marLeft w:val="0"/>
                  <w:marRight w:val="0"/>
                  <w:marTop w:val="0"/>
                  <w:marBottom w:val="0"/>
                  <w:divBdr>
                    <w:top w:val="none" w:sz="0" w:space="0" w:color="auto"/>
                    <w:left w:val="none" w:sz="0" w:space="0" w:color="auto"/>
                    <w:bottom w:val="none" w:sz="0" w:space="0" w:color="auto"/>
                    <w:right w:val="none" w:sz="0" w:space="0" w:color="auto"/>
                  </w:divBdr>
                  <w:divsChild>
                    <w:div w:id="817066167">
                      <w:marLeft w:val="0"/>
                      <w:marRight w:val="0"/>
                      <w:marTop w:val="0"/>
                      <w:marBottom w:val="0"/>
                      <w:divBdr>
                        <w:top w:val="none" w:sz="0" w:space="0" w:color="auto"/>
                        <w:left w:val="none" w:sz="0" w:space="0" w:color="auto"/>
                        <w:bottom w:val="none" w:sz="0" w:space="0" w:color="auto"/>
                        <w:right w:val="none" w:sz="0" w:space="0" w:color="auto"/>
                      </w:divBdr>
                    </w:div>
                  </w:divsChild>
                </w:div>
                <w:div w:id="139662402">
                  <w:marLeft w:val="0"/>
                  <w:marRight w:val="0"/>
                  <w:marTop w:val="0"/>
                  <w:marBottom w:val="0"/>
                  <w:divBdr>
                    <w:top w:val="none" w:sz="0" w:space="0" w:color="auto"/>
                    <w:left w:val="none" w:sz="0" w:space="0" w:color="auto"/>
                    <w:bottom w:val="none" w:sz="0" w:space="0" w:color="auto"/>
                    <w:right w:val="none" w:sz="0" w:space="0" w:color="auto"/>
                  </w:divBdr>
                  <w:divsChild>
                    <w:div w:id="488594255">
                      <w:marLeft w:val="0"/>
                      <w:marRight w:val="0"/>
                      <w:marTop w:val="0"/>
                      <w:marBottom w:val="0"/>
                      <w:divBdr>
                        <w:top w:val="none" w:sz="0" w:space="0" w:color="auto"/>
                        <w:left w:val="none" w:sz="0" w:space="0" w:color="auto"/>
                        <w:bottom w:val="none" w:sz="0" w:space="0" w:color="auto"/>
                        <w:right w:val="none" w:sz="0" w:space="0" w:color="auto"/>
                      </w:divBdr>
                    </w:div>
                  </w:divsChild>
                </w:div>
                <w:div w:id="1925872819">
                  <w:marLeft w:val="0"/>
                  <w:marRight w:val="0"/>
                  <w:marTop w:val="0"/>
                  <w:marBottom w:val="0"/>
                  <w:divBdr>
                    <w:top w:val="none" w:sz="0" w:space="0" w:color="auto"/>
                    <w:left w:val="none" w:sz="0" w:space="0" w:color="auto"/>
                    <w:bottom w:val="none" w:sz="0" w:space="0" w:color="auto"/>
                    <w:right w:val="none" w:sz="0" w:space="0" w:color="auto"/>
                  </w:divBdr>
                  <w:divsChild>
                    <w:div w:id="671370749">
                      <w:marLeft w:val="0"/>
                      <w:marRight w:val="0"/>
                      <w:marTop w:val="0"/>
                      <w:marBottom w:val="0"/>
                      <w:divBdr>
                        <w:top w:val="none" w:sz="0" w:space="0" w:color="auto"/>
                        <w:left w:val="none" w:sz="0" w:space="0" w:color="auto"/>
                        <w:bottom w:val="none" w:sz="0" w:space="0" w:color="auto"/>
                        <w:right w:val="none" w:sz="0" w:space="0" w:color="auto"/>
                      </w:divBdr>
                    </w:div>
                  </w:divsChild>
                </w:div>
                <w:div w:id="589630382">
                  <w:marLeft w:val="0"/>
                  <w:marRight w:val="0"/>
                  <w:marTop w:val="0"/>
                  <w:marBottom w:val="0"/>
                  <w:divBdr>
                    <w:top w:val="none" w:sz="0" w:space="0" w:color="auto"/>
                    <w:left w:val="none" w:sz="0" w:space="0" w:color="auto"/>
                    <w:bottom w:val="none" w:sz="0" w:space="0" w:color="auto"/>
                    <w:right w:val="none" w:sz="0" w:space="0" w:color="auto"/>
                  </w:divBdr>
                  <w:divsChild>
                    <w:div w:id="2095012394">
                      <w:marLeft w:val="0"/>
                      <w:marRight w:val="0"/>
                      <w:marTop w:val="0"/>
                      <w:marBottom w:val="0"/>
                      <w:divBdr>
                        <w:top w:val="none" w:sz="0" w:space="0" w:color="auto"/>
                        <w:left w:val="none" w:sz="0" w:space="0" w:color="auto"/>
                        <w:bottom w:val="none" w:sz="0" w:space="0" w:color="auto"/>
                        <w:right w:val="none" w:sz="0" w:space="0" w:color="auto"/>
                      </w:divBdr>
                    </w:div>
                  </w:divsChild>
                </w:div>
                <w:div w:id="235432646">
                  <w:marLeft w:val="0"/>
                  <w:marRight w:val="0"/>
                  <w:marTop w:val="0"/>
                  <w:marBottom w:val="0"/>
                  <w:divBdr>
                    <w:top w:val="none" w:sz="0" w:space="0" w:color="auto"/>
                    <w:left w:val="none" w:sz="0" w:space="0" w:color="auto"/>
                    <w:bottom w:val="none" w:sz="0" w:space="0" w:color="auto"/>
                    <w:right w:val="none" w:sz="0" w:space="0" w:color="auto"/>
                  </w:divBdr>
                  <w:divsChild>
                    <w:div w:id="517277693">
                      <w:marLeft w:val="0"/>
                      <w:marRight w:val="0"/>
                      <w:marTop w:val="0"/>
                      <w:marBottom w:val="0"/>
                      <w:divBdr>
                        <w:top w:val="none" w:sz="0" w:space="0" w:color="auto"/>
                        <w:left w:val="none" w:sz="0" w:space="0" w:color="auto"/>
                        <w:bottom w:val="none" w:sz="0" w:space="0" w:color="auto"/>
                        <w:right w:val="none" w:sz="0" w:space="0" w:color="auto"/>
                      </w:divBdr>
                    </w:div>
                  </w:divsChild>
                </w:div>
                <w:div w:id="816579901">
                  <w:marLeft w:val="0"/>
                  <w:marRight w:val="0"/>
                  <w:marTop w:val="0"/>
                  <w:marBottom w:val="0"/>
                  <w:divBdr>
                    <w:top w:val="none" w:sz="0" w:space="0" w:color="auto"/>
                    <w:left w:val="none" w:sz="0" w:space="0" w:color="auto"/>
                    <w:bottom w:val="none" w:sz="0" w:space="0" w:color="auto"/>
                    <w:right w:val="none" w:sz="0" w:space="0" w:color="auto"/>
                  </w:divBdr>
                  <w:divsChild>
                    <w:div w:id="1512601062">
                      <w:marLeft w:val="0"/>
                      <w:marRight w:val="0"/>
                      <w:marTop w:val="0"/>
                      <w:marBottom w:val="0"/>
                      <w:divBdr>
                        <w:top w:val="none" w:sz="0" w:space="0" w:color="auto"/>
                        <w:left w:val="none" w:sz="0" w:space="0" w:color="auto"/>
                        <w:bottom w:val="none" w:sz="0" w:space="0" w:color="auto"/>
                        <w:right w:val="none" w:sz="0" w:space="0" w:color="auto"/>
                      </w:divBdr>
                    </w:div>
                  </w:divsChild>
                </w:div>
                <w:div w:id="1917472281">
                  <w:marLeft w:val="0"/>
                  <w:marRight w:val="0"/>
                  <w:marTop w:val="0"/>
                  <w:marBottom w:val="0"/>
                  <w:divBdr>
                    <w:top w:val="none" w:sz="0" w:space="0" w:color="auto"/>
                    <w:left w:val="none" w:sz="0" w:space="0" w:color="auto"/>
                    <w:bottom w:val="none" w:sz="0" w:space="0" w:color="auto"/>
                    <w:right w:val="none" w:sz="0" w:space="0" w:color="auto"/>
                  </w:divBdr>
                  <w:divsChild>
                    <w:div w:id="2117289174">
                      <w:marLeft w:val="0"/>
                      <w:marRight w:val="0"/>
                      <w:marTop w:val="0"/>
                      <w:marBottom w:val="0"/>
                      <w:divBdr>
                        <w:top w:val="none" w:sz="0" w:space="0" w:color="auto"/>
                        <w:left w:val="none" w:sz="0" w:space="0" w:color="auto"/>
                        <w:bottom w:val="none" w:sz="0" w:space="0" w:color="auto"/>
                        <w:right w:val="none" w:sz="0" w:space="0" w:color="auto"/>
                      </w:divBdr>
                    </w:div>
                  </w:divsChild>
                </w:div>
                <w:div w:id="271788457">
                  <w:marLeft w:val="0"/>
                  <w:marRight w:val="0"/>
                  <w:marTop w:val="0"/>
                  <w:marBottom w:val="0"/>
                  <w:divBdr>
                    <w:top w:val="none" w:sz="0" w:space="0" w:color="auto"/>
                    <w:left w:val="none" w:sz="0" w:space="0" w:color="auto"/>
                    <w:bottom w:val="none" w:sz="0" w:space="0" w:color="auto"/>
                    <w:right w:val="none" w:sz="0" w:space="0" w:color="auto"/>
                  </w:divBdr>
                  <w:divsChild>
                    <w:div w:id="10474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67692">
          <w:marLeft w:val="0"/>
          <w:marRight w:val="0"/>
          <w:marTop w:val="0"/>
          <w:marBottom w:val="0"/>
          <w:divBdr>
            <w:top w:val="none" w:sz="0" w:space="0" w:color="auto"/>
            <w:left w:val="none" w:sz="0" w:space="0" w:color="auto"/>
            <w:bottom w:val="none" w:sz="0" w:space="0" w:color="auto"/>
            <w:right w:val="none" w:sz="0" w:space="0" w:color="auto"/>
          </w:divBdr>
        </w:div>
        <w:div w:id="1369986417">
          <w:marLeft w:val="0"/>
          <w:marRight w:val="0"/>
          <w:marTop w:val="0"/>
          <w:marBottom w:val="0"/>
          <w:divBdr>
            <w:top w:val="none" w:sz="0" w:space="0" w:color="auto"/>
            <w:left w:val="none" w:sz="0" w:space="0" w:color="auto"/>
            <w:bottom w:val="none" w:sz="0" w:space="0" w:color="auto"/>
            <w:right w:val="none" w:sz="0" w:space="0" w:color="auto"/>
          </w:divBdr>
        </w:div>
        <w:div w:id="23946295">
          <w:marLeft w:val="0"/>
          <w:marRight w:val="0"/>
          <w:marTop w:val="0"/>
          <w:marBottom w:val="0"/>
          <w:divBdr>
            <w:top w:val="none" w:sz="0" w:space="0" w:color="auto"/>
            <w:left w:val="none" w:sz="0" w:space="0" w:color="auto"/>
            <w:bottom w:val="none" w:sz="0" w:space="0" w:color="auto"/>
            <w:right w:val="none" w:sz="0" w:space="0" w:color="auto"/>
          </w:divBdr>
        </w:div>
        <w:div w:id="616718245">
          <w:marLeft w:val="0"/>
          <w:marRight w:val="0"/>
          <w:marTop w:val="0"/>
          <w:marBottom w:val="0"/>
          <w:divBdr>
            <w:top w:val="none" w:sz="0" w:space="0" w:color="auto"/>
            <w:left w:val="none" w:sz="0" w:space="0" w:color="auto"/>
            <w:bottom w:val="none" w:sz="0" w:space="0" w:color="auto"/>
            <w:right w:val="none" w:sz="0" w:space="0" w:color="auto"/>
          </w:divBdr>
        </w:div>
        <w:div w:id="1450969889">
          <w:marLeft w:val="0"/>
          <w:marRight w:val="0"/>
          <w:marTop w:val="0"/>
          <w:marBottom w:val="0"/>
          <w:divBdr>
            <w:top w:val="none" w:sz="0" w:space="0" w:color="auto"/>
            <w:left w:val="none" w:sz="0" w:space="0" w:color="auto"/>
            <w:bottom w:val="none" w:sz="0" w:space="0" w:color="auto"/>
            <w:right w:val="none" w:sz="0" w:space="0" w:color="auto"/>
          </w:divBdr>
        </w:div>
        <w:div w:id="2134403345">
          <w:marLeft w:val="0"/>
          <w:marRight w:val="0"/>
          <w:marTop w:val="0"/>
          <w:marBottom w:val="0"/>
          <w:divBdr>
            <w:top w:val="none" w:sz="0" w:space="0" w:color="auto"/>
            <w:left w:val="none" w:sz="0" w:space="0" w:color="auto"/>
            <w:bottom w:val="none" w:sz="0" w:space="0" w:color="auto"/>
            <w:right w:val="none" w:sz="0" w:space="0" w:color="auto"/>
          </w:divBdr>
        </w:div>
        <w:div w:id="1294866910">
          <w:marLeft w:val="0"/>
          <w:marRight w:val="0"/>
          <w:marTop w:val="0"/>
          <w:marBottom w:val="0"/>
          <w:divBdr>
            <w:top w:val="none" w:sz="0" w:space="0" w:color="auto"/>
            <w:left w:val="none" w:sz="0" w:space="0" w:color="auto"/>
            <w:bottom w:val="none" w:sz="0" w:space="0" w:color="auto"/>
            <w:right w:val="none" w:sz="0" w:space="0" w:color="auto"/>
          </w:divBdr>
        </w:div>
        <w:div w:id="1623606935">
          <w:marLeft w:val="0"/>
          <w:marRight w:val="0"/>
          <w:marTop w:val="0"/>
          <w:marBottom w:val="0"/>
          <w:divBdr>
            <w:top w:val="none" w:sz="0" w:space="0" w:color="auto"/>
            <w:left w:val="none" w:sz="0" w:space="0" w:color="auto"/>
            <w:bottom w:val="none" w:sz="0" w:space="0" w:color="auto"/>
            <w:right w:val="none" w:sz="0" w:space="0" w:color="auto"/>
          </w:divBdr>
        </w:div>
        <w:div w:id="537552859">
          <w:marLeft w:val="0"/>
          <w:marRight w:val="0"/>
          <w:marTop w:val="0"/>
          <w:marBottom w:val="0"/>
          <w:divBdr>
            <w:top w:val="none" w:sz="0" w:space="0" w:color="auto"/>
            <w:left w:val="none" w:sz="0" w:space="0" w:color="auto"/>
            <w:bottom w:val="none" w:sz="0" w:space="0" w:color="auto"/>
            <w:right w:val="none" w:sz="0" w:space="0" w:color="auto"/>
          </w:divBdr>
        </w:div>
        <w:div w:id="1755972991">
          <w:marLeft w:val="0"/>
          <w:marRight w:val="0"/>
          <w:marTop w:val="0"/>
          <w:marBottom w:val="0"/>
          <w:divBdr>
            <w:top w:val="none" w:sz="0" w:space="0" w:color="auto"/>
            <w:left w:val="none" w:sz="0" w:space="0" w:color="auto"/>
            <w:bottom w:val="none" w:sz="0" w:space="0" w:color="auto"/>
            <w:right w:val="none" w:sz="0" w:space="0" w:color="auto"/>
          </w:divBdr>
        </w:div>
        <w:div w:id="1844200383">
          <w:marLeft w:val="0"/>
          <w:marRight w:val="0"/>
          <w:marTop w:val="0"/>
          <w:marBottom w:val="0"/>
          <w:divBdr>
            <w:top w:val="none" w:sz="0" w:space="0" w:color="auto"/>
            <w:left w:val="none" w:sz="0" w:space="0" w:color="auto"/>
            <w:bottom w:val="none" w:sz="0" w:space="0" w:color="auto"/>
            <w:right w:val="none" w:sz="0" w:space="0" w:color="auto"/>
          </w:divBdr>
        </w:div>
        <w:div w:id="525215417">
          <w:marLeft w:val="0"/>
          <w:marRight w:val="0"/>
          <w:marTop w:val="0"/>
          <w:marBottom w:val="0"/>
          <w:divBdr>
            <w:top w:val="none" w:sz="0" w:space="0" w:color="auto"/>
            <w:left w:val="none" w:sz="0" w:space="0" w:color="auto"/>
            <w:bottom w:val="none" w:sz="0" w:space="0" w:color="auto"/>
            <w:right w:val="none" w:sz="0" w:space="0" w:color="auto"/>
          </w:divBdr>
        </w:div>
        <w:div w:id="725686658">
          <w:marLeft w:val="0"/>
          <w:marRight w:val="0"/>
          <w:marTop w:val="0"/>
          <w:marBottom w:val="0"/>
          <w:divBdr>
            <w:top w:val="none" w:sz="0" w:space="0" w:color="auto"/>
            <w:left w:val="none" w:sz="0" w:space="0" w:color="auto"/>
            <w:bottom w:val="none" w:sz="0" w:space="0" w:color="auto"/>
            <w:right w:val="none" w:sz="0" w:space="0" w:color="auto"/>
          </w:divBdr>
        </w:div>
        <w:div w:id="644285921">
          <w:marLeft w:val="0"/>
          <w:marRight w:val="0"/>
          <w:marTop w:val="0"/>
          <w:marBottom w:val="0"/>
          <w:divBdr>
            <w:top w:val="none" w:sz="0" w:space="0" w:color="auto"/>
            <w:left w:val="none" w:sz="0" w:space="0" w:color="auto"/>
            <w:bottom w:val="none" w:sz="0" w:space="0" w:color="auto"/>
            <w:right w:val="none" w:sz="0" w:space="0" w:color="auto"/>
          </w:divBdr>
        </w:div>
        <w:div w:id="28994987">
          <w:marLeft w:val="0"/>
          <w:marRight w:val="0"/>
          <w:marTop w:val="0"/>
          <w:marBottom w:val="0"/>
          <w:divBdr>
            <w:top w:val="none" w:sz="0" w:space="0" w:color="auto"/>
            <w:left w:val="none" w:sz="0" w:space="0" w:color="auto"/>
            <w:bottom w:val="none" w:sz="0" w:space="0" w:color="auto"/>
            <w:right w:val="none" w:sz="0" w:space="0" w:color="auto"/>
          </w:divBdr>
        </w:div>
        <w:div w:id="1766145609">
          <w:marLeft w:val="0"/>
          <w:marRight w:val="0"/>
          <w:marTop w:val="0"/>
          <w:marBottom w:val="0"/>
          <w:divBdr>
            <w:top w:val="none" w:sz="0" w:space="0" w:color="auto"/>
            <w:left w:val="none" w:sz="0" w:space="0" w:color="auto"/>
            <w:bottom w:val="none" w:sz="0" w:space="0" w:color="auto"/>
            <w:right w:val="none" w:sz="0" w:space="0" w:color="auto"/>
          </w:divBdr>
        </w:div>
      </w:divsChild>
    </w:div>
    <w:div w:id="269361583">
      <w:bodyDiv w:val="1"/>
      <w:marLeft w:val="0"/>
      <w:marRight w:val="0"/>
      <w:marTop w:val="0"/>
      <w:marBottom w:val="0"/>
      <w:divBdr>
        <w:top w:val="none" w:sz="0" w:space="0" w:color="auto"/>
        <w:left w:val="none" w:sz="0" w:space="0" w:color="auto"/>
        <w:bottom w:val="none" w:sz="0" w:space="0" w:color="auto"/>
        <w:right w:val="none" w:sz="0" w:space="0" w:color="auto"/>
      </w:divBdr>
    </w:div>
    <w:div w:id="298458104">
      <w:bodyDiv w:val="1"/>
      <w:marLeft w:val="0"/>
      <w:marRight w:val="0"/>
      <w:marTop w:val="0"/>
      <w:marBottom w:val="0"/>
      <w:divBdr>
        <w:top w:val="none" w:sz="0" w:space="0" w:color="auto"/>
        <w:left w:val="none" w:sz="0" w:space="0" w:color="auto"/>
        <w:bottom w:val="none" w:sz="0" w:space="0" w:color="auto"/>
        <w:right w:val="none" w:sz="0" w:space="0" w:color="auto"/>
      </w:divBdr>
    </w:div>
    <w:div w:id="381951248">
      <w:bodyDiv w:val="1"/>
      <w:marLeft w:val="0"/>
      <w:marRight w:val="0"/>
      <w:marTop w:val="0"/>
      <w:marBottom w:val="0"/>
      <w:divBdr>
        <w:top w:val="none" w:sz="0" w:space="0" w:color="auto"/>
        <w:left w:val="none" w:sz="0" w:space="0" w:color="auto"/>
        <w:bottom w:val="none" w:sz="0" w:space="0" w:color="auto"/>
        <w:right w:val="none" w:sz="0" w:space="0" w:color="auto"/>
      </w:divBdr>
    </w:div>
    <w:div w:id="482818619">
      <w:bodyDiv w:val="1"/>
      <w:marLeft w:val="0"/>
      <w:marRight w:val="0"/>
      <w:marTop w:val="0"/>
      <w:marBottom w:val="0"/>
      <w:divBdr>
        <w:top w:val="none" w:sz="0" w:space="0" w:color="auto"/>
        <w:left w:val="none" w:sz="0" w:space="0" w:color="auto"/>
        <w:bottom w:val="none" w:sz="0" w:space="0" w:color="auto"/>
        <w:right w:val="none" w:sz="0" w:space="0" w:color="auto"/>
      </w:divBdr>
    </w:div>
    <w:div w:id="574782739">
      <w:bodyDiv w:val="1"/>
      <w:marLeft w:val="0"/>
      <w:marRight w:val="0"/>
      <w:marTop w:val="0"/>
      <w:marBottom w:val="0"/>
      <w:divBdr>
        <w:top w:val="none" w:sz="0" w:space="0" w:color="auto"/>
        <w:left w:val="none" w:sz="0" w:space="0" w:color="auto"/>
        <w:bottom w:val="none" w:sz="0" w:space="0" w:color="auto"/>
        <w:right w:val="none" w:sz="0" w:space="0" w:color="auto"/>
      </w:divBdr>
    </w:div>
    <w:div w:id="607471122">
      <w:bodyDiv w:val="1"/>
      <w:marLeft w:val="0"/>
      <w:marRight w:val="0"/>
      <w:marTop w:val="0"/>
      <w:marBottom w:val="0"/>
      <w:divBdr>
        <w:top w:val="none" w:sz="0" w:space="0" w:color="auto"/>
        <w:left w:val="none" w:sz="0" w:space="0" w:color="auto"/>
        <w:bottom w:val="none" w:sz="0" w:space="0" w:color="auto"/>
        <w:right w:val="none" w:sz="0" w:space="0" w:color="auto"/>
      </w:divBdr>
    </w:div>
    <w:div w:id="635528511">
      <w:bodyDiv w:val="1"/>
      <w:marLeft w:val="0"/>
      <w:marRight w:val="0"/>
      <w:marTop w:val="0"/>
      <w:marBottom w:val="0"/>
      <w:divBdr>
        <w:top w:val="none" w:sz="0" w:space="0" w:color="auto"/>
        <w:left w:val="none" w:sz="0" w:space="0" w:color="auto"/>
        <w:bottom w:val="none" w:sz="0" w:space="0" w:color="auto"/>
        <w:right w:val="none" w:sz="0" w:space="0" w:color="auto"/>
      </w:divBdr>
    </w:div>
    <w:div w:id="656685943">
      <w:bodyDiv w:val="1"/>
      <w:marLeft w:val="0"/>
      <w:marRight w:val="0"/>
      <w:marTop w:val="0"/>
      <w:marBottom w:val="0"/>
      <w:divBdr>
        <w:top w:val="none" w:sz="0" w:space="0" w:color="auto"/>
        <w:left w:val="none" w:sz="0" w:space="0" w:color="auto"/>
        <w:bottom w:val="none" w:sz="0" w:space="0" w:color="auto"/>
        <w:right w:val="none" w:sz="0" w:space="0" w:color="auto"/>
      </w:divBdr>
    </w:div>
    <w:div w:id="671224015">
      <w:bodyDiv w:val="1"/>
      <w:marLeft w:val="0"/>
      <w:marRight w:val="0"/>
      <w:marTop w:val="0"/>
      <w:marBottom w:val="0"/>
      <w:divBdr>
        <w:top w:val="none" w:sz="0" w:space="0" w:color="auto"/>
        <w:left w:val="none" w:sz="0" w:space="0" w:color="auto"/>
        <w:bottom w:val="none" w:sz="0" w:space="0" w:color="auto"/>
        <w:right w:val="none" w:sz="0" w:space="0" w:color="auto"/>
      </w:divBdr>
    </w:div>
    <w:div w:id="674302409">
      <w:bodyDiv w:val="1"/>
      <w:marLeft w:val="0"/>
      <w:marRight w:val="0"/>
      <w:marTop w:val="0"/>
      <w:marBottom w:val="0"/>
      <w:divBdr>
        <w:top w:val="none" w:sz="0" w:space="0" w:color="auto"/>
        <w:left w:val="none" w:sz="0" w:space="0" w:color="auto"/>
        <w:bottom w:val="none" w:sz="0" w:space="0" w:color="auto"/>
        <w:right w:val="none" w:sz="0" w:space="0" w:color="auto"/>
      </w:divBdr>
    </w:div>
    <w:div w:id="697856359">
      <w:bodyDiv w:val="1"/>
      <w:marLeft w:val="0"/>
      <w:marRight w:val="0"/>
      <w:marTop w:val="0"/>
      <w:marBottom w:val="0"/>
      <w:divBdr>
        <w:top w:val="none" w:sz="0" w:space="0" w:color="auto"/>
        <w:left w:val="none" w:sz="0" w:space="0" w:color="auto"/>
        <w:bottom w:val="none" w:sz="0" w:space="0" w:color="auto"/>
        <w:right w:val="none" w:sz="0" w:space="0" w:color="auto"/>
      </w:divBdr>
    </w:div>
    <w:div w:id="709381015">
      <w:bodyDiv w:val="1"/>
      <w:marLeft w:val="0"/>
      <w:marRight w:val="0"/>
      <w:marTop w:val="0"/>
      <w:marBottom w:val="0"/>
      <w:divBdr>
        <w:top w:val="none" w:sz="0" w:space="0" w:color="auto"/>
        <w:left w:val="none" w:sz="0" w:space="0" w:color="auto"/>
        <w:bottom w:val="none" w:sz="0" w:space="0" w:color="auto"/>
        <w:right w:val="none" w:sz="0" w:space="0" w:color="auto"/>
      </w:divBdr>
    </w:div>
    <w:div w:id="724834615">
      <w:bodyDiv w:val="1"/>
      <w:marLeft w:val="0"/>
      <w:marRight w:val="0"/>
      <w:marTop w:val="0"/>
      <w:marBottom w:val="0"/>
      <w:divBdr>
        <w:top w:val="none" w:sz="0" w:space="0" w:color="auto"/>
        <w:left w:val="none" w:sz="0" w:space="0" w:color="auto"/>
        <w:bottom w:val="none" w:sz="0" w:space="0" w:color="auto"/>
        <w:right w:val="none" w:sz="0" w:space="0" w:color="auto"/>
      </w:divBdr>
    </w:div>
    <w:div w:id="809250355">
      <w:bodyDiv w:val="1"/>
      <w:marLeft w:val="0"/>
      <w:marRight w:val="0"/>
      <w:marTop w:val="0"/>
      <w:marBottom w:val="0"/>
      <w:divBdr>
        <w:top w:val="none" w:sz="0" w:space="0" w:color="auto"/>
        <w:left w:val="none" w:sz="0" w:space="0" w:color="auto"/>
        <w:bottom w:val="none" w:sz="0" w:space="0" w:color="auto"/>
        <w:right w:val="none" w:sz="0" w:space="0" w:color="auto"/>
      </w:divBdr>
    </w:div>
    <w:div w:id="830753161">
      <w:bodyDiv w:val="1"/>
      <w:marLeft w:val="0"/>
      <w:marRight w:val="0"/>
      <w:marTop w:val="0"/>
      <w:marBottom w:val="0"/>
      <w:divBdr>
        <w:top w:val="none" w:sz="0" w:space="0" w:color="auto"/>
        <w:left w:val="none" w:sz="0" w:space="0" w:color="auto"/>
        <w:bottom w:val="none" w:sz="0" w:space="0" w:color="auto"/>
        <w:right w:val="none" w:sz="0" w:space="0" w:color="auto"/>
      </w:divBdr>
    </w:div>
    <w:div w:id="848984182">
      <w:bodyDiv w:val="1"/>
      <w:marLeft w:val="0"/>
      <w:marRight w:val="0"/>
      <w:marTop w:val="0"/>
      <w:marBottom w:val="0"/>
      <w:divBdr>
        <w:top w:val="none" w:sz="0" w:space="0" w:color="auto"/>
        <w:left w:val="none" w:sz="0" w:space="0" w:color="auto"/>
        <w:bottom w:val="none" w:sz="0" w:space="0" w:color="auto"/>
        <w:right w:val="none" w:sz="0" w:space="0" w:color="auto"/>
      </w:divBdr>
    </w:div>
    <w:div w:id="868176332">
      <w:bodyDiv w:val="1"/>
      <w:marLeft w:val="0"/>
      <w:marRight w:val="0"/>
      <w:marTop w:val="0"/>
      <w:marBottom w:val="0"/>
      <w:divBdr>
        <w:top w:val="none" w:sz="0" w:space="0" w:color="auto"/>
        <w:left w:val="none" w:sz="0" w:space="0" w:color="auto"/>
        <w:bottom w:val="none" w:sz="0" w:space="0" w:color="auto"/>
        <w:right w:val="none" w:sz="0" w:space="0" w:color="auto"/>
      </w:divBdr>
    </w:div>
    <w:div w:id="898630654">
      <w:bodyDiv w:val="1"/>
      <w:marLeft w:val="0"/>
      <w:marRight w:val="0"/>
      <w:marTop w:val="0"/>
      <w:marBottom w:val="0"/>
      <w:divBdr>
        <w:top w:val="none" w:sz="0" w:space="0" w:color="auto"/>
        <w:left w:val="none" w:sz="0" w:space="0" w:color="auto"/>
        <w:bottom w:val="none" w:sz="0" w:space="0" w:color="auto"/>
        <w:right w:val="none" w:sz="0" w:space="0" w:color="auto"/>
      </w:divBdr>
    </w:div>
    <w:div w:id="1041251392">
      <w:bodyDiv w:val="1"/>
      <w:marLeft w:val="0"/>
      <w:marRight w:val="0"/>
      <w:marTop w:val="0"/>
      <w:marBottom w:val="0"/>
      <w:divBdr>
        <w:top w:val="none" w:sz="0" w:space="0" w:color="auto"/>
        <w:left w:val="none" w:sz="0" w:space="0" w:color="auto"/>
        <w:bottom w:val="none" w:sz="0" w:space="0" w:color="auto"/>
        <w:right w:val="none" w:sz="0" w:space="0" w:color="auto"/>
      </w:divBdr>
    </w:div>
    <w:div w:id="1106194219">
      <w:bodyDiv w:val="1"/>
      <w:marLeft w:val="0"/>
      <w:marRight w:val="0"/>
      <w:marTop w:val="0"/>
      <w:marBottom w:val="0"/>
      <w:divBdr>
        <w:top w:val="none" w:sz="0" w:space="0" w:color="auto"/>
        <w:left w:val="none" w:sz="0" w:space="0" w:color="auto"/>
        <w:bottom w:val="none" w:sz="0" w:space="0" w:color="auto"/>
        <w:right w:val="none" w:sz="0" w:space="0" w:color="auto"/>
      </w:divBdr>
    </w:div>
    <w:div w:id="1161583388">
      <w:bodyDiv w:val="1"/>
      <w:marLeft w:val="0"/>
      <w:marRight w:val="0"/>
      <w:marTop w:val="0"/>
      <w:marBottom w:val="0"/>
      <w:divBdr>
        <w:top w:val="none" w:sz="0" w:space="0" w:color="auto"/>
        <w:left w:val="none" w:sz="0" w:space="0" w:color="auto"/>
        <w:bottom w:val="none" w:sz="0" w:space="0" w:color="auto"/>
        <w:right w:val="none" w:sz="0" w:space="0" w:color="auto"/>
      </w:divBdr>
    </w:div>
    <w:div w:id="1181821665">
      <w:bodyDiv w:val="1"/>
      <w:marLeft w:val="0"/>
      <w:marRight w:val="0"/>
      <w:marTop w:val="0"/>
      <w:marBottom w:val="0"/>
      <w:divBdr>
        <w:top w:val="none" w:sz="0" w:space="0" w:color="auto"/>
        <w:left w:val="none" w:sz="0" w:space="0" w:color="auto"/>
        <w:bottom w:val="none" w:sz="0" w:space="0" w:color="auto"/>
        <w:right w:val="none" w:sz="0" w:space="0" w:color="auto"/>
      </w:divBdr>
    </w:div>
    <w:div w:id="1186016151">
      <w:bodyDiv w:val="1"/>
      <w:marLeft w:val="0"/>
      <w:marRight w:val="0"/>
      <w:marTop w:val="0"/>
      <w:marBottom w:val="0"/>
      <w:divBdr>
        <w:top w:val="none" w:sz="0" w:space="0" w:color="auto"/>
        <w:left w:val="none" w:sz="0" w:space="0" w:color="auto"/>
        <w:bottom w:val="none" w:sz="0" w:space="0" w:color="auto"/>
        <w:right w:val="none" w:sz="0" w:space="0" w:color="auto"/>
      </w:divBdr>
    </w:div>
    <w:div w:id="1192188009">
      <w:bodyDiv w:val="1"/>
      <w:marLeft w:val="0"/>
      <w:marRight w:val="0"/>
      <w:marTop w:val="0"/>
      <w:marBottom w:val="0"/>
      <w:divBdr>
        <w:top w:val="none" w:sz="0" w:space="0" w:color="auto"/>
        <w:left w:val="none" w:sz="0" w:space="0" w:color="auto"/>
        <w:bottom w:val="none" w:sz="0" w:space="0" w:color="auto"/>
        <w:right w:val="none" w:sz="0" w:space="0" w:color="auto"/>
      </w:divBdr>
    </w:div>
    <w:div w:id="1220480396">
      <w:bodyDiv w:val="1"/>
      <w:marLeft w:val="0"/>
      <w:marRight w:val="0"/>
      <w:marTop w:val="0"/>
      <w:marBottom w:val="0"/>
      <w:divBdr>
        <w:top w:val="none" w:sz="0" w:space="0" w:color="auto"/>
        <w:left w:val="none" w:sz="0" w:space="0" w:color="auto"/>
        <w:bottom w:val="none" w:sz="0" w:space="0" w:color="auto"/>
        <w:right w:val="none" w:sz="0" w:space="0" w:color="auto"/>
      </w:divBdr>
    </w:div>
    <w:div w:id="1223173451">
      <w:bodyDiv w:val="1"/>
      <w:marLeft w:val="0"/>
      <w:marRight w:val="0"/>
      <w:marTop w:val="0"/>
      <w:marBottom w:val="0"/>
      <w:divBdr>
        <w:top w:val="none" w:sz="0" w:space="0" w:color="auto"/>
        <w:left w:val="none" w:sz="0" w:space="0" w:color="auto"/>
        <w:bottom w:val="none" w:sz="0" w:space="0" w:color="auto"/>
        <w:right w:val="none" w:sz="0" w:space="0" w:color="auto"/>
      </w:divBdr>
    </w:div>
    <w:div w:id="1262101485">
      <w:bodyDiv w:val="1"/>
      <w:marLeft w:val="0"/>
      <w:marRight w:val="0"/>
      <w:marTop w:val="0"/>
      <w:marBottom w:val="0"/>
      <w:divBdr>
        <w:top w:val="none" w:sz="0" w:space="0" w:color="auto"/>
        <w:left w:val="none" w:sz="0" w:space="0" w:color="auto"/>
        <w:bottom w:val="none" w:sz="0" w:space="0" w:color="auto"/>
        <w:right w:val="none" w:sz="0" w:space="0" w:color="auto"/>
      </w:divBdr>
    </w:div>
    <w:div w:id="1312445743">
      <w:bodyDiv w:val="1"/>
      <w:marLeft w:val="0"/>
      <w:marRight w:val="0"/>
      <w:marTop w:val="0"/>
      <w:marBottom w:val="0"/>
      <w:divBdr>
        <w:top w:val="none" w:sz="0" w:space="0" w:color="auto"/>
        <w:left w:val="none" w:sz="0" w:space="0" w:color="auto"/>
        <w:bottom w:val="none" w:sz="0" w:space="0" w:color="auto"/>
        <w:right w:val="none" w:sz="0" w:space="0" w:color="auto"/>
      </w:divBdr>
    </w:div>
    <w:div w:id="1320117077">
      <w:bodyDiv w:val="1"/>
      <w:marLeft w:val="0"/>
      <w:marRight w:val="0"/>
      <w:marTop w:val="0"/>
      <w:marBottom w:val="0"/>
      <w:divBdr>
        <w:top w:val="none" w:sz="0" w:space="0" w:color="auto"/>
        <w:left w:val="none" w:sz="0" w:space="0" w:color="auto"/>
        <w:bottom w:val="none" w:sz="0" w:space="0" w:color="auto"/>
        <w:right w:val="none" w:sz="0" w:space="0" w:color="auto"/>
      </w:divBdr>
    </w:div>
    <w:div w:id="1386414332">
      <w:bodyDiv w:val="1"/>
      <w:marLeft w:val="0"/>
      <w:marRight w:val="0"/>
      <w:marTop w:val="0"/>
      <w:marBottom w:val="0"/>
      <w:divBdr>
        <w:top w:val="none" w:sz="0" w:space="0" w:color="auto"/>
        <w:left w:val="none" w:sz="0" w:space="0" w:color="auto"/>
        <w:bottom w:val="none" w:sz="0" w:space="0" w:color="auto"/>
        <w:right w:val="none" w:sz="0" w:space="0" w:color="auto"/>
      </w:divBdr>
    </w:div>
    <w:div w:id="1408920896">
      <w:bodyDiv w:val="1"/>
      <w:marLeft w:val="0"/>
      <w:marRight w:val="0"/>
      <w:marTop w:val="0"/>
      <w:marBottom w:val="0"/>
      <w:divBdr>
        <w:top w:val="none" w:sz="0" w:space="0" w:color="auto"/>
        <w:left w:val="none" w:sz="0" w:space="0" w:color="auto"/>
        <w:bottom w:val="none" w:sz="0" w:space="0" w:color="auto"/>
        <w:right w:val="none" w:sz="0" w:space="0" w:color="auto"/>
      </w:divBdr>
    </w:div>
    <w:div w:id="1415779920">
      <w:bodyDiv w:val="1"/>
      <w:marLeft w:val="0"/>
      <w:marRight w:val="0"/>
      <w:marTop w:val="0"/>
      <w:marBottom w:val="0"/>
      <w:divBdr>
        <w:top w:val="none" w:sz="0" w:space="0" w:color="auto"/>
        <w:left w:val="none" w:sz="0" w:space="0" w:color="auto"/>
        <w:bottom w:val="none" w:sz="0" w:space="0" w:color="auto"/>
        <w:right w:val="none" w:sz="0" w:space="0" w:color="auto"/>
      </w:divBdr>
    </w:div>
    <w:div w:id="1435056727">
      <w:bodyDiv w:val="1"/>
      <w:marLeft w:val="0"/>
      <w:marRight w:val="0"/>
      <w:marTop w:val="0"/>
      <w:marBottom w:val="0"/>
      <w:divBdr>
        <w:top w:val="none" w:sz="0" w:space="0" w:color="auto"/>
        <w:left w:val="none" w:sz="0" w:space="0" w:color="auto"/>
        <w:bottom w:val="none" w:sz="0" w:space="0" w:color="auto"/>
        <w:right w:val="none" w:sz="0" w:space="0" w:color="auto"/>
      </w:divBdr>
    </w:div>
    <w:div w:id="1435587464">
      <w:bodyDiv w:val="1"/>
      <w:marLeft w:val="0"/>
      <w:marRight w:val="0"/>
      <w:marTop w:val="0"/>
      <w:marBottom w:val="0"/>
      <w:divBdr>
        <w:top w:val="none" w:sz="0" w:space="0" w:color="auto"/>
        <w:left w:val="none" w:sz="0" w:space="0" w:color="auto"/>
        <w:bottom w:val="none" w:sz="0" w:space="0" w:color="auto"/>
        <w:right w:val="none" w:sz="0" w:space="0" w:color="auto"/>
      </w:divBdr>
    </w:div>
    <w:div w:id="1475415948">
      <w:bodyDiv w:val="1"/>
      <w:marLeft w:val="0"/>
      <w:marRight w:val="0"/>
      <w:marTop w:val="0"/>
      <w:marBottom w:val="0"/>
      <w:divBdr>
        <w:top w:val="none" w:sz="0" w:space="0" w:color="auto"/>
        <w:left w:val="none" w:sz="0" w:space="0" w:color="auto"/>
        <w:bottom w:val="none" w:sz="0" w:space="0" w:color="auto"/>
        <w:right w:val="none" w:sz="0" w:space="0" w:color="auto"/>
      </w:divBdr>
    </w:div>
    <w:div w:id="1475640836">
      <w:bodyDiv w:val="1"/>
      <w:marLeft w:val="0"/>
      <w:marRight w:val="0"/>
      <w:marTop w:val="0"/>
      <w:marBottom w:val="0"/>
      <w:divBdr>
        <w:top w:val="none" w:sz="0" w:space="0" w:color="auto"/>
        <w:left w:val="none" w:sz="0" w:space="0" w:color="auto"/>
        <w:bottom w:val="none" w:sz="0" w:space="0" w:color="auto"/>
        <w:right w:val="none" w:sz="0" w:space="0" w:color="auto"/>
      </w:divBdr>
    </w:div>
    <w:div w:id="1538856794">
      <w:bodyDiv w:val="1"/>
      <w:marLeft w:val="0"/>
      <w:marRight w:val="0"/>
      <w:marTop w:val="0"/>
      <w:marBottom w:val="0"/>
      <w:divBdr>
        <w:top w:val="none" w:sz="0" w:space="0" w:color="auto"/>
        <w:left w:val="none" w:sz="0" w:space="0" w:color="auto"/>
        <w:bottom w:val="none" w:sz="0" w:space="0" w:color="auto"/>
        <w:right w:val="none" w:sz="0" w:space="0" w:color="auto"/>
      </w:divBdr>
    </w:div>
    <w:div w:id="1564413460">
      <w:bodyDiv w:val="1"/>
      <w:marLeft w:val="0"/>
      <w:marRight w:val="0"/>
      <w:marTop w:val="0"/>
      <w:marBottom w:val="0"/>
      <w:divBdr>
        <w:top w:val="none" w:sz="0" w:space="0" w:color="auto"/>
        <w:left w:val="none" w:sz="0" w:space="0" w:color="auto"/>
        <w:bottom w:val="none" w:sz="0" w:space="0" w:color="auto"/>
        <w:right w:val="none" w:sz="0" w:space="0" w:color="auto"/>
      </w:divBdr>
    </w:div>
    <w:div w:id="1565723177">
      <w:bodyDiv w:val="1"/>
      <w:marLeft w:val="0"/>
      <w:marRight w:val="0"/>
      <w:marTop w:val="0"/>
      <w:marBottom w:val="0"/>
      <w:divBdr>
        <w:top w:val="none" w:sz="0" w:space="0" w:color="auto"/>
        <w:left w:val="none" w:sz="0" w:space="0" w:color="auto"/>
        <w:bottom w:val="none" w:sz="0" w:space="0" w:color="auto"/>
        <w:right w:val="none" w:sz="0" w:space="0" w:color="auto"/>
      </w:divBdr>
    </w:div>
    <w:div w:id="1566918110">
      <w:bodyDiv w:val="1"/>
      <w:marLeft w:val="0"/>
      <w:marRight w:val="0"/>
      <w:marTop w:val="0"/>
      <w:marBottom w:val="0"/>
      <w:divBdr>
        <w:top w:val="none" w:sz="0" w:space="0" w:color="auto"/>
        <w:left w:val="none" w:sz="0" w:space="0" w:color="auto"/>
        <w:bottom w:val="none" w:sz="0" w:space="0" w:color="auto"/>
        <w:right w:val="none" w:sz="0" w:space="0" w:color="auto"/>
      </w:divBdr>
    </w:div>
    <w:div w:id="1570504997">
      <w:bodyDiv w:val="1"/>
      <w:marLeft w:val="0"/>
      <w:marRight w:val="0"/>
      <w:marTop w:val="0"/>
      <w:marBottom w:val="0"/>
      <w:divBdr>
        <w:top w:val="none" w:sz="0" w:space="0" w:color="auto"/>
        <w:left w:val="none" w:sz="0" w:space="0" w:color="auto"/>
        <w:bottom w:val="none" w:sz="0" w:space="0" w:color="auto"/>
        <w:right w:val="none" w:sz="0" w:space="0" w:color="auto"/>
      </w:divBdr>
    </w:div>
    <w:div w:id="1593318776">
      <w:bodyDiv w:val="1"/>
      <w:marLeft w:val="0"/>
      <w:marRight w:val="0"/>
      <w:marTop w:val="0"/>
      <w:marBottom w:val="0"/>
      <w:divBdr>
        <w:top w:val="none" w:sz="0" w:space="0" w:color="auto"/>
        <w:left w:val="none" w:sz="0" w:space="0" w:color="auto"/>
        <w:bottom w:val="none" w:sz="0" w:space="0" w:color="auto"/>
        <w:right w:val="none" w:sz="0" w:space="0" w:color="auto"/>
      </w:divBdr>
    </w:div>
    <w:div w:id="1603031578">
      <w:bodyDiv w:val="1"/>
      <w:marLeft w:val="0"/>
      <w:marRight w:val="0"/>
      <w:marTop w:val="0"/>
      <w:marBottom w:val="0"/>
      <w:divBdr>
        <w:top w:val="none" w:sz="0" w:space="0" w:color="auto"/>
        <w:left w:val="none" w:sz="0" w:space="0" w:color="auto"/>
        <w:bottom w:val="none" w:sz="0" w:space="0" w:color="auto"/>
        <w:right w:val="none" w:sz="0" w:space="0" w:color="auto"/>
      </w:divBdr>
    </w:div>
    <w:div w:id="1649360856">
      <w:bodyDiv w:val="1"/>
      <w:marLeft w:val="0"/>
      <w:marRight w:val="0"/>
      <w:marTop w:val="0"/>
      <w:marBottom w:val="0"/>
      <w:divBdr>
        <w:top w:val="none" w:sz="0" w:space="0" w:color="auto"/>
        <w:left w:val="none" w:sz="0" w:space="0" w:color="auto"/>
        <w:bottom w:val="none" w:sz="0" w:space="0" w:color="auto"/>
        <w:right w:val="none" w:sz="0" w:space="0" w:color="auto"/>
      </w:divBdr>
      <w:divsChild>
        <w:div w:id="1185679548">
          <w:marLeft w:val="0"/>
          <w:marRight w:val="0"/>
          <w:marTop w:val="0"/>
          <w:marBottom w:val="0"/>
          <w:divBdr>
            <w:top w:val="none" w:sz="0" w:space="0" w:color="auto"/>
            <w:left w:val="none" w:sz="0" w:space="0" w:color="auto"/>
            <w:bottom w:val="none" w:sz="0" w:space="0" w:color="auto"/>
            <w:right w:val="none" w:sz="0" w:space="0" w:color="auto"/>
          </w:divBdr>
        </w:div>
        <w:div w:id="770319356">
          <w:marLeft w:val="0"/>
          <w:marRight w:val="0"/>
          <w:marTop w:val="0"/>
          <w:marBottom w:val="0"/>
          <w:divBdr>
            <w:top w:val="none" w:sz="0" w:space="0" w:color="auto"/>
            <w:left w:val="none" w:sz="0" w:space="0" w:color="auto"/>
            <w:bottom w:val="none" w:sz="0" w:space="0" w:color="auto"/>
            <w:right w:val="none" w:sz="0" w:space="0" w:color="auto"/>
          </w:divBdr>
        </w:div>
        <w:div w:id="1132214291">
          <w:marLeft w:val="0"/>
          <w:marRight w:val="0"/>
          <w:marTop w:val="0"/>
          <w:marBottom w:val="0"/>
          <w:divBdr>
            <w:top w:val="none" w:sz="0" w:space="0" w:color="auto"/>
            <w:left w:val="none" w:sz="0" w:space="0" w:color="auto"/>
            <w:bottom w:val="none" w:sz="0" w:space="0" w:color="auto"/>
            <w:right w:val="none" w:sz="0" w:space="0" w:color="auto"/>
          </w:divBdr>
        </w:div>
        <w:div w:id="118844521">
          <w:marLeft w:val="0"/>
          <w:marRight w:val="0"/>
          <w:marTop w:val="0"/>
          <w:marBottom w:val="0"/>
          <w:divBdr>
            <w:top w:val="none" w:sz="0" w:space="0" w:color="auto"/>
            <w:left w:val="none" w:sz="0" w:space="0" w:color="auto"/>
            <w:bottom w:val="none" w:sz="0" w:space="0" w:color="auto"/>
            <w:right w:val="none" w:sz="0" w:space="0" w:color="auto"/>
          </w:divBdr>
        </w:div>
        <w:div w:id="1224295038">
          <w:marLeft w:val="0"/>
          <w:marRight w:val="0"/>
          <w:marTop w:val="0"/>
          <w:marBottom w:val="0"/>
          <w:divBdr>
            <w:top w:val="none" w:sz="0" w:space="0" w:color="auto"/>
            <w:left w:val="none" w:sz="0" w:space="0" w:color="auto"/>
            <w:bottom w:val="none" w:sz="0" w:space="0" w:color="auto"/>
            <w:right w:val="none" w:sz="0" w:space="0" w:color="auto"/>
          </w:divBdr>
        </w:div>
        <w:div w:id="434904133">
          <w:marLeft w:val="0"/>
          <w:marRight w:val="0"/>
          <w:marTop w:val="0"/>
          <w:marBottom w:val="0"/>
          <w:divBdr>
            <w:top w:val="none" w:sz="0" w:space="0" w:color="auto"/>
            <w:left w:val="none" w:sz="0" w:space="0" w:color="auto"/>
            <w:bottom w:val="none" w:sz="0" w:space="0" w:color="auto"/>
            <w:right w:val="none" w:sz="0" w:space="0" w:color="auto"/>
          </w:divBdr>
        </w:div>
        <w:div w:id="1488470196">
          <w:marLeft w:val="0"/>
          <w:marRight w:val="0"/>
          <w:marTop w:val="0"/>
          <w:marBottom w:val="0"/>
          <w:divBdr>
            <w:top w:val="none" w:sz="0" w:space="0" w:color="auto"/>
            <w:left w:val="none" w:sz="0" w:space="0" w:color="auto"/>
            <w:bottom w:val="none" w:sz="0" w:space="0" w:color="auto"/>
            <w:right w:val="none" w:sz="0" w:space="0" w:color="auto"/>
          </w:divBdr>
        </w:div>
      </w:divsChild>
    </w:div>
    <w:div w:id="1683849092">
      <w:bodyDiv w:val="1"/>
      <w:marLeft w:val="0"/>
      <w:marRight w:val="0"/>
      <w:marTop w:val="0"/>
      <w:marBottom w:val="0"/>
      <w:divBdr>
        <w:top w:val="none" w:sz="0" w:space="0" w:color="auto"/>
        <w:left w:val="none" w:sz="0" w:space="0" w:color="auto"/>
        <w:bottom w:val="none" w:sz="0" w:space="0" w:color="auto"/>
        <w:right w:val="none" w:sz="0" w:space="0" w:color="auto"/>
      </w:divBdr>
    </w:div>
    <w:div w:id="1731032783">
      <w:bodyDiv w:val="1"/>
      <w:marLeft w:val="0"/>
      <w:marRight w:val="0"/>
      <w:marTop w:val="0"/>
      <w:marBottom w:val="0"/>
      <w:divBdr>
        <w:top w:val="none" w:sz="0" w:space="0" w:color="auto"/>
        <w:left w:val="none" w:sz="0" w:space="0" w:color="auto"/>
        <w:bottom w:val="none" w:sz="0" w:space="0" w:color="auto"/>
        <w:right w:val="none" w:sz="0" w:space="0" w:color="auto"/>
      </w:divBdr>
    </w:div>
    <w:div w:id="1740902878">
      <w:bodyDiv w:val="1"/>
      <w:marLeft w:val="0"/>
      <w:marRight w:val="0"/>
      <w:marTop w:val="0"/>
      <w:marBottom w:val="0"/>
      <w:divBdr>
        <w:top w:val="none" w:sz="0" w:space="0" w:color="auto"/>
        <w:left w:val="none" w:sz="0" w:space="0" w:color="auto"/>
        <w:bottom w:val="none" w:sz="0" w:space="0" w:color="auto"/>
        <w:right w:val="none" w:sz="0" w:space="0" w:color="auto"/>
      </w:divBdr>
    </w:div>
    <w:div w:id="1760710927">
      <w:bodyDiv w:val="1"/>
      <w:marLeft w:val="0"/>
      <w:marRight w:val="0"/>
      <w:marTop w:val="0"/>
      <w:marBottom w:val="0"/>
      <w:divBdr>
        <w:top w:val="none" w:sz="0" w:space="0" w:color="auto"/>
        <w:left w:val="none" w:sz="0" w:space="0" w:color="auto"/>
        <w:bottom w:val="none" w:sz="0" w:space="0" w:color="auto"/>
        <w:right w:val="none" w:sz="0" w:space="0" w:color="auto"/>
      </w:divBdr>
    </w:div>
    <w:div w:id="1812400658">
      <w:bodyDiv w:val="1"/>
      <w:marLeft w:val="0"/>
      <w:marRight w:val="0"/>
      <w:marTop w:val="0"/>
      <w:marBottom w:val="0"/>
      <w:divBdr>
        <w:top w:val="none" w:sz="0" w:space="0" w:color="auto"/>
        <w:left w:val="none" w:sz="0" w:space="0" w:color="auto"/>
        <w:bottom w:val="none" w:sz="0" w:space="0" w:color="auto"/>
        <w:right w:val="none" w:sz="0" w:space="0" w:color="auto"/>
      </w:divBdr>
    </w:div>
    <w:div w:id="1844467861">
      <w:bodyDiv w:val="1"/>
      <w:marLeft w:val="0"/>
      <w:marRight w:val="0"/>
      <w:marTop w:val="0"/>
      <w:marBottom w:val="0"/>
      <w:divBdr>
        <w:top w:val="none" w:sz="0" w:space="0" w:color="auto"/>
        <w:left w:val="none" w:sz="0" w:space="0" w:color="auto"/>
        <w:bottom w:val="none" w:sz="0" w:space="0" w:color="auto"/>
        <w:right w:val="none" w:sz="0" w:space="0" w:color="auto"/>
      </w:divBdr>
    </w:div>
    <w:div w:id="1954746591">
      <w:bodyDiv w:val="1"/>
      <w:marLeft w:val="0"/>
      <w:marRight w:val="0"/>
      <w:marTop w:val="0"/>
      <w:marBottom w:val="0"/>
      <w:divBdr>
        <w:top w:val="none" w:sz="0" w:space="0" w:color="auto"/>
        <w:left w:val="none" w:sz="0" w:space="0" w:color="auto"/>
        <w:bottom w:val="none" w:sz="0" w:space="0" w:color="auto"/>
        <w:right w:val="none" w:sz="0" w:space="0" w:color="auto"/>
      </w:divBdr>
    </w:div>
    <w:div w:id="2069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monitoringresources.org/Document/Method/Details/685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3.gif"/><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pnamp.org/document/4769"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ciencebase.gov/about/" TargetMode="External"/><Relationship Id="rId20" Type="http://schemas.openxmlformats.org/officeDocument/2006/relationships/hyperlink" Target="https://www.monitoringresources.org/Document/Method/Details/6872"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monitoringresources.org/Document/Method/Details/679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monitoringresources.org/Document/Method/Details/684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monitoringresources.org/Document/Method/Details/6862"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618cbaa-901d-4c6b-9f1a-f53e3aa15701">
      <UserInfo>
        <DisplayName>Bayer, Jennifer M</DisplayName>
        <AccountId>6</AccountId>
        <AccountType/>
      </UserInfo>
      <UserInfo>
        <DisplayName>Miller, Scott W</DisplayName>
        <AccountId>56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8A6CBE26CBF41BFE362BEC34502BA" ma:contentTypeVersion="8" ma:contentTypeDescription="Create a new document." ma:contentTypeScope="" ma:versionID="8812777d575d678eeb40694888b260a2">
  <xsd:schema xmlns:xsd="http://www.w3.org/2001/XMLSchema" xmlns:xs="http://www.w3.org/2001/XMLSchema" xmlns:p="http://schemas.microsoft.com/office/2006/metadata/properties" xmlns:ns2="e2c843f9-3b2b-47f3-8277-ec7d36bcd5c9" xmlns:ns3="3618cbaa-901d-4c6b-9f1a-f53e3aa15701" targetNamespace="http://schemas.microsoft.com/office/2006/metadata/properties" ma:root="true" ma:fieldsID="f5d31639dc46343d79407179054776db" ns2:_="" ns3:_="">
    <xsd:import namespace="e2c843f9-3b2b-47f3-8277-ec7d36bcd5c9"/>
    <xsd:import namespace="3618cbaa-901d-4c6b-9f1a-f53e3aa157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843f9-3b2b-47f3-8277-ec7d36bcd5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18cbaa-901d-4c6b-9f1a-f53e3aa157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5571F-F9CE-4029-B885-17B6B0943493}">
  <ds:schemaRefs>
    <ds:schemaRef ds:uri="http://schemas.microsoft.com/sharepoint/v3/contenttype/forms"/>
  </ds:schemaRefs>
</ds:datastoreItem>
</file>

<file path=customXml/itemProps2.xml><?xml version="1.0" encoding="utf-8"?>
<ds:datastoreItem xmlns:ds="http://schemas.openxmlformats.org/officeDocument/2006/customXml" ds:itemID="{684692D7-F585-44CF-974C-F2D139BA44F9}">
  <ds:schemaRefs>
    <ds:schemaRef ds:uri="http://schemas.microsoft.com/office/2006/metadata/properties"/>
    <ds:schemaRef ds:uri="http://schemas.microsoft.com/office/infopath/2007/PartnerControls"/>
    <ds:schemaRef ds:uri="3618cbaa-901d-4c6b-9f1a-f53e3aa15701"/>
  </ds:schemaRefs>
</ds:datastoreItem>
</file>

<file path=customXml/itemProps3.xml><?xml version="1.0" encoding="utf-8"?>
<ds:datastoreItem xmlns:ds="http://schemas.openxmlformats.org/officeDocument/2006/customXml" ds:itemID="{F519AA8E-A610-4B2A-A26B-BBA317C48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843f9-3b2b-47f3-8277-ec7d36bcd5c9"/>
    <ds:schemaRef ds:uri="3618cbaa-901d-4c6b-9f1a-f53e3aa157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E99FE1-403F-4FAB-9C5A-8F3E7AF6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13066</TotalTime>
  <Pages>27</Pages>
  <Words>10081</Words>
  <Characters>57465</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Rebecca A</dc:creator>
  <cp:keywords/>
  <cp:lastModifiedBy>Scully, Rebecca A</cp:lastModifiedBy>
  <cp:revision>55</cp:revision>
  <cp:lastPrinted>2014-07-09T19:51:00Z</cp:lastPrinted>
  <dcterms:created xsi:type="dcterms:W3CDTF">2020-06-02T19:05:00Z</dcterms:created>
  <dcterms:modified xsi:type="dcterms:W3CDTF">2021-01-04T23:08:00Z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0x0101006688A6CBE26CBF41BFE362BEC34502BA</vt:lpwstr>
  </property>
</Properties>
</file>